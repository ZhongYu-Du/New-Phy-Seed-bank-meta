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9B732" w14:textId="71CD72FF" w:rsidR="00BD1D60" w:rsidRDefault="008476B0">
      <w:pPr>
        <w:pStyle w:val="Title"/>
      </w:pPr>
      <w:del w:id="0" w:author="jimenezalfaro.borja@gmail.com" w:date="2020-08-01T17:19:00Z">
        <w:r w:rsidDel="00F25ADD">
          <w:delText xml:space="preserve">Seed germination ecology of alpine plants: </w:delText>
        </w:r>
      </w:del>
      <w:ins w:id="1" w:author="jimenezalfaro.borja@gmail.com" w:date="2020-08-01T17:19:00Z">
        <w:r w:rsidR="00F25ADD">
          <w:t>A</w:t>
        </w:r>
      </w:ins>
      <w:del w:id="2" w:author="jimenezalfaro.borja@gmail.com" w:date="2020-08-01T17:19:00Z">
        <w:r w:rsidDel="00F25ADD">
          <w:delText>a</w:delText>
        </w:r>
      </w:del>
      <w:r>
        <w:t xml:space="preserve"> global meta-analysis </w:t>
      </w:r>
      <w:ins w:id="3" w:author="jimenezalfaro.borja@gmail.com" w:date="2020-08-01T17:19:00Z">
        <w:r w:rsidR="00F25ADD">
          <w:t>of alpine seed germination ecology</w:t>
        </w:r>
      </w:ins>
      <w:del w:id="4" w:author="jimenezalfaro.borja@gmail.com" w:date="2020-08-01T17:19:00Z">
        <w:r w:rsidDel="00F25ADD">
          <w:delText>of primary data</w:delText>
        </w:r>
      </w:del>
    </w:p>
    <w:p w14:paraId="69A5E7D5" w14:textId="66F07544" w:rsidR="00BD1D60" w:rsidDel="008B5773" w:rsidRDefault="008476B0">
      <w:pPr>
        <w:pStyle w:val="Date"/>
        <w:rPr>
          <w:del w:id="5" w:author="jimenezalfaro.borja@gmail.com" w:date="2020-08-01T12:14:00Z"/>
        </w:rPr>
      </w:pPr>
      <w:del w:id="6" w:author="jimenezalfaro.borja@gmail.com" w:date="2020-08-01T12:14:00Z">
        <w:r w:rsidDel="008B5773">
          <w:delText>30/06/2020</w:delText>
        </w:r>
      </w:del>
    </w:p>
    <w:p w14:paraId="1CBBBB16" w14:textId="77777777" w:rsidR="00BD1D60" w:rsidRDefault="008476B0">
      <w:pPr>
        <w:pStyle w:val="Heading1"/>
      </w:pPr>
      <w:bookmarkStart w:id="7" w:name="introduction"/>
      <w:r>
        <w:t>Introduction</w:t>
      </w:r>
      <w:bookmarkEnd w:id="7"/>
    </w:p>
    <w:p w14:paraId="42896A36" w14:textId="2E4DBF7A" w:rsidR="008B5773" w:rsidRDefault="008476B0">
      <w:pPr>
        <w:pStyle w:val="FirstParagraph"/>
        <w:rPr>
          <w:ins w:id="8" w:author="jimenezalfaro.borja@gmail.com" w:date="2020-08-01T12:15:00Z"/>
        </w:rPr>
      </w:pPr>
      <w:r>
        <w:t>A</w:t>
      </w:r>
      <w:ins w:id="9" w:author="jimenezalfaro.borja@gmail.com" w:date="2020-08-01T11:50:00Z">
        <w:r w:rsidR="00D47BBD">
          <w:t>l</w:t>
        </w:r>
      </w:ins>
      <w:r>
        <w:t xml:space="preserve">pine environments </w:t>
      </w:r>
      <w:del w:id="10" w:author="jimenezalfaro.borja@gmail.com" w:date="2020-08-01T11:49:00Z">
        <w:r w:rsidDel="00D47BBD">
          <w:delText xml:space="preserve">are those that </w:delText>
        </w:r>
      </w:del>
      <w:r>
        <w:t xml:space="preserve">occur </w:t>
      </w:r>
      <w:ins w:id="11" w:author="jimenezalfaro.borja@gmail.com" w:date="2020-08-01T11:50:00Z">
        <w:r w:rsidR="00D47BBD">
          <w:t xml:space="preserve">worldwide </w:t>
        </w:r>
      </w:ins>
      <w:r>
        <w:t>above the maximum elevation at which trees can grow</w:t>
      </w:r>
      <w:ins w:id="12" w:author="jimenezalfaro.borja@gmail.com" w:date="2020-08-01T11:50:00Z">
        <w:r w:rsidR="00D47BBD">
          <w:t xml:space="preserve"> (</w:t>
        </w:r>
        <w:proofErr w:type="spellStart"/>
        <w:r w:rsidR="00D47BBD">
          <w:t>Testolin</w:t>
        </w:r>
        <w:proofErr w:type="spellEnd"/>
        <w:r w:rsidR="00D47BBD">
          <w:t xml:space="preserve"> et al. 2020)</w:t>
        </w:r>
      </w:ins>
      <w:ins w:id="13" w:author="jimenezalfaro.borja@gmail.com" w:date="2020-08-02T11:51:00Z">
        <w:r w:rsidR="00F448C7">
          <w:t xml:space="preserve">. These </w:t>
        </w:r>
      </w:ins>
      <w:ins w:id="14" w:author="jimenezalfaro.borja@gmail.com" w:date="2020-08-02T11:52:00Z">
        <w:r w:rsidR="00F448C7">
          <w:t xml:space="preserve">treeless </w:t>
        </w:r>
      </w:ins>
      <w:del w:id="15" w:author="jimenezalfaro.borja@gmail.com" w:date="2020-08-02T11:51:00Z">
        <w:r w:rsidDel="00F448C7">
          <w:delText xml:space="preserve">, and </w:delText>
        </w:r>
      </w:del>
      <w:ins w:id="16" w:author="jimenezalfaro.borja@gmail.com" w:date="2020-08-01T11:53:00Z">
        <w:del w:id="17" w:author="jimenezalfaro.borja@gmail.com" w:date="2020-08-02T11:51:00Z">
          <w:r w:rsidR="004377C6" w:rsidDel="00F448C7">
            <w:delText>they</w:delText>
          </w:r>
        </w:del>
      </w:ins>
      <w:ins w:id="18" w:author="jimenezalfaro.borja@gmail.com" w:date="2020-08-02T11:51:00Z">
        <w:r w:rsidR="00F448C7">
          <w:t>habitats</w:t>
        </w:r>
      </w:ins>
      <w:ins w:id="19" w:author="jimenezalfaro.borja@gmail.com" w:date="2020-08-01T11:53:00Z">
        <w:r w:rsidR="004377C6">
          <w:t xml:space="preserve"> </w:t>
        </w:r>
      </w:ins>
      <w:r>
        <w:t xml:space="preserve">are characterized by low temperatures, strong winds, unstable substrates, and short growing seasons (Körner, </w:t>
      </w:r>
      <w:hyperlink w:anchor="ref-RN2392">
        <w:r>
          <w:rPr>
            <w:rStyle w:val="Hyperlink"/>
          </w:rPr>
          <w:t>2003</w:t>
        </w:r>
      </w:hyperlink>
      <w:r>
        <w:t xml:space="preserve">). </w:t>
      </w:r>
      <w:ins w:id="20" w:author="jimenezalfaro.borja@gmail.com" w:date="2020-08-01T11:56:00Z">
        <w:r w:rsidR="004377C6">
          <w:t xml:space="preserve">Although some alpine plants </w:t>
        </w:r>
      </w:ins>
      <w:ins w:id="21" w:author="jimenezalfaro.borja@gmail.com" w:date="2020-08-01T12:01:00Z">
        <w:r w:rsidR="004377C6">
          <w:t>may</w:t>
        </w:r>
      </w:ins>
      <w:ins w:id="22" w:author="jimenezalfaro.borja@gmail.com" w:date="2020-08-01T11:56:00Z">
        <w:r w:rsidR="004377C6">
          <w:t xml:space="preserve"> reproduce clonally, sexual reproduction is </w:t>
        </w:r>
      </w:ins>
      <w:ins w:id="23" w:author="jimenezalfaro.borja@gmail.com" w:date="2020-08-01T12:32:00Z">
        <w:del w:id="24" w:author="jimenezalfaro.borja@gmail.com" w:date="2020-08-02T11:52:00Z">
          <w:r w:rsidR="002E1FE7" w:rsidDel="00F448C7">
            <w:delText xml:space="preserve">still </w:delText>
          </w:r>
        </w:del>
      </w:ins>
      <w:ins w:id="25" w:author="jimenezalfaro.borja@gmail.com" w:date="2020-08-01T11:56:00Z">
        <w:r w:rsidR="004377C6">
          <w:t xml:space="preserve">the main </w:t>
        </w:r>
        <w:del w:id="26" w:author="jimenezalfaro.borja@gmail.com" w:date="2020-08-02T11:52:00Z">
          <w:r w:rsidR="004377C6" w:rsidDel="00F448C7">
            <w:delText>process</w:delText>
          </w:r>
        </w:del>
      </w:ins>
      <w:ins w:id="27" w:author="jimenezalfaro.borja@gmail.com" w:date="2020-08-02T11:52:00Z">
        <w:r w:rsidR="00F448C7">
          <w:t>strategy</w:t>
        </w:r>
      </w:ins>
      <w:ins w:id="28" w:author="jimenezalfaro.borja@gmail.com" w:date="2020-08-01T11:56:00Z">
        <w:r w:rsidR="004377C6">
          <w:t xml:space="preserve"> to </w:t>
        </w:r>
      </w:ins>
      <w:ins w:id="29" w:author="jimenezalfaro.borja@gmail.com" w:date="2020-08-01T11:57:00Z">
        <w:r w:rsidR="004377C6">
          <w:t>maintain</w:t>
        </w:r>
      </w:ins>
      <w:ins w:id="30" w:author="jimenezalfaro.borja@gmail.com" w:date="2020-08-01T11:56:00Z">
        <w:r w:rsidR="004377C6">
          <w:t xml:space="preserve"> genetic diversity and</w:t>
        </w:r>
      </w:ins>
      <w:ins w:id="31" w:author="jimenezalfaro.borja@gmail.com" w:date="2020-08-01T11:57:00Z">
        <w:r w:rsidR="004377C6">
          <w:t xml:space="preserve"> to colonize suitable habitats in response to environmental changes.</w:t>
        </w:r>
      </w:ins>
      <w:ins w:id="32" w:author="jimenezalfaro.borja@gmail.com" w:date="2020-08-01T11:56:00Z">
        <w:r w:rsidR="004377C6">
          <w:t xml:space="preserve"> </w:t>
        </w:r>
      </w:ins>
      <w:ins w:id="33" w:author="jimenezalfaro.borja@gmail.com" w:date="2020-08-01T12:03:00Z">
        <w:r w:rsidR="004377C6">
          <w:t>The</w:t>
        </w:r>
      </w:ins>
      <w:del w:id="34" w:author="jimenezalfaro.borja@gmail.com" w:date="2020-08-01T12:02:00Z">
        <w:r w:rsidDel="004377C6">
          <w:delText>T</w:delText>
        </w:r>
      </w:del>
      <w:del w:id="35" w:author="jimenezalfaro.borja@gmail.com" w:date="2020-08-01T12:03:00Z">
        <w:r w:rsidDel="004377C6">
          <w:delText>he</w:delText>
        </w:r>
      </w:del>
      <w:r>
        <w:t xml:space="preserve"> short </w:t>
      </w:r>
      <w:del w:id="36" w:author="jimenezalfaro.borja@gmail.com" w:date="2020-08-01T11:48:00Z">
        <w:r w:rsidDel="00D47BBD">
          <w:delText xml:space="preserve">alpine </w:delText>
        </w:r>
      </w:del>
      <w:ins w:id="37" w:author="jimenezalfaro.borja@gmail.com" w:date="2020-08-01T11:48:00Z">
        <w:r w:rsidR="00D47BBD">
          <w:t xml:space="preserve">reproductive </w:t>
        </w:r>
      </w:ins>
      <w:del w:id="38" w:author="jimenezalfaro.borja@gmail.com" w:date="2020-08-01T11:47:00Z">
        <w:r w:rsidDel="00D47BBD">
          <w:delText xml:space="preserve">summer </w:delText>
        </w:r>
      </w:del>
      <w:ins w:id="39" w:author="jimenezalfaro.borja@gmail.com" w:date="2020-08-01T11:47:00Z">
        <w:r w:rsidR="00D47BBD">
          <w:t xml:space="preserve">season </w:t>
        </w:r>
      </w:ins>
      <w:ins w:id="40" w:author="jimenezalfaro.borja@gmail.com" w:date="2020-08-02T11:53:00Z">
        <w:r w:rsidR="00F448C7">
          <w:t xml:space="preserve">of alpine habitats </w:t>
        </w:r>
      </w:ins>
      <w:ins w:id="41" w:author="jimenezalfaro.borja@gmail.com" w:date="2020-08-02T11:54:00Z">
        <w:r w:rsidR="00F448C7">
          <w:t xml:space="preserve">constrains </w:t>
        </w:r>
      </w:ins>
      <w:del w:id="42" w:author="jimenezalfaro.borja@gmail.com" w:date="2020-08-02T11:54:00Z">
        <w:r w:rsidDel="00F448C7">
          <w:delText xml:space="preserve">is a major </w:delText>
        </w:r>
      </w:del>
      <w:ins w:id="43" w:author="jimenezalfaro.borja@gmail.com" w:date="2020-08-01T12:04:00Z">
        <w:del w:id="44" w:author="jimenezalfaro.borja@gmail.com" w:date="2020-08-02T11:52:00Z">
          <w:r w:rsidR="00F81CA1" w:rsidDel="00F448C7">
            <w:delText>first</w:delText>
          </w:r>
        </w:del>
        <w:del w:id="45" w:author="jimenezalfaro.borja@gmail.com" w:date="2020-08-02T11:54:00Z">
          <w:r w:rsidR="00F81CA1" w:rsidDel="00F448C7">
            <w:delText xml:space="preserve"> </w:delText>
          </w:r>
        </w:del>
      </w:ins>
      <w:del w:id="46" w:author="jimenezalfaro.borja@gmail.com" w:date="2020-08-02T11:54:00Z">
        <w:r w:rsidDel="00F448C7">
          <w:delText xml:space="preserve">barrier for </w:delText>
        </w:r>
      </w:del>
      <w:ins w:id="47" w:author="jimenezalfaro.borja@gmail.com" w:date="2020-08-01T11:49:00Z">
        <w:del w:id="48" w:author="jimenezalfaro.borja@gmail.com" w:date="2020-08-02T11:54:00Z">
          <w:r w:rsidR="00D47BBD" w:rsidDel="00F448C7">
            <w:delText xml:space="preserve">alpine </w:delText>
          </w:r>
        </w:del>
      </w:ins>
      <w:del w:id="49" w:author="jimenezalfaro.borja@gmail.com" w:date="2020-08-02T11:55:00Z">
        <w:r w:rsidDel="00F448C7">
          <w:delText>plant recruitment</w:delText>
        </w:r>
      </w:del>
      <w:del w:id="50" w:author="jimenezalfaro.borja@gmail.com" w:date="2020-08-02T11:54:00Z">
        <w:r w:rsidDel="00F448C7">
          <w:delText>, as</w:delText>
        </w:r>
      </w:del>
      <w:del w:id="51" w:author="jimenezalfaro.borja@gmail.com" w:date="2020-08-02T11:55:00Z">
        <w:r w:rsidDel="00F448C7">
          <w:delText xml:space="preserve"> </w:delText>
        </w:r>
      </w:del>
      <w:del w:id="52" w:author="jimenezalfaro.borja@gmail.com" w:date="2020-08-02T11:54:00Z">
        <w:r w:rsidDel="00F448C7">
          <w:delText xml:space="preserve">it constrains </w:delText>
        </w:r>
      </w:del>
      <w:r>
        <w:t xml:space="preserve">the </w:t>
      </w:r>
      <w:ins w:id="53" w:author="jimenezalfaro.borja@gmail.com" w:date="2020-08-01T11:50:00Z">
        <w:r w:rsidR="00D47BBD">
          <w:t xml:space="preserve">phenological </w:t>
        </w:r>
        <w:del w:id="54" w:author="jimenezalfaro.borja@gmail.com" w:date="2020-08-02T11:55:00Z">
          <w:r w:rsidR="00D47BBD" w:rsidDel="00F448C7">
            <w:delText>stages</w:delText>
          </w:r>
        </w:del>
      </w:ins>
      <w:ins w:id="55" w:author="jimenezalfaro.borja@gmail.com" w:date="2020-08-02T11:55:00Z">
        <w:r w:rsidR="00F448C7">
          <w:t>timing</w:t>
        </w:r>
      </w:ins>
      <w:ins w:id="56" w:author="jimenezalfaro.borja@gmail.com" w:date="2020-08-01T11:48:00Z">
        <w:r w:rsidR="00D47BBD">
          <w:t xml:space="preserve"> </w:t>
        </w:r>
      </w:ins>
      <w:ins w:id="57" w:author="jimenezalfaro.borja@gmail.com" w:date="2020-08-01T11:51:00Z">
        <w:del w:id="58" w:author="jimenezalfaro.borja@gmail.com" w:date="2020-08-02T11:55:00Z">
          <w:r w:rsidR="00D47BBD" w:rsidDel="00F448C7">
            <w:delText>for</w:delText>
          </w:r>
        </w:del>
      </w:ins>
      <w:ins w:id="59" w:author="jimenezalfaro.borja@gmail.com" w:date="2020-08-02T11:55:00Z">
        <w:r w:rsidR="00F448C7">
          <w:t>of</w:t>
        </w:r>
      </w:ins>
      <w:ins w:id="60" w:author="jimenezalfaro.borja@gmail.com" w:date="2020-08-01T11:50:00Z">
        <w:r w:rsidR="00D47BBD">
          <w:t xml:space="preserve"> flowering, mat</w:t>
        </w:r>
      </w:ins>
      <w:ins w:id="61" w:author="jimenezalfaro.borja@gmail.com" w:date="2020-08-01T11:51:00Z">
        <w:r w:rsidR="00D47BBD">
          <w:t xml:space="preserve">ing, seed development and </w:t>
        </w:r>
      </w:ins>
      <w:ins w:id="62" w:author="jimenezalfaro.borja@gmail.com" w:date="2020-08-01T11:54:00Z">
        <w:r w:rsidR="004377C6">
          <w:t xml:space="preserve">seed </w:t>
        </w:r>
      </w:ins>
      <w:ins w:id="63" w:author="jimenezalfaro.borja@gmail.com" w:date="2020-08-01T11:51:00Z">
        <w:r w:rsidR="00D47BBD">
          <w:t>dispersal.</w:t>
        </w:r>
      </w:ins>
      <w:ins w:id="64" w:author="jimenezalfaro.borja@gmail.com" w:date="2020-08-01T11:53:00Z">
        <w:r w:rsidR="00D47BBD">
          <w:t xml:space="preserve"> </w:t>
        </w:r>
      </w:ins>
      <w:commentRangeStart w:id="65"/>
      <w:ins w:id="66" w:author="jimenezalfaro.borja@gmail.com" w:date="2020-08-01T12:06:00Z">
        <w:r w:rsidR="00F81CA1">
          <w:t xml:space="preserve">Further, dispersed seeds will need to germinate </w:t>
        </w:r>
      </w:ins>
      <w:ins w:id="67" w:author="jimenezalfaro.borja@gmail.com" w:date="2020-08-01T12:07:00Z">
        <w:r w:rsidR="00F81CA1">
          <w:t xml:space="preserve">in the </w:t>
        </w:r>
        <w:del w:id="68" w:author="jimenezalfaro.borja@gmail.com" w:date="2020-08-02T11:55:00Z">
          <w:r w:rsidR="00F81CA1" w:rsidDel="00F448C7">
            <w:delText>best</w:delText>
          </w:r>
        </w:del>
      </w:ins>
      <w:ins w:id="69" w:author="jimenezalfaro.borja@gmail.com" w:date="2020-08-02T11:55:00Z">
        <w:r w:rsidR="00F448C7">
          <w:t xml:space="preserve">most </w:t>
        </w:r>
        <w:proofErr w:type="spellStart"/>
        <w:r w:rsidR="00F448C7">
          <w:t>appropiate</w:t>
        </w:r>
      </w:ins>
      <w:proofErr w:type="spellEnd"/>
      <w:ins w:id="70" w:author="jimenezalfaro.borja@gmail.com" w:date="2020-08-01T12:07:00Z">
        <w:r w:rsidR="00F81CA1">
          <w:t xml:space="preserve"> period to ensure</w:t>
        </w:r>
      </w:ins>
      <w:ins w:id="71" w:author="jimenezalfaro.borja@gmail.com" w:date="2020-08-01T12:06:00Z">
        <w:r w:rsidR="00F81CA1">
          <w:t xml:space="preserve"> </w:t>
        </w:r>
      </w:ins>
      <w:del w:id="72" w:author="jimenezalfaro.borja@gmail.com" w:date="2020-08-01T11:48:00Z">
        <w:r w:rsidDel="00D47BBD">
          <w:delText xml:space="preserve">period </w:delText>
        </w:r>
      </w:del>
      <w:del w:id="73" w:author="jimenezalfaro.borja@gmail.com" w:date="2020-08-01T11:47:00Z">
        <w:r w:rsidDel="00D47BBD">
          <w:delText xml:space="preserve">favorable </w:delText>
        </w:r>
      </w:del>
      <w:del w:id="74" w:author="jimenezalfaro.borja@gmail.com" w:date="2020-08-01T12:07:00Z">
        <w:r w:rsidDel="00F81CA1">
          <w:delText xml:space="preserve">for </w:delText>
        </w:r>
      </w:del>
      <w:del w:id="75" w:author="jimenezalfaro.borja@gmail.com" w:date="2020-08-01T12:09:00Z">
        <w:r w:rsidDel="00F81CA1">
          <w:delText>seedling</w:delText>
        </w:r>
      </w:del>
      <w:ins w:id="76" w:author="jimenezalfaro.borja@gmail.com" w:date="2020-08-01T12:09:00Z">
        <w:r w:rsidR="00F81CA1">
          <w:t>survival of</w:t>
        </w:r>
      </w:ins>
      <w:r>
        <w:t xml:space="preserve"> </w:t>
      </w:r>
      <w:del w:id="77" w:author="jimenezalfaro.borja@gmail.com" w:date="2020-08-01T12:09:00Z">
        <w:r w:rsidDel="00F81CA1">
          <w:delText xml:space="preserve">establishment (Chambers </w:delText>
        </w:r>
        <w:r w:rsidDel="00F81CA1">
          <w:rPr>
            <w:i/>
          </w:rPr>
          <w:delText>et al.</w:delText>
        </w:r>
        <w:r w:rsidDel="00F81CA1">
          <w:delText xml:space="preserve">, </w:delText>
        </w:r>
        <w:r w:rsidR="004377C6" w:rsidDel="00F81CA1">
          <w:fldChar w:fldCharType="begin"/>
        </w:r>
        <w:r w:rsidR="004377C6" w:rsidRPr="00F81CA1" w:rsidDel="00F81CA1">
          <w:delInstrText xml:space="preserve"> HYPERLINK \l "ref-RN4714" \h </w:delInstrText>
        </w:r>
        <w:r w:rsidR="004377C6" w:rsidDel="00F81CA1">
          <w:fldChar w:fldCharType="separate"/>
        </w:r>
        <w:r w:rsidDel="00F81CA1">
          <w:rPr>
            <w:rStyle w:val="Hyperlink"/>
          </w:rPr>
          <w:delText>1990</w:delText>
        </w:r>
        <w:r w:rsidR="004377C6" w:rsidDel="00F81CA1">
          <w:rPr>
            <w:rStyle w:val="Hyperlink"/>
          </w:rPr>
          <w:fldChar w:fldCharType="end"/>
        </w:r>
        <w:r w:rsidDel="00F81CA1">
          <w:delText xml:space="preserve">; Forbis, </w:delText>
        </w:r>
        <w:r w:rsidR="004377C6" w:rsidDel="00F81CA1">
          <w:fldChar w:fldCharType="begin"/>
        </w:r>
        <w:r w:rsidR="004377C6" w:rsidDel="00F81CA1">
          <w:delInstrText xml:space="preserve"> HYPERLINK \l "ref-RN4717" \h </w:delInstrText>
        </w:r>
        <w:r w:rsidR="004377C6" w:rsidDel="00F81CA1">
          <w:fldChar w:fldCharType="separate"/>
        </w:r>
        <w:r w:rsidDel="00F81CA1">
          <w:rPr>
            <w:rStyle w:val="Hyperlink"/>
          </w:rPr>
          <w:delText>2003</w:delText>
        </w:r>
        <w:r w:rsidR="004377C6" w:rsidDel="00F81CA1">
          <w:rPr>
            <w:rStyle w:val="Hyperlink"/>
          </w:rPr>
          <w:fldChar w:fldCharType="end"/>
        </w:r>
        <w:r w:rsidDel="00F81CA1">
          <w:delText xml:space="preserve">). Alpine </w:delText>
        </w:r>
      </w:del>
      <w:r>
        <w:t>see</w:t>
      </w:r>
      <w:ins w:id="78" w:author="jimenezalfaro.borja@gmail.com" w:date="2020-08-01T12:09:00Z">
        <w:r w:rsidR="00F81CA1">
          <w:t>d</w:t>
        </w:r>
      </w:ins>
      <w:del w:id="79" w:author="jimenezalfaro.borja@gmail.com" w:date="2020-08-01T12:09:00Z">
        <w:r w:rsidDel="00F81CA1">
          <w:delText>d</w:delText>
        </w:r>
      </w:del>
      <w:r>
        <w:t xml:space="preserve">lings </w:t>
      </w:r>
      <w:del w:id="80" w:author="jimenezalfaro.borja@gmail.com" w:date="2020-08-01T12:09:00Z">
        <w:r w:rsidDel="00F81CA1">
          <w:delText>must survive</w:delText>
        </w:r>
      </w:del>
      <w:ins w:id="81" w:author="jimenezalfaro.borja@gmail.com" w:date="2020-08-01T12:10:00Z">
        <w:r w:rsidR="00F81CA1">
          <w:t>under</w:t>
        </w:r>
      </w:ins>
      <w:r>
        <w:t xml:space="preserve"> extreme environmental stress </w:t>
      </w:r>
      <w:commentRangeEnd w:id="65"/>
      <w:r w:rsidR="00F81CA1">
        <w:rPr>
          <w:rStyle w:val="CommentReference"/>
        </w:rPr>
        <w:commentReference w:id="65"/>
      </w:r>
      <w:del w:id="82" w:author="jimenezalfaro.borja@gmail.com" w:date="2020-08-01T12:10:00Z">
        <w:r w:rsidDel="00F81CA1">
          <w:delText xml:space="preserve">and yet grow to a critical biomass by the end of the growing season, to withstand the harsh and long-lasting winter </w:delText>
        </w:r>
      </w:del>
      <w:r>
        <w:t>(</w:t>
      </w:r>
      <w:proofErr w:type="spellStart"/>
      <w:r>
        <w:t>Schütz</w:t>
      </w:r>
      <w:proofErr w:type="spellEnd"/>
      <w:r>
        <w:t xml:space="preserve">, </w:t>
      </w:r>
      <w:hyperlink w:anchor="ref-RN2868">
        <w:r>
          <w:rPr>
            <w:rStyle w:val="Hyperlink"/>
          </w:rPr>
          <w:t>2002</w:t>
        </w:r>
      </w:hyperlink>
      <w:r>
        <w:t>)</w:t>
      </w:r>
      <w:ins w:id="83" w:author="jimenezalfaro.borja@gmail.com" w:date="2020-08-01T12:10:00Z">
        <w:r w:rsidR="00F81CA1">
          <w:t xml:space="preserve">(Chambers </w:t>
        </w:r>
        <w:r w:rsidR="00F81CA1">
          <w:rPr>
            <w:i/>
          </w:rPr>
          <w:t>et al.</w:t>
        </w:r>
        <w:r w:rsidR="00F81CA1">
          <w:t xml:space="preserve">, </w:t>
        </w:r>
        <w:r w:rsidR="00F81CA1">
          <w:fldChar w:fldCharType="begin"/>
        </w:r>
        <w:r w:rsidR="00F81CA1">
          <w:instrText xml:space="preserve"> HYPERLINK \l "ref-RN4714" \h </w:instrText>
        </w:r>
        <w:r w:rsidR="00F81CA1">
          <w:fldChar w:fldCharType="separate"/>
        </w:r>
        <w:r w:rsidR="00F81CA1">
          <w:rPr>
            <w:rStyle w:val="Hyperlink"/>
          </w:rPr>
          <w:t>1990</w:t>
        </w:r>
        <w:r w:rsidR="00F81CA1">
          <w:rPr>
            <w:rStyle w:val="Hyperlink"/>
          </w:rPr>
          <w:fldChar w:fldCharType="end"/>
        </w:r>
        <w:r w:rsidR="00F81CA1">
          <w:t xml:space="preserve">; </w:t>
        </w:r>
        <w:proofErr w:type="spellStart"/>
        <w:r w:rsidR="00F81CA1">
          <w:t>Forbis</w:t>
        </w:r>
        <w:proofErr w:type="spellEnd"/>
        <w:r w:rsidR="00F81CA1">
          <w:t xml:space="preserve">, </w:t>
        </w:r>
        <w:r w:rsidR="00F81CA1">
          <w:fldChar w:fldCharType="begin"/>
        </w:r>
        <w:r w:rsidR="00F81CA1">
          <w:instrText xml:space="preserve"> HYPERLINK \l "ref-RN4717" \h </w:instrText>
        </w:r>
        <w:r w:rsidR="00F81CA1">
          <w:fldChar w:fldCharType="separate"/>
        </w:r>
        <w:r w:rsidR="00F81CA1">
          <w:rPr>
            <w:rStyle w:val="Hyperlink"/>
          </w:rPr>
          <w:t>2003</w:t>
        </w:r>
        <w:r w:rsidR="00F81CA1">
          <w:rPr>
            <w:rStyle w:val="Hyperlink"/>
          </w:rPr>
          <w:fldChar w:fldCharType="end"/>
        </w:r>
        <w:r w:rsidR="00F81CA1">
          <w:t>)</w:t>
        </w:r>
      </w:ins>
      <w:r>
        <w:t xml:space="preserve">. The physiological process of seed germination is </w:t>
      </w:r>
      <w:ins w:id="84" w:author="jimenezalfaro.borja@gmail.com" w:date="2020-08-02T11:56:00Z">
        <w:r w:rsidR="00F448C7">
          <w:t xml:space="preserve">therefore </w:t>
        </w:r>
      </w:ins>
      <w:del w:id="85" w:author="jimenezalfaro.borja@gmail.com" w:date="2020-08-01T12:11:00Z">
        <w:r w:rsidDel="00F81CA1">
          <w:delText>the</w:delText>
        </w:r>
      </w:del>
      <w:ins w:id="86" w:author="jimenezalfaro.borja@gmail.com" w:date="2020-08-01T12:07:00Z">
        <w:r w:rsidR="00F81CA1">
          <w:t>an</w:t>
        </w:r>
      </w:ins>
      <w:r>
        <w:t xml:space="preserve"> essential</w:t>
      </w:r>
      <w:ins w:id="87" w:author="jimenezalfaro.borja@gmail.com" w:date="2020-08-01T12:11:00Z">
        <w:r w:rsidR="00F81CA1">
          <w:t xml:space="preserve"> </w:t>
        </w:r>
      </w:ins>
      <w:del w:id="88" w:author="jimenezalfaro.borja@gmail.com" w:date="2020-08-01T12:11:00Z">
        <w:r w:rsidDel="00F81CA1">
          <w:delText xml:space="preserve">, yet </w:delText>
        </w:r>
      </w:del>
      <w:del w:id="89" w:author="jimenezalfaro.borja@gmail.com" w:date="2020-08-01T12:07:00Z">
        <w:r w:rsidDel="00F81CA1">
          <w:delText xml:space="preserve">most </w:delText>
        </w:r>
      </w:del>
      <w:del w:id="90" w:author="jimenezalfaro.borja@gmail.com" w:date="2020-08-01T12:11:00Z">
        <w:r w:rsidDel="00F81CA1">
          <w:delText>vulnerable, start of seedling establishment. Because it is an</w:delText>
        </w:r>
      </w:del>
      <w:ins w:id="91" w:author="jimenezalfaro.borja@gmail.com" w:date="2020-08-01T12:11:00Z">
        <w:del w:id="92" w:author="jimenezalfaro.borja@gmail.com" w:date="2020-08-02T11:56:00Z">
          <w:r w:rsidR="00F81CA1" w:rsidDel="00F448C7">
            <w:delText>and</w:delText>
          </w:r>
        </w:del>
      </w:ins>
      <w:r>
        <w:t xml:space="preserve"> </w:t>
      </w:r>
      <w:del w:id="93" w:author="jimenezalfaro.borja@gmail.com" w:date="2020-08-02T11:56:00Z">
        <w:r w:rsidDel="00F448C7">
          <w:delText xml:space="preserve">irreversible process, germination </w:delText>
        </w:r>
      </w:del>
      <w:ins w:id="94" w:author="jimenezalfaro.borja@gmail.com" w:date="2020-08-02T11:56:00Z">
        <w:r w:rsidR="00F448C7">
          <w:t>life stage</w:t>
        </w:r>
      </w:ins>
      <w:ins w:id="95" w:author="jimenezalfaro.borja@gmail.com" w:date="2020-08-01T12:11:00Z">
        <w:r w:rsidR="00F81CA1">
          <w:t xml:space="preserve"> that </w:t>
        </w:r>
      </w:ins>
      <w:r>
        <w:t xml:space="preserve">must be timed to occur when the environment is favourable for subsequent seedling survival and growth (Poschlod </w:t>
      </w:r>
      <w:r>
        <w:rPr>
          <w:i/>
        </w:rPr>
        <w:t>et al.</w:t>
      </w:r>
      <w:r>
        <w:t xml:space="preserve">, </w:t>
      </w:r>
      <w:hyperlink w:anchor="ref-RN4691">
        <w:r>
          <w:rPr>
            <w:rStyle w:val="Hyperlink"/>
          </w:rPr>
          <w:t>2013</w:t>
        </w:r>
      </w:hyperlink>
      <w:r>
        <w:t xml:space="preserve">). </w:t>
      </w:r>
      <w:ins w:id="96" w:author="jimenezalfaro.borja@gmail.com" w:date="2020-08-01T12:33:00Z">
        <w:r w:rsidR="002E1FE7">
          <w:t xml:space="preserve">In alpine habitats, germination by seeds </w:t>
        </w:r>
      </w:ins>
      <w:ins w:id="97" w:author="jimenezalfaro.borja@gmail.com" w:date="2020-08-01T12:34:00Z">
        <w:r w:rsidR="00EF43F5">
          <w:t xml:space="preserve">will be the final test for plant populations to cope with climate change </w:t>
        </w:r>
      </w:ins>
      <w:ins w:id="98" w:author="jimenezalfaro.borja@gmail.com" w:date="2020-08-01T12:38:00Z">
        <w:r w:rsidR="00EF43F5">
          <w:t>and to determine</w:t>
        </w:r>
      </w:ins>
      <w:ins w:id="99" w:author="jimenezalfaro.borja@gmail.com" w:date="2020-08-01T12:34:00Z">
        <w:r w:rsidR="00EF43F5">
          <w:t xml:space="preserve"> whether they will persist</w:t>
        </w:r>
      </w:ins>
      <w:ins w:id="100" w:author="jimenezalfaro.borja@gmail.com" w:date="2020-08-01T12:35:00Z">
        <w:r w:rsidR="00EF43F5">
          <w:t xml:space="preserve"> or will </w:t>
        </w:r>
      </w:ins>
      <w:ins w:id="101" w:author="jimenezalfaro.borja@gmail.com" w:date="2020-08-01T12:38:00Z">
        <w:r w:rsidR="00EF43F5">
          <w:t xml:space="preserve">go </w:t>
        </w:r>
      </w:ins>
      <w:ins w:id="102" w:author="jimenezalfaro.borja@gmail.com" w:date="2020-08-02T11:56:00Z">
        <w:r w:rsidR="00F448C7">
          <w:t>in</w:t>
        </w:r>
      </w:ins>
      <w:ins w:id="103" w:author="jimenezalfaro.borja@gmail.com" w:date="2020-08-01T12:38:00Z">
        <w:r w:rsidR="00EF43F5">
          <w:t>to extinction</w:t>
        </w:r>
      </w:ins>
      <w:ins w:id="104" w:author="jimenezalfaro.borja@gmail.com" w:date="2020-08-01T12:35:00Z">
        <w:r w:rsidR="00EF43F5">
          <w:t>.</w:t>
        </w:r>
      </w:ins>
    </w:p>
    <w:p w14:paraId="6904F343" w14:textId="528A503E" w:rsidR="00997990" w:rsidDel="008B5773" w:rsidRDefault="008476B0">
      <w:pPr>
        <w:pStyle w:val="FirstParagraph"/>
        <w:rPr>
          <w:ins w:id="105" w:author="Lohen Cavieres" w:date="2020-07-21T17:21:00Z"/>
          <w:del w:id="106" w:author="jimenezalfaro.borja@gmail.com" w:date="2020-08-01T12:16:00Z"/>
        </w:rPr>
      </w:pPr>
      <w:del w:id="107" w:author="jimenezalfaro.borja@gmail.com" w:date="2020-08-01T12:16:00Z">
        <w:r w:rsidDel="008B5773">
          <w:delText xml:space="preserve">Thus, the mechanisms regulating the timing of the seed-to-seedling transition are expected to be under strong selective pressure (Angevine &amp; Chabot, </w:delText>
        </w:r>
        <w:r w:rsidR="004377C6" w:rsidDel="008B5773">
          <w:fldChar w:fldCharType="begin"/>
        </w:r>
        <w:r w:rsidR="004377C6" w:rsidRPr="008B5773" w:rsidDel="008B5773">
          <w:delInstrText xml:space="preserve"> HYPERLINK \l "ref-RN3375" \h </w:delInstrText>
        </w:r>
        <w:r w:rsidR="004377C6" w:rsidDel="008B5773">
          <w:fldChar w:fldCharType="separate"/>
        </w:r>
        <w:r w:rsidDel="008B5773">
          <w:rPr>
            <w:rStyle w:val="Hyperlink"/>
          </w:rPr>
          <w:delText>1979</w:delText>
        </w:r>
        <w:r w:rsidR="004377C6" w:rsidDel="008B5773">
          <w:rPr>
            <w:rStyle w:val="Hyperlink"/>
          </w:rPr>
          <w:fldChar w:fldCharType="end"/>
        </w:r>
        <w:r w:rsidDel="008B5773">
          <w:delText xml:space="preserve">). </w:delText>
        </w:r>
      </w:del>
    </w:p>
    <w:p w14:paraId="10FE1E1A" w14:textId="5446DECC" w:rsidR="002E1FE7" w:rsidRDefault="008476B0">
      <w:pPr>
        <w:pStyle w:val="FirstParagraph"/>
        <w:rPr>
          <w:ins w:id="108" w:author="jimenezalfaro.borja@gmail.com" w:date="2020-08-01T12:25:00Z"/>
        </w:rPr>
      </w:pPr>
      <w:r>
        <w:t xml:space="preserve">Natural selection should </w:t>
      </w:r>
      <w:del w:id="109" w:author="jimenezalfaro.borja@gmail.com" w:date="2020-08-01T12:14:00Z">
        <w:r w:rsidDel="008B5773">
          <w:delText>favour</w:delText>
        </w:r>
      </w:del>
      <w:ins w:id="110" w:author="jimenezalfaro.borja@gmail.com" w:date="2020-08-01T12:14:00Z">
        <w:r w:rsidR="008B5773">
          <w:t>favor</w:t>
        </w:r>
      </w:ins>
      <w:r>
        <w:t xml:space="preserve"> seed germination requirements </w:t>
      </w:r>
      <w:del w:id="111" w:author="jimenezalfaro.borja@gmail.com" w:date="2020-08-01T12:16:00Z">
        <w:r w:rsidDel="008B5773">
          <w:delText xml:space="preserve">that </w:delText>
        </w:r>
      </w:del>
      <w:r>
        <w:t>reduc</w:t>
      </w:r>
      <w:ins w:id="112" w:author="jimenezalfaro.borja@gmail.com" w:date="2020-08-01T12:39:00Z">
        <w:r w:rsidR="00EF43F5">
          <w:t>ing</w:t>
        </w:r>
      </w:ins>
      <w:del w:id="113" w:author="jimenezalfaro.borja@gmail.com" w:date="2020-08-01T12:39:00Z">
        <w:r w:rsidDel="00EF43F5">
          <w:delText>e</w:delText>
        </w:r>
      </w:del>
      <w:r>
        <w:t xml:space="preserve"> the probability of facing environmental conditions that are not appropriate for seedlings</w:t>
      </w:r>
      <w:ins w:id="114" w:author="jimenezalfaro.borja@gmail.com" w:date="2020-08-01T12:16:00Z">
        <w:r w:rsidR="008B5773">
          <w:t xml:space="preserve"> (Angevine &amp; Chabot, </w:t>
        </w:r>
        <w:r w:rsidR="008B5773">
          <w:fldChar w:fldCharType="begin"/>
        </w:r>
        <w:r w:rsidR="008B5773">
          <w:instrText xml:space="preserve"> HYPERLINK \l "ref-RN3375" \h </w:instrText>
        </w:r>
        <w:r w:rsidR="008B5773">
          <w:fldChar w:fldCharType="separate"/>
        </w:r>
        <w:r w:rsidR="008B5773">
          <w:rPr>
            <w:rStyle w:val="Hyperlink"/>
          </w:rPr>
          <w:t>1979</w:t>
        </w:r>
        <w:r w:rsidR="008B5773">
          <w:rPr>
            <w:rStyle w:val="Hyperlink"/>
          </w:rPr>
          <w:fldChar w:fldCharType="end"/>
        </w:r>
        <w:r w:rsidR="008B5773">
          <w:t>).</w:t>
        </w:r>
      </w:ins>
      <w:del w:id="115" w:author="jimenezalfaro.borja@gmail.com" w:date="2020-08-01T12:16:00Z">
        <w:r w:rsidDel="008B5773">
          <w:delText>.</w:delText>
        </w:r>
      </w:del>
      <w:r>
        <w:t xml:space="preserve"> The main physiological drivers of germination, water availability and temperature (Bewley </w:t>
      </w:r>
      <w:r>
        <w:rPr>
          <w:i/>
        </w:rPr>
        <w:t>et al.</w:t>
      </w:r>
      <w:r>
        <w:t xml:space="preserve">, </w:t>
      </w:r>
      <w:hyperlink w:anchor="ref-RN3368">
        <w:r>
          <w:rPr>
            <w:rStyle w:val="Hyperlink"/>
          </w:rPr>
          <w:t>2013</w:t>
        </w:r>
      </w:hyperlink>
      <w:r>
        <w:t xml:space="preserve">), are </w:t>
      </w:r>
      <w:del w:id="116" w:author="jimenezalfaro.borja@gmail.com" w:date="2020-08-01T12:19:00Z">
        <w:r w:rsidDel="008B5773">
          <w:delText xml:space="preserve">also </w:delText>
        </w:r>
      </w:del>
      <w:del w:id="117" w:author="jimenezalfaro.borja@gmail.com" w:date="2020-08-01T12:18:00Z">
        <w:r w:rsidDel="008B5773">
          <w:delText>two main featur</w:delText>
        </w:r>
      </w:del>
      <w:ins w:id="118" w:author="jimenezalfaro.borja@gmail.com" w:date="2020-08-01T12:19:00Z">
        <w:r w:rsidR="008B5773">
          <w:t>also</w:t>
        </w:r>
      </w:ins>
      <w:del w:id="119" w:author="jimenezalfaro.borja@gmail.com" w:date="2020-08-01T12:18:00Z">
        <w:r w:rsidDel="008B5773">
          <w:delText>es</w:delText>
        </w:r>
      </w:del>
      <w:ins w:id="120" w:author="jimenezalfaro.borja@gmail.com" w:date="2020-08-01T12:18:00Z">
        <w:r w:rsidR="008B5773">
          <w:t xml:space="preserve"> the main ecological signals regulated by</w:t>
        </w:r>
      </w:ins>
      <w:del w:id="121" w:author="jimenezalfaro.borja@gmail.com" w:date="2020-08-01T12:19:00Z">
        <w:r w:rsidDel="008B5773">
          <w:delText xml:space="preserve"> </w:delText>
        </w:r>
      </w:del>
      <w:del w:id="122" w:author="jimenezalfaro.borja@gmail.com" w:date="2020-08-01T12:18:00Z">
        <w:r w:rsidDel="008B5773">
          <w:delText>of</w:delText>
        </w:r>
      </w:del>
      <w:r>
        <w:t xml:space="preserve"> climat</w:t>
      </w:r>
      <w:ins w:id="123" w:author="jimenezalfaro.borja@gmail.com" w:date="2020-08-01T12:19:00Z">
        <w:r w:rsidR="008B5773">
          <w:t>ic variation</w:t>
        </w:r>
      </w:ins>
      <w:del w:id="124" w:author="jimenezalfaro.borja@gmail.com" w:date="2020-08-01T12:19:00Z">
        <w:r w:rsidDel="008B5773">
          <w:delText>e</w:delText>
        </w:r>
      </w:del>
      <w:r>
        <w:t xml:space="preserve">. </w:t>
      </w:r>
      <w:del w:id="125" w:author="jimenezalfaro.borja@gmail.com" w:date="2020-08-01T12:20:00Z">
        <w:r w:rsidDel="008B5773">
          <w:delText xml:space="preserve">In addition, </w:delText>
        </w:r>
      </w:del>
      <w:ins w:id="126" w:author="jimenezalfaro.borja@gmail.com" w:date="2020-08-01T12:20:00Z">
        <w:r w:rsidR="008B5773">
          <w:t>M</w:t>
        </w:r>
      </w:ins>
      <w:del w:id="127" w:author="jimenezalfaro.borja@gmail.com" w:date="2020-08-01T12:20:00Z">
        <w:r w:rsidDel="008B5773">
          <w:delText>m</w:delText>
        </w:r>
      </w:del>
      <w:r>
        <w:t xml:space="preserve">any plant species have </w:t>
      </w:r>
      <w:ins w:id="128" w:author="jimenezalfaro.borja@gmail.com" w:date="2020-08-01T12:21:00Z">
        <w:r w:rsidR="008B5773">
          <w:t xml:space="preserve">further </w:t>
        </w:r>
      </w:ins>
      <w:r>
        <w:t xml:space="preserve">developed seed dormancy, by which germination is prevented during periods that are only ephemerally </w:t>
      </w:r>
      <w:del w:id="129" w:author="jimenezalfaro.borja@gmail.com" w:date="2020-08-01T12:21:00Z">
        <w:r w:rsidDel="008B5773">
          <w:delText>favourable</w:delText>
        </w:r>
      </w:del>
      <w:ins w:id="130" w:author="jimenezalfaro.borja@gmail.com" w:date="2020-08-01T12:21:00Z">
        <w:r w:rsidR="008B5773">
          <w:t>favorable (but with appropriate water and temperature conditions)</w:t>
        </w:r>
      </w:ins>
      <w:r>
        <w:t xml:space="preserve">, ensuring germination in the right season (Baskin &amp; Baskin, </w:t>
      </w:r>
      <w:hyperlink w:anchor="ref-RN3214">
        <w:r>
          <w:rPr>
            <w:rStyle w:val="Hyperlink"/>
          </w:rPr>
          <w:t>2014</w:t>
        </w:r>
      </w:hyperlink>
      <w:r>
        <w:t>). Different degrees of dormancy also ensure the distribution of offspring emergence across time, a</w:t>
      </w:r>
      <w:del w:id="131" w:author="jimenezalfaro.borja@gmail.com" w:date="2020-08-01T12:23:00Z">
        <w:r w:rsidDel="008B5773">
          <w:delText>s</w:delText>
        </w:r>
      </w:del>
      <w:r>
        <w:t xml:space="preserve"> bet-</w:t>
      </w:r>
      <w:r>
        <w:lastRenderedPageBreak/>
        <w:t>hedg</w:t>
      </w:r>
      <w:ins w:id="132" w:author="jimenezalfaro.borja@gmail.com" w:date="2020-08-01T12:23:00Z">
        <w:r w:rsidR="008B5773">
          <w:t>e effect</w:t>
        </w:r>
      </w:ins>
      <w:del w:id="133" w:author="jimenezalfaro.borja@gmail.com" w:date="2020-08-01T12:23:00Z">
        <w:r w:rsidDel="008B5773">
          <w:delText>ing</w:delText>
        </w:r>
      </w:del>
      <w:r>
        <w:t xml:space="preserve"> against unpredictable environments (Venable, </w:t>
      </w:r>
      <w:hyperlink w:anchor="ref-RN3065">
        <w:r>
          <w:rPr>
            <w:rStyle w:val="Hyperlink"/>
          </w:rPr>
          <w:t>2007</w:t>
        </w:r>
      </w:hyperlink>
      <w:r>
        <w:t xml:space="preserve">). Other germination cues, such as the response to light (Carta </w:t>
      </w:r>
      <w:r>
        <w:rPr>
          <w:i/>
        </w:rPr>
        <w:t>et al.</w:t>
      </w:r>
      <w:r>
        <w:t xml:space="preserve">, </w:t>
      </w:r>
      <w:hyperlink w:anchor="ref-RN4656">
        <w:r>
          <w:rPr>
            <w:rStyle w:val="Hyperlink"/>
          </w:rPr>
          <w:t>2017</w:t>
        </w:r>
      </w:hyperlink>
      <w:r>
        <w:t xml:space="preserve">) and alternating temperatures (Thompson, </w:t>
      </w:r>
      <w:hyperlink w:anchor="ref-RN1380">
        <w:r>
          <w:rPr>
            <w:rStyle w:val="Hyperlink"/>
          </w:rPr>
          <w:t>1977</w:t>
        </w:r>
      </w:hyperlink>
      <w:r>
        <w:t xml:space="preserve">), allow for a fine-scale detection of germination niches and safe sites (Jumpponen </w:t>
      </w:r>
      <w:r>
        <w:rPr>
          <w:i/>
        </w:rPr>
        <w:t>et al.</w:t>
      </w:r>
      <w:r>
        <w:t xml:space="preserve">, </w:t>
      </w:r>
      <w:hyperlink w:anchor="ref-RN4719">
        <w:r>
          <w:rPr>
            <w:rStyle w:val="Hyperlink"/>
          </w:rPr>
          <w:t>1999</w:t>
        </w:r>
      </w:hyperlink>
      <w:r>
        <w:t xml:space="preserve">). </w:t>
      </w:r>
      <w:ins w:id="134" w:author="jimenezalfaro.borja@gmail.com" w:date="2020-08-01T12:25:00Z">
        <w:r w:rsidR="002E1FE7">
          <w:t>Given the</w:t>
        </w:r>
      </w:ins>
      <w:ins w:id="135" w:author="jimenezalfaro.borja@gmail.com" w:date="2020-08-01T12:26:00Z">
        <w:r w:rsidR="002E1FE7">
          <w:t xml:space="preserve"> heterogeneity of alpine climates and species lineages adapted to </w:t>
        </w:r>
      </w:ins>
      <w:ins w:id="136" w:author="jimenezalfaro.borja@gmail.com" w:date="2020-08-01T12:27:00Z">
        <w:r w:rsidR="002E1FE7">
          <w:t xml:space="preserve">different </w:t>
        </w:r>
      </w:ins>
      <w:ins w:id="137" w:author="jimenezalfaro.borja@gmail.com" w:date="2020-08-01T12:26:00Z">
        <w:r w:rsidR="002E1FE7">
          <w:t>regions</w:t>
        </w:r>
      </w:ins>
      <w:ins w:id="138" w:author="jimenezalfaro.borja@gmail.com" w:date="2020-08-01T12:27:00Z">
        <w:r w:rsidR="002E1FE7">
          <w:t xml:space="preserve">, a </w:t>
        </w:r>
        <w:del w:id="139" w:author="jimenezalfaro.borja@gmail.com" w:date="2020-08-02T11:57:00Z">
          <w:r w:rsidR="002E1FE7" w:rsidDel="00F448C7">
            <w:delText>major</w:delText>
          </w:r>
        </w:del>
      </w:ins>
      <w:ins w:id="140" w:author="jimenezalfaro.borja@gmail.com" w:date="2020-08-02T11:57:00Z">
        <w:r w:rsidR="00F448C7">
          <w:t>current</w:t>
        </w:r>
      </w:ins>
      <w:ins w:id="141" w:author="jimenezalfaro.borja@gmail.com" w:date="2020-08-01T12:27:00Z">
        <w:r w:rsidR="002E1FE7">
          <w:t xml:space="preserve"> </w:t>
        </w:r>
      </w:ins>
      <w:ins w:id="142" w:author="jimenezalfaro.borja@gmail.com" w:date="2020-08-01T12:28:00Z">
        <w:r w:rsidR="002E1FE7">
          <w:t>challenge</w:t>
        </w:r>
      </w:ins>
      <w:ins w:id="143" w:author="jimenezalfaro.borja@gmail.com" w:date="2020-08-01T12:27:00Z">
        <w:r w:rsidR="002E1FE7">
          <w:t xml:space="preserve"> is </w:t>
        </w:r>
      </w:ins>
      <w:ins w:id="144" w:author="jimenezalfaro.borja@gmail.com" w:date="2020-08-01T12:28:00Z">
        <w:r w:rsidR="002E1FE7">
          <w:t xml:space="preserve">to determine whether alpine plants have a </w:t>
        </w:r>
        <w:commentRangeStart w:id="145"/>
        <w:r w:rsidR="002E1FE7">
          <w:t xml:space="preserve">common </w:t>
        </w:r>
      </w:ins>
      <w:moveToRangeStart w:id="146" w:author="jimenezalfaro.borja@gmail.com" w:date="2020-08-01T12:28:00Z" w:name="move47177354"/>
      <w:moveTo w:id="147" w:author="jimenezalfaro.borja@gmail.com" w:date="2020-08-01T12:28:00Z">
        <w:r w:rsidR="002E1FE7" w:rsidRPr="00F448C7">
          <w:rPr>
            <w:iCs/>
            <w:rPrChange w:id="148" w:author="jimenezalfaro.borja@gmail.com" w:date="2020-08-02T11:57:00Z">
              <w:rPr>
                <w:i/>
              </w:rPr>
            </w:rPrChange>
          </w:rPr>
          <w:t>germination syndrome</w:t>
        </w:r>
        <w:r w:rsidR="002E1FE7">
          <w:t xml:space="preserve"> </w:t>
        </w:r>
      </w:moveTo>
      <w:commentRangeEnd w:id="145"/>
      <w:r w:rsidR="00F448C7">
        <w:rPr>
          <w:rStyle w:val="CommentReference"/>
        </w:rPr>
        <w:commentReference w:id="145"/>
      </w:r>
      <w:moveTo w:id="149" w:author="jimenezalfaro.borja@gmail.com" w:date="2020-08-01T12:28:00Z">
        <w:r w:rsidR="002E1FE7">
          <w:t>(</w:t>
        </w:r>
        <w:proofErr w:type="spellStart"/>
        <w:r w:rsidR="002E1FE7">
          <w:t>Körner</w:t>
        </w:r>
        <w:proofErr w:type="spellEnd"/>
        <w:r w:rsidR="002E1FE7">
          <w:t xml:space="preserve">, </w:t>
        </w:r>
        <w:r w:rsidR="002E1FE7">
          <w:fldChar w:fldCharType="begin"/>
        </w:r>
        <w:r w:rsidR="002E1FE7">
          <w:instrText xml:space="preserve"> HYPERLINK \l "ref-RN2392" \h </w:instrText>
        </w:r>
        <w:r w:rsidR="002E1FE7">
          <w:fldChar w:fldCharType="separate"/>
        </w:r>
        <w:r w:rsidR="002E1FE7">
          <w:rPr>
            <w:rStyle w:val="Hyperlink"/>
          </w:rPr>
          <w:t>2003</w:t>
        </w:r>
        <w:r w:rsidR="002E1FE7">
          <w:rPr>
            <w:rStyle w:val="Hyperlink"/>
          </w:rPr>
          <w:fldChar w:fldCharType="end"/>
        </w:r>
        <w:r w:rsidR="002E1FE7">
          <w:t xml:space="preserve">; </w:t>
        </w:r>
        <w:commentRangeStart w:id="150"/>
        <w:proofErr w:type="spellStart"/>
        <w:r w:rsidR="002E1FE7">
          <w:t>Schwienbacher</w:t>
        </w:r>
        <w:proofErr w:type="spellEnd"/>
        <w:r w:rsidR="002E1FE7">
          <w:t xml:space="preserve"> </w:t>
        </w:r>
      </w:moveTo>
      <w:commentRangeEnd w:id="150"/>
      <w:r w:rsidR="00F90769">
        <w:rPr>
          <w:rStyle w:val="CommentReference"/>
        </w:rPr>
        <w:commentReference w:id="150"/>
      </w:r>
      <w:moveTo w:id="151" w:author="jimenezalfaro.borja@gmail.com" w:date="2020-08-01T12:28:00Z">
        <w:r w:rsidR="002E1FE7">
          <w:rPr>
            <w:i/>
          </w:rPr>
          <w:t>et al.</w:t>
        </w:r>
        <w:r w:rsidR="002E1FE7">
          <w:t xml:space="preserve">, </w:t>
        </w:r>
        <w:r w:rsidR="002E1FE7">
          <w:fldChar w:fldCharType="begin"/>
        </w:r>
        <w:r w:rsidR="002E1FE7">
          <w:instrText xml:space="preserve"> HYPERLINK \l "ref-RN2943" \h </w:instrText>
        </w:r>
        <w:r w:rsidR="002E1FE7">
          <w:fldChar w:fldCharType="separate"/>
        </w:r>
        <w:r w:rsidR="002E1FE7">
          <w:rPr>
            <w:rStyle w:val="Hyperlink"/>
          </w:rPr>
          <w:t>2011</w:t>
        </w:r>
        <w:r w:rsidR="002E1FE7">
          <w:rPr>
            <w:rStyle w:val="Hyperlink"/>
          </w:rPr>
          <w:fldChar w:fldCharType="end"/>
        </w:r>
        <w:r w:rsidR="002E1FE7">
          <w:t>)</w:t>
        </w:r>
      </w:moveTo>
      <w:ins w:id="152" w:author="jimenezalfaro.borja@gmail.com" w:date="2020-08-01T12:36:00Z">
        <w:r w:rsidR="00EF43F5">
          <w:t xml:space="preserve"> </w:t>
        </w:r>
      </w:ins>
      <w:ins w:id="153" w:author="jimenezalfaro.borja@gmail.com" w:date="2020-08-01T12:31:00Z">
        <w:r w:rsidR="002E1FE7">
          <w:t>consisting of one or multiple responses</w:t>
        </w:r>
      </w:ins>
      <w:ins w:id="154" w:author="jimenezalfaro.borja@gmail.com" w:date="2020-08-01T12:40:00Z">
        <w:r w:rsidR="00EF43F5">
          <w:t xml:space="preserve"> that consistently respon</w:t>
        </w:r>
      </w:ins>
      <w:ins w:id="155" w:author="jimenezalfaro.borja@gmail.com" w:date="2020-08-02T11:58:00Z">
        <w:r w:rsidR="00F448C7">
          <w:t>d</w:t>
        </w:r>
      </w:ins>
      <w:ins w:id="156" w:author="jimenezalfaro.borja@gmail.com" w:date="2020-08-01T12:40:00Z">
        <w:del w:id="157" w:author="jimenezalfaro.borja@gmail.com" w:date="2020-08-02T11:58:00Z">
          <w:r w:rsidR="00EF43F5" w:rsidDel="00F448C7">
            <w:delText>se</w:delText>
          </w:r>
        </w:del>
      </w:ins>
      <w:ins w:id="158" w:author="jimenezalfaro.borja@gmail.com" w:date="2020-08-01T12:31:00Z">
        <w:r w:rsidR="002E1FE7">
          <w:t xml:space="preserve"> to </w:t>
        </w:r>
      </w:ins>
      <w:ins w:id="159" w:author="jimenezalfaro.borja@gmail.com" w:date="2020-08-01T12:40:00Z">
        <w:r w:rsidR="00EF43F5">
          <w:t>the same</w:t>
        </w:r>
      </w:ins>
      <w:ins w:id="160" w:author="jimenezalfaro.borja@gmail.com" w:date="2020-08-01T12:31:00Z">
        <w:r w:rsidR="002E1FE7">
          <w:t xml:space="preserve"> environmental condition</w:t>
        </w:r>
      </w:ins>
      <w:ins w:id="161" w:author="jimenezalfaro.borja@gmail.com" w:date="2020-08-01T12:36:00Z">
        <w:r w:rsidR="00EF43F5">
          <w:t>s</w:t>
        </w:r>
      </w:ins>
      <w:ins w:id="162" w:author="jimenezalfaro.borja@gmail.com" w:date="2020-08-01T12:38:00Z">
        <w:r w:rsidR="00EF43F5">
          <w:t xml:space="preserve"> globally</w:t>
        </w:r>
      </w:ins>
      <w:ins w:id="163" w:author="jimenezalfaro.borja@gmail.com" w:date="2020-08-01T12:36:00Z">
        <w:r w:rsidR="00EF43F5">
          <w:t xml:space="preserve">. </w:t>
        </w:r>
      </w:ins>
      <w:moveTo w:id="164" w:author="jimenezalfaro.borja@gmail.com" w:date="2020-08-01T12:28:00Z">
        <w:del w:id="165" w:author="jimenezalfaro.borja@gmail.com" w:date="2020-08-01T12:29:00Z">
          <w:r w:rsidR="002E1FE7" w:rsidDel="002E1FE7">
            <w:delText>.</w:delText>
          </w:r>
        </w:del>
      </w:moveTo>
      <w:moveToRangeEnd w:id="146"/>
    </w:p>
    <w:p w14:paraId="7DF53AFC" w14:textId="195D384C" w:rsidR="00BD1D60" w:rsidDel="002E1FE7" w:rsidRDefault="008476B0">
      <w:pPr>
        <w:pStyle w:val="FirstParagraph"/>
        <w:rPr>
          <w:del w:id="166" w:author="jimenezalfaro.borja@gmail.com" w:date="2020-08-01T12:32:00Z"/>
        </w:rPr>
      </w:pPr>
      <w:del w:id="167" w:author="jimenezalfaro.borja@gmail.com" w:date="2020-08-01T12:32:00Z">
        <w:r w:rsidDel="002E1FE7">
          <w:delText xml:space="preserve">In the alpine environment, the diversity of microhabitats has apparently resulted in variable germination ecologies across species, making it difficult to define a common </w:delText>
        </w:r>
        <w:r w:rsidDel="002E1FE7">
          <w:rPr>
            <w:i/>
          </w:rPr>
          <w:delText xml:space="preserve">alpine </w:delText>
        </w:r>
      </w:del>
      <w:moveFromRangeStart w:id="168" w:author="jimenezalfaro.borja@gmail.com" w:date="2020-08-01T12:28:00Z" w:name="move47177354"/>
      <w:moveFrom w:id="169" w:author="jimenezalfaro.borja@gmail.com" w:date="2020-08-01T12:28:00Z">
        <w:del w:id="170" w:author="jimenezalfaro.borja@gmail.com" w:date="2020-08-01T12:32:00Z">
          <w:r w:rsidDel="002E1FE7">
            <w:rPr>
              <w:i/>
            </w:rPr>
            <w:delText>germination syndrome</w:delText>
          </w:r>
          <w:r w:rsidDel="002E1FE7">
            <w:delText xml:space="preserve"> (Körner, </w:delText>
          </w:r>
          <w:r w:rsidR="004377C6" w:rsidDel="002E1FE7">
            <w:fldChar w:fldCharType="begin"/>
          </w:r>
          <w:r w:rsidR="004377C6" w:rsidRPr="002E1FE7" w:rsidDel="002E1FE7">
            <w:delInstrText xml:space="preserve"> HYPERLINK \l "ref-RN2392" \h </w:delInstrText>
          </w:r>
          <w:r w:rsidR="004377C6" w:rsidDel="002E1FE7">
            <w:fldChar w:fldCharType="separate"/>
          </w:r>
          <w:r w:rsidDel="002E1FE7">
            <w:rPr>
              <w:rStyle w:val="Hyperlink"/>
            </w:rPr>
            <w:delText>2003</w:delText>
          </w:r>
          <w:r w:rsidR="004377C6" w:rsidDel="002E1FE7">
            <w:rPr>
              <w:rStyle w:val="Hyperlink"/>
            </w:rPr>
            <w:fldChar w:fldCharType="end"/>
          </w:r>
          <w:r w:rsidDel="002E1FE7">
            <w:delText xml:space="preserve">; Schwienbacher </w:delText>
          </w:r>
          <w:r w:rsidDel="002E1FE7">
            <w:rPr>
              <w:i/>
            </w:rPr>
            <w:delText>et al.</w:delText>
          </w:r>
          <w:r w:rsidDel="002E1FE7">
            <w:delText xml:space="preserve">, </w:delText>
          </w:r>
          <w:r w:rsidR="004377C6" w:rsidDel="002E1FE7">
            <w:fldChar w:fldCharType="begin"/>
          </w:r>
          <w:r w:rsidR="004377C6" w:rsidDel="002E1FE7">
            <w:delInstrText xml:space="preserve"> HYPERLINK \l "ref-RN2943" \h </w:delInstrText>
          </w:r>
          <w:r w:rsidR="004377C6" w:rsidDel="002E1FE7">
            <w:fldChar w:fldCharType="separate"/>
          </w:r>
          <w:r w:rsidDel="002E1FE7">
            <w:rPr>
              <w:rStyle w:val="Hyperlink"/>
            </w:rPr>
            <w:delText>2011</w:delText>
          </w:r>
          <w:r w:rsidR="004377C6" w:rsidDel="002E1FE7">
            <w:rPr>
              <w:rStyle w:val="Hyperlink"/>
            </w:rPr>
            <w:fldChar w:fldCharType="end"/>
          </w:r>
          <w:r w:rsidDel="002E1FE7">
            <w:delText>).</w:delText>
          </w:r>
        </w:del>
      </w:moveFrom>
      <w:moveFromRangeEnd w:id="168"/>
    </w:p>
    <w:p w14:paraId="43E4DA18" w14:textId="452ABB20" w:rsidR="00BD1D60" w:rsidRDefault="008476B0">
      <w:pPr>
        <w:pStyle w:val="BodyText"/>
      </w:pPr>
      <w:r>
        <w:t>Early studies on the germination ecology of alpine plants demonstrated that</w:t>
      </w:r>
      <w:ins w:id="171" w:author="jimenezalfaro.borja@gmail.com" w:date="2020-08-01T12:41:00Z">
        <w:r w:rsidR="00EF43F5">
          <w:t>,</w:t>
        </w:r>
      </w:ins>
      <w:r>
        <w:t xml:space="preserve"> </w:t>
      </w:r>
      <w:ins w:id="172" w:author="Lohen Cavieres" w:date="2020-07-21T12:55:00Z">
        <w:r w:rsidR="00B43FB9">
          <w:t>in most species</w:t>
        </w:r>
      </w:ins>
      <w:ins w:id="173" w:author="jimenezalfaro.borja@gmail.com" w:date="2020-08-01T12:41:00Z">
        <w:r w:rsidR="00EF43F5">
          <w:t>,</w:t>
        </w:r>
      </w:ins>
      <w:ins w:id="174" w:author="Lohen Cavieres" w:date="2020-07-21T12:55:00Z">
        <w:r w:rsidR="00B43FB9">
          <w:t xml:space="preserve"> </w:t>
        </w:r>
      </w:ins>
      <w:ins w:id="175" w:author="jimenezalfaro.borja@gmail.com" w:date="2020-08-01T12:43:00Z">
        <w:r w:rsidR="00EF43F5">
          <w:t>recently dispersed (</w:t>
        </w:r>
      </w:ins>
      <w:r>
        <w:t>fresh</w:t>
      </w:r>
      <w:ins w:id="176" w:author="jimenezalfaro.borja@gmail.com" w:date="2020-08-01T12:43:00Z">
        <w:r w:rsidR="00EF43F5">
          <w:t>)</w:t>
        </w:r>
      </w:ins>
      <w:del w:id="177" w:author="jimenezalfaro.borja@gmail.com" w:date="2020-08-01T12:41:00Z">
        <w:r w:rsidDel="00EF43F5">
          <w:delText>ly</w:delText>
        </w:r>
      </w:del>
      <w:r>
        <w:t xml:space="preserve"> </w:t>
      </w:r>
      <w:del w:id="178" w:author="jimenezalfaro.borja@gmail.com" w:date="2020-08-01T12:41:00Z">
        <w:r w:rsidDel="00EF43F5">
          <w:delText xml:space="preserve">collected </w:delText>
        </w:r>
      </w:del>
      <w:r>
        <w:t xml:space="preserve">seeds </w:t>
      </w:r>
      <w:del w:id="179" w:author="Lohen Cavieres" w:date="2020-07-21T12:55:00Z">
        <w:r w:rsidDel="00B43FB9">
          <w:delText xml:space="preserve">of most arctic and alpine species </w:delText>
        </w:r>
      </w:del>
      <w:r>
        <w:t>require</w:t>
      </w:r>
      <w:del w:id="180" w:author="jimenezalfaro.borja@gmail.com" w:date="2020-08-01T12:42:00Z">
        <w:r w:rsidDel="00EF43F5">
          <w:delText>d</w:delText>
        </w:r>
      </w:del>
      <w:r>
        <w:t xml:space="preserve"> relatively high temperatures for germination (Bliss, </w:t>
      </w:r>
      <w:hyperlink w:anchor="ref-RN3258">
        <w:r>
          <w:rPr>
            <w:rStyle w:val="Hyperlink"/>
          </w:rPr>
          <w:t>1958</w:t>
        </w:r>
      </w:hyperlink>
      <w:r>
        <w:t xml:space="preserve">; Amen, </w:t>
      </w:r>
      <w:hyperlink w:anchor="ref-RN3213">
        <w:r>
          <w:rPr>
            <w:rStyle w:val="Hyperlink"/>
          </w:rPr>
          <w:t>1966</w:t>
        </w:r>
      </w:hyperlink>
      <w:r>
        <w:t xml:space="preserve">; Billings &amp; Mooney, </w:t>
      </w:r>
      <w:hyperlink w:anchor="ref-RN4712">
        <w:r>
          <w:rPr>
            <w:rStyle w:val="Hyperlink"/>
          </w:rPr>
          <w:t>1968</w:t>
        </w:r>
      </w:hyperlink>
      <w:r>
        <w:t xml:space="preserve">). High-temperature germination </w:t>
      </w:r>
      <w:del w:id="181" w:author="jimenezalfaro.borja@gmail.com" w:date="2020-08-01T12:43:00Z">
        <w:r w:rsidDel="00EF43F5">
          <w:delText>has been</w:delText>
        </w:r>
      </w:del>
      <w:ins w:id="182" w:author="jimenezalfaro.borja@gmail.com" w:date="2020-08-01T12:43:00Z">
        <w:del w:id="183" w:author="jimenezalfaro.borja@gmail.com" w:date="2020-08-01T12:48:00Z">
          <w:r w:rsidR="00EF43F5" w:rsidDel="005E3B74">
            <w:delText>is</w:delText>
          </w:r>
        </w:del>
      </w:ins>
      <w:ins w:id="184" w:author="jimenezalfaro.borja@gmail.com" w:date="2020-08-01T12:48:00Z">
        <w:r w:rsidR="005E3B74">
          <w:t>has been</w:t>
        </w:r>
      </w:ins>
      <w:r>
        <w:t xml:space="preserve"> considered </w:t>
      </w:r>
      <w:ins w:id="185" w:author="jimenezalfaro.borja@gmail.com" w:date="2020-08-01T12:48:00Z">
        <w:r w:rsidR="005E3B74">
          <w:t xml:space="preserve">as </w:t>
        </w:r>
      </w:ins>
      <w:del w:id="186" w:author="jimenezalfaro.borja@gmail.com" w:date="2020-08-01T12:43:00Z">
        <w:r w:rsidDel="00EF43F5">
          <w:delText xml:space="preserve">to be </w:delText>
        </w:r>
      </w:del>
      <w:r>
        <w:t xml:space="preserve">an adaptation to prevent seed germination at the timing of seed dispersal (autumn), when temperatures are low and there is a high risk of frost (Cavieres &amp; Arroyo, </w:t>
      </w:r>
      <w:hyperlink w:anchor="ref-RN3393">
        <w:r>
          <w:rPr>
            <w:rStyle w:val="Hyperlink"/>
          </w:rPr>
          <w:t>2000</w:t>
        </w:r>
      </w:hyperlink>
      <w:r>
        <w:t xml:space="preserve">). Indeed, germination of alpine seeds tends to occur after </w:t>
      </w:r>
      <w:del w:id="187" w:author="jimenezalfaro.borja@gmail.com" w:date="2020-08-01T12:44:00Z">
        <w:r w:rsidDel="005E3B74">
          <w:delText xml:space="preserve">exposure to </w:delText>
        </w:r>
      </w:del>
      <w:r>
        <w:t>winter</w:t>
      </w:r>
      <w:ins w:id="188" w:author="jimenezalfaro.borja@gmail.com" w:date="2020-08-01T12:44:00Z">
        <w:r w:rsidR="005E3B74">
          <w:t>, mainly</w:t>
        </w:r>
      </w:ins>
      <w:r>
        <w:t xml:space="preserve"> in early summer (Körner, </w:t>
      </w:r>
      <w:hyperlink w:anchor="ref-RN2392">
        <w:r>
          <w:rPr>
            <w:rStyle w:val="Hyperlink"/>
          </w:rPr>
          <w:t>2003</w:t>
        </w:r>
      </w:hyperlink>
      <w:r>
        <w:t xml:space="preserve">; Mondoni </w:t>
      </w:r>
      <w:r>
        <w:rPr>
          <w:i/>
        </w:rPr>
        <w:t>et al.</w:t>
      </w:r>
      <w:r>
        <w:t xml:space="preserve">, </w:t>
      </w:r>
      <w:hyperlink w:anchor="ref-RN2382">
        <w:r>
          <w:rPr>
            <w:rStyle w:val="Hyperlink"/>
          </w:rPr>
          <w:t>2015</w:t>
        </w:r>
      </w:hyperlink>
      <w:r>
        <w:t>)</w:t>
      </w:r>
      <w:ins w:id="189" w:author="jimenezalfaro.borja@gmail.com" w:date="2020-08-01T12:45:00Z">
        <w:r w:rsidR="005E3B74">
          <w:t xml:space="preserve">, when </w:t>
        </w:r>
      </w:ins>
      <w:del w:id="190" w:author="jimenezalfaro.borja@gmail.com" w:date="2020-08-01T12:45:00Z">
        <w:r w:rsidDel="005E3B74">
          <w:delText xml:space="preserve">; at this stage </w:delText>
        </w:r>
      </w:del>
      <w:r>
        <w:t xml:space="preserve">the temperature window for </w:t>
      </w:r>
      <w:commentRangeStart w:id="191"/>
      <w:r>
        <w:t>germination usually widens to</w:t>
      </w:r>
      <w:del w:id="192" w:author="jimenezalfaro.borja@gmail.com" w:date="2020-08-01T12:45:00Z">
        <w:r w:rsidDel="005E3B74">
          <w:delText>wards</w:delText>
        </w:r>
      </w:del>
      <w:r>
        <w:t xml:space="preserve"> lower values </w:t>
      </w:r>
      <w:commentRangeEnd w:id="191"/>
      <w:r w:rsidR="005E3B74">
        <w:rPr>
          <w:rStyle w:val="CommentReference"/>
        </w:rPr>
        <w:commentReference w:id="191"/>
      </w:r>
      <w:r>
        <w:t>(</w:t>
      </w:r>
      <w:proofErr w:type="spellStart"/>
      <w:r>
        <w:t>Nishitani</w:t>
      </w:r>
      <w:proofErr w:type="spellEnd"/>
      <w:r>
        <w:t xml:space="preserve">, </w:t>
      </w:r>
      <w:hyperlink w:anchor="ref-RN1021">
        <w:r>
          <w:rPr>
            <w:rStyle w:val="Hyperlink"/>
          </w:rPr>
          <w:t>1996</w:t>
        </w:r>
      </w:hyperlink>
      <w:r>
        <w:t xml:space="preserve">). </w:t>
      </w:r>
      <w:del w:id="193" w:author="jimenezalfaro.borja@gmail.com" w:date="2020-08-01T12:46:00Z">
        <w:r w:rsidDel="005E3B74">
          <w:delText>Nevertheless</w:delText>
        </w:r>
      </w:del>
      <w:ins w:id="194" w:author="jimenezalfaro.borja@gmail.com" w:date="2020-08-01T12:46:00Z">
        <w:r w:rsidR="005E3B74">
          <w:t>In recent times</w:t>
        </w:r>
      </w:ins>
      <w:r>
        <w:t xml:space="preserve">, </w:t>
      </w:r>
      <w:del w:id="195" w:author="jimenezalfaro.borja@gmail.com" w:date="2020-08-01T12:46:00Z">
        <w:r w:rsidDel="005E3B74">
          <w:delText xml:space="preserve">there is </w:delText>
        </w:r>
      </w:del>
      <w:r>
        <w:t>an increasing number of studies highlight</w:t>
      </w:r>
      <w:ins w:id="196" w:author="jimenezalfaro.borja@gmail.com" w:date="2020-08-01T12:46:00Z">
        <w:r w:rsidR="005E3B74">
          <w:t>ed</w:t>
        </w:r>
      </w:ins>
      <w:del w:id="197" w:author="jimenezalfaro.borja@gmail.com" w:date="2020-08-01T12:46:00Z">
        <w:r w:rsidDel="005E3B74">
          <w:delText>ing</w:delText>
        </w:r>
      </w:del>
      <w:r>
        <w:t xml:space="preserve"> </w:t>
      </w:r>
      <w:del w:id="198" w:author="jimenezalfaro.borja@gmail.com" w:date="2020-08-01T12:46:00Z">
        <w:r w:rsidDel="005E3B74">
          <w:delText xml:space="preserve">the </w:delText>
        </w:r>
      </w:del>
      <w:ins w:id="199" w:author="jimenezalfaro.borja@gmail.com" w:date="2020-08-01T12:46:00Z">
        <w:r w:rsidR="005E3B74">
          <w:t>that</w:t>
        </w:r>
      </w:ins>
      <w:ins w:id="200" w:author="jimenezalfaro.borja@gmail.com" w:date="2020-08-01T12:47:00Z">
        <w:r w:rsidR="005E3B74">
          <w:t xml:space="preserve"> </w:t>
        </w:r>
      </w:ins>
      <w:del w:id="201" w:author="jimenezalfaro.borja@gmail.com" w:date="2020-08-01T12:47:00Z">
        <w:r w:rsidDel="005E3B74">
          <w:delText xml:space="preserve">germination of </w:delText>
        </w:r>
      </w:del>
      <w:r>
        <w:t>fres</w:t>
      </w:r>
      <w:ins w:id="202" w:author="jimenezalfaro.borja@gmail.com" w:date="2020-08-01T12:47:00Z">
        <w:r w:rsidR="005E3B74">
          <w:t xml:space="preserve">h </w:t>
        </w:r>
      </w:ins>
      <w:del w:id="203" w:author="jimenezalfaro.borja@gmail.com" w:date="2020-08-01T12:47:00Z">
        <w:r w:rsidDel="005E3B74">
          <w:delText xml:space="preserve">hly collected </w:delText>
        </w:r>
      </w:del>
      <w:r>
        <w:t>seeds</w:t>
      </w:r>
      <w:ins w:id="204" w:author="jimenezalfaro.borja@gmail.com" w:date="2020-08-01T12:47:00Z">
        <w:r w:rsidR="005E3B74">
          <w:t xml:space="preserve"> of alpine plants also germinate</w:t>
        </w:r>
      </w:ins>
      <w:r>
        <w:t xml:space="preserve"> at cool incubation temperatures or </w:t>
      </w:r>
      <w:del w:id="205" w:author="jimenezalfaro.borja@gmail.com" w:date="2020-08-01T12:47:00Z">
        <w:r w:rsidDel="005E3B74">
          <w:delText xml:space="preserve">even </w:delText>
        </w:r>
      </w:del>
      <w:r>
        <w:t xml:space="preserve">during cold stratification treatments (Schwienbacher </w:t>
      </w:r>
      <w:r>
        <w:rPr>
          <w:i/>
        </w:rPr>
        <w:t>et al.</w:t>
      </w:r>
      <w:r>
        <w:t xml:space="preserve">, </w:t>
      </w:r>
      <w:hyperlink w:anchor="ref-RN2943">
        <w:r>
          <w:rPr>
            <w:rStyle w:val="Hyperlink"/>
          </w:rPr>
          <w:t>2011</w:t>
        </w:r>
      </w:hyperlink>
      <w:r>
        <w:t xml:space="preserve">; Hoyle </w:t>
      </w:r>
      <w:r>
        <w:rPr>
          <w:i/>
        </w:rPr>
        <w:t>et al.</w:t>
      </w:r>
      <w:r>
        <w:t xml:space="preserve">, </w:t>
      </w:r>
      <w:hyperlink w:anchor="ref-RN3285">
        <w:r>
          <w:rPr>
            <w:rStyle w:val="Hyperlink"/>
          </w:rPr>
          <w:t>2015</w:t>
        </w:r>
      </w:hyperlink>
      <w:r>
        <w:t xml:space="preserve">; Fernández‐Pascual </w:t>
      </w:r>
      <w:r>
        <w:rPr>
          <w:i/>
        </w:rPr>
        <w:t>et al.</w:t>
      </w:r>
      <w:r>
        <w:t xml:space="preserve">, </w:t>
      </w:r>
      <w:hyperlink w:anchor="ref-RN2371">
        <w:r>
          <w:rPr>
            <w:rStyle w:val="Hyperlink"/>
          </w:rPr>
          <w:t>2017</w:t>
        </w:r>
      </w:hyperlink>
      <w:r>
        <w:t xml:space="preserve">; Cavieres &amp; Sierra-Almeida, </w:t>
      </w:r>
      <w:hyperlink w:anchor="ref-RN4713">
        <w:r>
          <w:rPr>
            <w:rStyle w:val="Hyperlink"/>
          </w:rPr>
          <w:t>2018</w:t>
        </w:r>
      </w:hyperlink>
      <w:r>
        <w:t xml:space="preserve">). </w:t>
      </w:r>
      <w:ins w:id="206" w:author="jimenezalfaro.borja@gmail.com" w:date="2020-08-01T12:48:00Z">
        <w:r w:rsidR="005E3B74">
          <w:t>This l</w:t>
        </w:r>
      </w:ins>
      <w:del w:id="207" w:author="jimenezalfaro.borja@gmail.com" w:date="2020-08-01T12:48:00Z">
        <w:r w:rsidDel="005E3B74">
          <w:delText>L</w:delText>
        </w:r>
      </w:del>
      <w:r>
        <w:t>ow-temperature germination could be an adaptation to germinat</w:t>
      </w:r>
      <w:ins w:id="208" w:author="jimenezalfaro.borja@gmail.com" w:date="2020-08-01T12:49:00Z">
        <w:r w:rsidR="005E3B74">
          <w:t>e</w:t>
        </w:r>
      </w:ins>
      <w:del w:id="209" w:author="jimenezalfaro.borja@gmail.com" w:date="2020-08-01T12:49:00Z">
        <w:r w:rsidDel="005E3B74">
          <w:delText>ion</w:delText>
        </w:r>
      </w:del>
      <w:r>
        <w:t xml:space="preserve"> under snow or </w:t>
      </w:r>
      <w:del w:id="210" w:author="jimenezalfaro.borja@gmail.com" w:date="2020-08-01T12:49:00Z">
        <w:r w:rsidDel="005E3B74">
          <w:delText xml:space="preserve">at </w:delText>
        </w:r>
      </w:del>
      <w:ins w:id="211" w:author="jimenezalfaro.borja@gmail.com" w:date="2020-08-01T12:49:00Z">
        <w:r w:rsidR="005E3B74">
          <w:t xml:space="preserve">during </w:t>
        </w:r>
      </w:ins>
      <w:r>
        <w:t>snowmelt, which could presumably allow seedlings to develop a deeper root system before topsoil desiccation in summer (</w:t>
      </w:r>
      <w:proofErr w:type="spellStart"/>
      <w:r>
        <w:t>Kammer</w:t>
      </w:r>
      <w:proofErr w:type="spellEnd"/>
      <w:r>
        <w:t xml:space="preserve"> &amp; </w:t>
      </w:r>
      <w:proofErr w:type="spellStart"/>
      <w:r>
        <w:t>Möhl</w:t>
      </w:r>
      <w:proofErr w:type="spellEnd"/>
      <w:r>
        <w:t xml:space="preserve">, </w:t>
      </w:r>
      <w:hyperlink w:anchor="ref-RN4720">
        <w:r>
          <w:rPr>
            <w:rStyle w:val="Hyperlink"/>
          </w:rPr>
          <w:t>2002</w:t>
        </w:r>
      </w:hyperlink>
      <w:r>
        <w:t xml:space="preserve">), </w:t>
      </w:r>
      <w:del w:id="212" w:author="jimenezalfaro.borja@gmail.com" w:date="2020-08-01T12:49:00Z">
        <w:r w:rsidDel="005E3B74">
          <w:delText>as well as</w:delText>
        </w:r>
      </w:del>
      <w:ins w:id="213" w:author="jimenezalfaro.borja@gmail.com" w:date="2020-08-01T12:49:00Z">
        <w:r w:rsidR="005E3B74">
          <w:t>or</w:t>
        </w:r>
      </w:ins>
      <w:r>
        <w:t xml:space="preserve"> to attain an optimal size for overwintering (Billings &amp; Mooney, </w:t>
      </w:r>
      <w:hyperlink w:anchor="ref-RN4712">
        <w:r>
          <w:rPr>
            <w:rStyle w:val="Hyperlink"/>
          </w:rPr>
          <w:t>1968</w:t>
        </w:r>
      </w:hyperlink>
      <w:r>
        <w:t>).</w:t>
      </w:r>
      <w:ins w:id="214" w:author="jimenezalfaro.borja@gmail.com" w:date="2020-08-01T12:51:00Z">
        <w:r w:rsidR="005E3B74">
          <w:t xml:space="preserve"> The main question here is whether high- and low-temperature germination </w:t>
        </w:r>
      </w:ins>
      <w:ins w:id="215" w:author="jimenezalfaro.borja@gmail.com" w:date="2020-08-01T12:52:00Z">
        <w:r w:rsidR="005E3B74">
          <w:t>occur broadly in alpine environments</w:t>
        </w:r>
      </w:ins>
      <w:ins w:id="216" w:author="jimenezalfaro.borja@gmail.com" w:date="2020-08-01T12:53:00Z">
        <w:r w:rsidR="005E3B74">
          <w:t xml:space="preserve"> as a set of possible plant strategies across micro-climatic niches.</w:t>
        </w:r>
      </w:ins>
    </w:p>
    <w:p w14:paraId="3D8FB0FF" w14:textId="2B84AC35" w:rsidR="00BD1D60" w:rsidRDefault="008476B0">
      <w:pPr>
        <w:pStyle w:val="BodyText"/>
      </w:pPr>
      <w:r>
        <w:t xml:space="preserve">Many alpine species have </w:t>
      </w:r>
      <w:ins w:id="217" w:author="jimenezalfaro.borja@gmail.com" w:date="2020-08-01T12:54:00Z">
        <w:r w:rsidR="005E3B74">
          <w:t xml:space="preserve">also </w:t>
        </w:r>
      </w:ins>
      <w:r>
        <w:t xml:space="preserve">been described as having deep physiological dormancy (Schwienbacher </w:t>
      </w:r>
      <w:r>
        <w:rPr>
          <w:i/>
        </w:rPr>
        <w:t>et al.</w:t>
      </w:r>
      <w:r>
        <w:t xml:space="preserve">, </w:t>
      </w:r>
      <w:hyperlink w:anchor="ref-RN2943">
        <w:r>
          <w:rPr>
            <w:rStyle w:val="Hyperlink"/>
          </w:rPr>
          <w:t>2011</w:t>
        </w:r>
      </w:hyperlink>
      <w:r>
        <w:t xml:space="preserve">; Sommerville </w:t>
      </w:r>
      <w:r>
        <w:rPr>
          <w:i/>
        </w:rPr>
        <w:t>et al.</w:t>
      </w:r>
      <w:r>
        <w:t xml:space="preserve">, </w:t>
      </w:r>
      <w:hyperlink w:anchor="ref-RN3703">
        <w:r>
          <w:rPr>
            <w:rStyle w:val="Hyperlink"/>
          </w:rPr>
          <w:t>2013</w:t>
        </w:r>
      </w:hyperlink>
      <w:r>
        <w:t xml:space="preserve">; Baskin &amp; Baskin, </w:t>
      </w:r>
      <w:hyperlink w:anchor="ref-RN3214">
        <w:r>
          <w:rPr>
            <w:rStyle w:val="Hyperlink"/>
          </w:rPr>
          <w:t>2014</w:t>
        </w:r>
      </w:hyperlink>
      <w:r>
        <w:t>). Dormancy in fresh</w:t>
      </w:r>
      <w:del w:id="218" w:author="jimenezalfaro.borja@gmail.com" w:date="2020-08-01T12:53:00Z">
        <w:r w:rsidDel="005E3B74">
          <w:delText>ly-dispersed</w:delText>
        </w:r>
      </w:del>
      <w:r>
        <w:t xml:space="preserve"> seeds would prevent precocious germination under </w:t>
      </w:r>
      <w:r>
        <w:lastRenderedPageBreak/>
        <w:t>autumn</w:t>
      </w:r>
      <w:ins w:id="219" w:author="jimenezalfaro.borja@gmail.com" w:date="2020-08-01T12:54:00Z">
        <w:r w:rsidR="0016059A">
          <w:t xml:space="preserve"> cold</w:t>
        </w:r>
      </w:ins>
      <w:r>
        <w:t xml:space="preserve"> conditions, when appropriate soil moisture and temperature are not likely to persist for more than a few weeks or days (Meyer &amp; Monsen, </w:t>
      </w:r>
      <w:hyperlink w:anchor="ref-RN3330">
        <w:r>
          <w:rPr>
            <w:rStyle w:val="Hyperlink"/>
          </w:rPr>
          <w:t>1991</w:t>
        </w:r>
      </w:hyperlink>
      <w:r>
        <w:t xml:space="preserve">). A requirement for cold stratification to break dormancy would allow seeds to sense the snow season, thereby </w:t>
      </w:r>
      <w:del w:id="220" w:author="jimenezalfaro.borja@gmail.com" w:date="2020-08-01T12:55:00Z">
        <w:r w:rsidDel="0016059A">
          <w:delText xml:space="preserve">timing </w:delText>
        </w:r>
      </w:del>
      <w:ins w:id="221" w:author="jimenezalfaro.borja@gmail.com" w:date="2020-08-01T12:55:00Z">
        <w:r w:rsidR="0016059A">
          <w:t xml:space="preserve">postponing </w:t>
        </w:r>
      </w:ins>
      <w:r>
        <w:t xml:space="preserve">germination to a </w:t>
      </w:r>
      <w:del w:id="222" w:author="jimenezalfaro.borja@gmail.com" w:date="2020-08-01T12:55:00Z">
        <w:r w:rsidDel="0016059A">
          <w:delText>posterior period, more appropriate</w:delText>
        </w:r>
      </w:del>
      <w:ins w:id="223" w:author="jimenezalfaro.borja@gmail.com" w:date="2020-08-01T12:55:00Z">
        <w:r w:rsidR="0016059A">
          <w:t>better period</w:t>
        </w:r>
      </w:ins>
      <w:r>
        <w:t xml:space="preserve"> for seedling survival and </w:t>
      </w:r>
      <w:del w:id="224" w:author="jimenezalfaro.borja@gmail.com" w:date="2020-08-01T12:55:00Z">
        <w:r w:rsidDel="0016059A">
          <w:delText>growth</w:delText>
        </w:r>
      </w:del>
      <w:ins w:id="225" w:author="jimenezalfaro.borja@gmail.com" w:date="2020-08-01T12:55:00Z">
        <w:r w:rsidR="0016059A">
          <w:t>development</w:t>
        </w:r>
      </w:ins>
      <w:r>
        <w:t xml:space="preserve">. Thus, it can be expected that a cold stratification period </w:t>
      </w:r>
      <w:del w:id="226" w:author="jimenezalfaro.borja@gmail.com" w:date="2020-08-01T12:55:00Z">
        <w:r w:rsidDel="0016059A">
          <w:delText>would be</w:delText>
        </w:r>
      </w:del>
      <w:ins w:id="227" w:author="jimenezalfaro.borja@gmail.com" w:date="2020-08-01T12:55:00Z">
        <w:r w:rsidR="0016059A">
          <w:t>is</w:t>
        </w:r>
      </w:ins>
      <w:r>
        <w:t xml:space="preserve"> a common requirement for seed germination in alpine plants. Nonetheless, in an early review, Amen (</w:t>
      </w:r>
      <w:hyperlink w:anchor="ref-RN3213">
        <w:r>
          <w:rPr>
            <w:rStyle w:val="Hyperlink"/>
          </w:rPr>
          <w:t>1966</w:t>
        </w:r>
      </w:hyperlink>
      <w:r>
        <w:t xml:space="preserve">) </w:t>
      </w:r>
      <w:del w:id="228" w:author="jimenezalfaro.borja@gmail.com" w:date="2020-08-01T12:56:00Z">
        <w:r w:rsidDel="0016059A">
          <w:delText xml:space="preserve">concluded </w:delText>
        </w:r>
      </w:del>
      <w:ins w:id="229" w:author="jimenezalfaro.borja@gmail.com" w:date="2020-08-01T12:56:00Z">
        <w:r w:rsidR="0016059A">
          <w:t xml:space="preserve">suggested </w:t>
        </w:r>
      </w:ins>
      <w:r>
        <w:t xml:space="preserve">that cold stratification was not a </w:t>
      </w:r>
      <w:del w:id="230" w:author="jimenezalfaro.borja@gmail.com" w:date="2020-08-01T12:56:00Z">
        <w:r w:rsidDel="0016059A">
          <w:delText xml:space="preserve">common </w:delText>
        </w:r>
      </w:del>
      <w:r>
        <w:t>requirement for the seed germination of several alpine species from different mountains in the USA (see also Sayers and Ward (</w:t>
      </w:r>
      <w:hyperlink w:anchor="ref-RN1484">
        <w:r>
          <w:rPr>
            <w:rStyle w:val="Hyperlink"/>
          </w:rPr>
          <w:t>1966</w:t>
        </w:r>
      </w:hyperlink>
      <w:r>
        <w:t>); Marchand and Roach (</w:t>
      </w:r>
      <w:hyperlink w:anchor="ref-RN2995">
        <w:r>
          <w:rPr>
            <w:rStyle w:val="Hyperlink"/>
          </w:rPr>
          <w:t>1980</w:t>
        </w:r>
      </w:hyperlink>
      <w:r>
        <w:t>); Kaye (</w:t>
      </w:r>
      <w:hyperlink w:anchor="ref-RN4721">
        <w:r>
          <w:rPr>
            <w:rStyle w:val="Hyperlink"/>
          </w:rPr>
          <w:t>1997</w:t>
        </w:r>
      </w:hyperlink>
      <w:r>
        <w:t xml:space="preserve">)). More recently, Sommerville </w:t>
      </w:r>
      <w:r>
        <w:rPr>
          <w:i/>
        </w:rPr>
        <w:t>et al.</w:t>
      </w:r>
      <w:r>
        <w:t xml:space="preserve"> (</w:t>
      </w:r>
      <w:hyperlink w:anchor="ref-RN3703">
        <w:r>
          <w:rPr>
            <w:rStyle w:val="Hyperlink"/>
          </w:rPr>
          <w:t>2013</w:t>
        </w:r>
      </w:hyperlink>
      <w:r>
        <w:t xml:space="preserve">) and Hoyle </w:t>
      </w:r>
      <w:r>
        <w:rPr>
          <w:i/>
        </w:rPr>
        <w:t>et al.</w:t>
      </w:r>
      <w:r>
        <w:t xml:space="preserve"> (</w:t>
      </w:r>
      <w:hyperlink w:anchor="ref-RN3285">
        <w:r>
          <w:rPr>
            <w:rStyle w:val="Hyperlink"/>
          </w:rPr>
          <w:t>2015</w:t>
        </w:r>
      </w:hyperlink>
      <w:r>
        <w:t>) showed that in 19 and 54 Australian alpine plant species, respectively, a cold stratification period significantly increased seed germination only in half of the species tested. In contrast, Söyrinki (1938, cited in Körner (</w:t>
      </w:r>
      <w:hyperlink w:anchor="ref-RN2392">
        <w:r>
          <w:rPr>
            <w:rStyle w:val="Hyperlink"/>
          </w:rPr>
          <w:t>2003</w:t>
        </w:r>
      </w:hyperlink>
      <w:r>
        <w:t>)), experimenting with 91 alpine species from the Alps, found that storage at winter temperatures (i.e. cold stratification) increased seed germination in the great majority of cases. Shimono and Kudo (</w:t>
      </w:r>
      <w:hyperlink w:anchor="ref-RN707">
        <w:r>
          <w:rPr>
            <w:rStyle w:val="Hyperlink"/>
          </w:rPr>
          <w:t>2005</w:t>
        </w:r>
      </w:hyperlink>
      <w:r>
        <w:t>) reported that cold stratification increased seed germination over a range of temperatures in most of the 27 plant species studied in the alpine zone of Japan. Cavieres and Sierra-Almeida (</w:t>
      </w:r>
      <w:hyperlink w:anchor="ref-RN4713">
        <w:r>
          <w:rPr>
            <w:rStyle w:val="Hyperlink"/>
          </w:rPr>
          <w:t>2018</w:t>
        </w:r>
      </w:hyperlink>
      <w:r>
        <w:t xml:space="preserve">) reported that, along an elevational gradient in the central Chilean Andes, cold stratification was an important requirement for seed germination in species from lower elevations, while species from higher sites </w:t>
      </w:r>
      <w:del w:id="231" w:author="jimenezalfaro.borja@gmail.com" w:date="2020-08-01T12:58:00Z">
        <w:r w:rsidDel="0016059A">
          <w:delText xml:space="preserve">still </w:delText>
        </w:r>
      </w:del>
      <w:r>
        <w:t>did not germinate after cold stratification. Therefore, how important cold stratification is for seed germination in alpine plant species remains unclear</w:t>
      </w:r>
      <w:del w:id="232" w:author="jimenezalfaro.borja@gmail.com" w:date="2020-08-01T12:58:00Z">
        <w:r w:rsidDel="0016059A">
          <w:delText xml:space="preserve"> and requires a global assessment</w:delText>
        </w:r>
      </w:del>
      <w:r>
        <w:t>.</w:t>
      </w:r>
    </w:p>
    <w:p w14:paraId="18B7791D" w14:textId="01C14D85" w:rsidR="0016059A" w:rsidDel="003F36F4" w:rsidRDefault="0016059A">
      <w:pPr>
        <w:pStyle w:val="BodyText"/>
        <w:rPr>
          <w:ins w:id="233" w:author="jimenezalfaro.borja@gmail.com" w:date="2020-08-01T13:00:00Z"/>
          <w:del w:id="234" w:author="jimenezalfaro.borja@gmail.com" w:date="2020-08-01T13:07:00Z"/>
        </w:rPr>
      </w:pPr>
      <w:ins w:id="235" w:author="jimenezalfaro.borja@gmail.com" w:date="2020-08-01T12:59:00Z">
        <w:r>
          <w:t xml:space="preserve">Besides germination temperature and </w:t>
        </w:r>
      </w:ins>
      <w:ins w:id="236" w:author="jimenezalfaro.borja@gmail.com" w:date="2020-08-01T18:24:00Z">
        <w:r w:rsidR="00945257">
          <w:t xml:space="preserve">patterns of </w:t>
        </w:r>
      </w:ins>
      <w:ins w:id="237" w:author="jimenezalfaro.borja@gmail.com" w:date="2020-08-01T12:59:00Z">
        <w:r>
          <w:t>dormancy, t</w:t>
        </w:r>
      </w:ins>
      <w:del w:id="238" w:author="jimenezalfaro.borja@gmail.com" w:date="2020-08-01T12:59:00Z">
        <w:r w:rsidR="008476B0" w:rsidDel="0016059A">
          <w:delText>T</w:delText>
        </w:r>
      </w:del>
      <w:r w:rsidR="008476B0">
        <w:t xml:space="preserve">he response of alpine seeds to light and alternating temperatures can provide further information on their capacity to detect fine-scale environmental </w:t>
      </w:r>
      <w:del w:id="239" w:author="jimenezalfaro.borja@gmail.com" w:date="2020-08-01T13:00:00Z">
        <w:r w:rsidR="008476B0" w:rsidDel="0016059A">
          <w:delText>variation</w:delText>
        </w:r>
      </w:del>
      <w:ins w:id="240" w:author="jimenezalfaro.borja@gmail.com" w:date="2020-08-01T13:00:00Z">
        <w:r>
          <w:t>cues</w:t>
        </w:r>
      </w:ins>
      <w:r w:rsidR="008476B0">
        <w:t xml:space="preserve">. The preference of </w:t>
      </w:r>
      <w:del w:id="241" w:author="jimenezalfaro.borja@gmail.com" w:date="2020-08-01T13:00:00Z">
        <w:r w:rsidR="008476B0" w:rsidDel="0016059A">
          <w:delText xml:space="preserve">some </w:delText>
        </w:r>
      </w:del>
      <w:ins w:id="242" w:author="jimenezalfaro.borja@gmail.com" w:date="2020-08-01T13:00:00Z">
        <w:r>
          <w:t xml:space="preserve">alpine </w:t>
        </w:r>
      </w:ins>
      <w:r w:rsidR="008476B0">
        <w:t xml:space="preserve">species to germinate in light (Densmore, </w:t>
      </w:r>
      <w:hyperlink w:anchor="ref-RN4730">
        <w:r w:rsidR="008476B0">
          <w:rPr>
            <w:rStyle w:val="Hyperlink"/>
          </w:rPr>
          <w:t>1997</w:t>
        </w:r>
      </w:hyperlink>
      <w:r w:rsidR="008476B0">
        <w:t xml:space="preserve">; Mondoni </w:t>
      </w:r>
      <w:r w:rsidR="008476B0">
        <w:rPr>
          <w:i/>
        </w:rPr>
        <w:t>et al.</w:t>
      </w:r>
      <w:r w:rsidR="008476B0">
        <w:t xml:space="preserve">, </w:t>
      </w:r>
      <w:hyperlink w:anchor="ref-RN4729">
        <w:r w:rsidR="008476B0">
          <w:rPr>
            <w:rStyle w:val="Hyperlink"/>
          </w:rPr>
          <w:t>2009</w:t>
        </w:r>
      </w:hyperlink>
      <w:r w:rsidR="008476B0">
        <w:t xml:space="preserve">) could favour the creation of a persistent soil seed bank (Jaganathan </w:t>
      </w:r>
      <w:r w:rsidR="008476B0">
        <w:rPr>
          <w:i/>
        </w:rPr>
        <w:t>et al.</w:t>
      </w:r>
      <w:r w:rsidR="008476B0">
        <w:t xml:space="preserve">, </w:t>
      </w:r>
      <w:hyperlink w:anchor="ref-RN4718">
        <w:r w:rsidR="008476B0">
          <w:rPr>
            <w:rStyle w:val="Hyperlink"/>
          </w:rPr>
          <w:t>2015</w:t>
        </w:r>
      </w:hyperlink>
      <w:r w:rsidR="008476B0">
        <w:t xml:space="preserve">), </w:t>
      </w:r>
      <w:ins w:id="243" w:author="jimenezalfaro.borja@gmail.com" w:date="2020-08-01T13:00:00Z">
        <w:r>
          <w:t xml:space="preserve">which is </w:t>
        </w:r>
      </w:ins>
      <w:del w:id="244" w:author="jimenezalfaro.borja@gmail.com" w:date="2020-08-01T13:00:00Z">
        <w:r w:rsidR="008476B0" w:rsidDel="0016059A">
          <w:delText>adventageous</w:delText>
        </w:r>
      </w:del>
      <w:ins w:id="245" w:author="jimenezalfaro.borja@gmail.com" w:date="2020-08-01T13:00:00Z">
        <w:r>
          <w:t>advantageous</w:t>
        </w:r>
      </w:ins>
      <w:r w:rsidR="008476B0">
        <w:t xml:space="preserve"> in temporally and spatially unpredictable alpine environments (</w:t>
      </w:r>
      <w:del w:id="246" w:author="Lohen Cavieres" w:date="2020-07-21T18:49:00Z">
        <w:r w:rsidR="008476B0" w:rsidDel="00B04A4D">
          <w:delText xml:space="preserve">Kalin </w:delText>
        </w:r>
      </w:del>
      <w:r w:rsidR="008476B0">
        <w:t xml:space="preserve">Arroyo </w:t>
      </w:r>
      <w:r w:rsidR="008476B0">
        <w:rPr>
          <w:i/>
        </w:rPr>
        <w:t>et al.</w:t>
      </w:r>
      <w:r w:rsidR="008476B0">
        <w:t xml:space="preserve">, </w:t>
      </w:r>
      <w:hyperlink w:anchor="ref-RN4731">
        <w:r w:rsidR="008476B0">
          <w:rPr>
            <w:rStyle w:val="Hyperlink"/>
          </w:rPr>
          <w:t>1999</w:t>
        </w:r>
      </w:hyperlink>
      <w:r w:rsidR="008476B0">
        <w:t xml:space="preserve">; </w:t>
      </w:r>
      <w:proofErr w:type="spellStart"/>
      <w:r w:rsidR="008476B0">
        <w:t>Cavieres</w:t>
      </w:r>
      <w:proofErr w:type="spellEnd"/>
      <w:r w:rsidR="008476B0">
        <w:t xml:space="preserve"> &amp; Arroyo, </w:t>
      </w:r>
      <w:hyperlink w:anchor="ref-RN4732">
        <w:r w:rsidR="008476B0">
          <w:rPr>
            <w:rStyle w:val="Hyperlink"/>
          </w:rPr>
          <w:t>2001</w:t>
        </w:r>
      </w:hyperlink>
      <w:r w:rsidR="008476B0">
        <w:t xml:space="preserve">). </w:t>
      </w:r>
      <w:ins w:id="247" w:author="jimenezalfaro.borja@gmail.com" w:date="2020-08-01T13:00:00Z">
        <w:r>
          <w:t xml:space="preserve">Indeed, </w:t>
        </w:r>
      </w:ins>
      <w:ins w:id="248" w:author="jimenezalfaro.borja@gmail.com" w:date="2020-08-01T13:01:00Z">
        <w:r>
          <w:t xml:space="preserve">alpine soil seed banks are more </w:t>
        </w:r>
        <w:r>
          <w:lastRenderedPageBreak/>
          <w:t>frequent that it was</w:t>
        </w:r>
      </w:ins>
      <w:ins w:id="249" w:author="jimenezalfaro.borja@gmail.com" w:date="2020-08-01T13:02:00Z">
        <w:r>
          <w:t xml:space="preserve"> previously</w:t>
        </w:r>
      </w:ins>
      <w:ins w:id="250" w:author="jimenezalfaro.borja@gmail.com" w:date="2020-08-01T13:01:00Z">
        <w:r>
          <w:t xml:space="preserve"> supposed</w:t>
        </w:r>
      </w:ins>
      <w:ins w:id="251" w:author="jimenezalfaro.borja@gmail.com" w:date="2020-08-01T13:05:00Z">
        <w:r w:rsidR="003F36F4">
          <w:t xml:space="preserve">, as it has been </w:t>
        </w:r>
      </w:ins>
      <w:ins w:id="252" w:author="jimenezalfaro.borja@gmail.com" w:date="2020-08-01T13:07:00Z">
        <w:r w:rsidR="003F36F4">
          <w:t xml:space="preserve">consistently </w:t>
        </w:r>
      </w:ins>
      <w:ins w:id="253" w:author="jimenezalfaro.borja@gmail.com" w:date="2020-08-01T13:05:00Z">
        <w:r w:rsidR="003F36F4">
          <w:t>reported</w:t>
        </w:r>
      </w:ins>
      <w:ins w:id="254" w:author="jimenezalfaro.borja@gmail.com" w:date="2020-08-01T13:07:00Z">
        <w:r w:rsidR="003F36F4">
          <w:t xml:space="preserve"> </w:t>
        </w:r>
      </w:ins>
      <w:ins w:id="255" w:author="jimenezalfaro.borja@gmail.com" w:date="2020-08-01T13:05:00Z">
        <w:del w:id="256" w:author="jimenezalfaro.borja@gmail.com" w:date="2020-08-01T13:07:00Z">
          <w:r w:rsidR="003F36F4" w:rsidDel="003F36F4">
            <w:delText xml:space="preserve"> </w:delText>
          </w:r>
        </w:del>
        <w:r w:rsidR="003F36F4">
          <w:t xml:space="preserve">in </w:t>
        </w:r>
      </w:ins>
      <w:ins w:id="257" w:author="jimenezalfaro.borja@gmail.com" w:date="2020-08-01T13:06:00Z">
        <w:r w:rsidR="003F36F4">
          <w:t xml:space="preserve">the last years (Venn &amp; Morgan 2010; </w:t>
        </w:r>
        <w:commentRangeStart w:id="258"/>
        <w:r w:rsidR="003F36F4">
          <w:t>review</w:t>
        </w:r>
        <w:commentRangeEnd w:id="258"/>
        <w:r w:rsidR="003F36F4">
          <w:rPr>
            <w:rStyle w:val="CommentReference"/>
          </w:rPr>
          <w:commentReference w:id="258"/>
        </w:r>
        <w:r w:rsidR="003F36F4">
          <w:t>).</w:t>
        </w:r>
      </w:ins>
      <w:ins w:id="259" w:author="jimenezalfaro.borja@gmail.com" w:date="2020-08-01T13:07:00Z">
        <w:r w:rsidR="003F36F4">
          <w:t xml:space="preserve"> Nevertheless, other </w:t>
        </w:r>
      </w:ins>
      <w:ins w:id="260" w:author="jimenezalfaro.borja@gmail.com" w:date="2020-08-01T13:08:00Z">
        <w:r w:rsidR="003F36F4">
          <w:t xml:space="preserve">alpine </w:t>
        </w:r>
      </w:ins>
    </w:p>
    <w:p w14:paraId="4C85FE27" w14:textId="184EE05B" w:rsidR="00BD1D60" w:rsidRDefault="008476B0">
      <w:pPr>
        <w:pStyle w:val="BodyText"/>
        <w:rPr>
          <w:ins w:id="261" w:author="jimenezalfaro.borja@gmail.com" w:date="2020-08-01T13:15:00Z"/>
        </w:rPr>
      </w:pPr>
      <w:del w:id="262" w:author="jimenezalfaro.borja@gmail.com" w:date="2020-08-01T13:07:00Z">
        <w:r w:rsidDel="003F36F4">
          <w:delText xml:space="preserve">Some </w:delText>
        </w:r>
      </w:del>
      <w:r>
        <w:t xml:space="preserve">species seem to prefer dark germination (Schwienbacher </w:t>
      </w:r>
      <w:r>
        <w:rPr>
          <w:i/>
        </w:rPr>
        <w:t>et al.</w:t>
      </w:r>
      <w:r>
        <w:t xml:space="preserve">, </w:t>
      </w:r>
      <w:hyperlink w:anchor="ref-RN2943">
        <w:r>
          <w:rPr>
            <w:rStyle w:val="Hyperlink"/>
          </w:rPr>
          <w:t>2011</w:t>
        </w:r>
      </w:hyperlink>
      <w:r>
        <w:t xml:space="preserve">), </w:t>
      </w:r>
      <w:del w:id="263" w:author="jimenezalfaro.borja@gmail.com" w:date="2020-08-01T13:08:00Z">
        <w:r w:rsidDel="003F36F4">
          <w:delText>a behaviour interpreted</w:delText>
        </w:r>
      </w:del>
      <w:ins w:id="264" w:author="jimenezalfaro.borja@gmail.com" w:date="2020-08-01T13:08:00Z">
        <w:r w:rsidR="003F36F4">
          <w:t>which m</w:t>
        </w:r>
      </w:ins>
      <w:ins w:id="265" w:author="jimenezalfaro.borja@gmail.com" w:date="2020-08-01T13:09:00Z">
        <w:r w:rsidR="003F36F4">
          <w:t>ay be interpreted</w:t>
        </w:r>
      </w:ins>
      <w:r>
        <w:t xml:space="preserve"> </w:t>
      </w:r>
      <w:del w:id="266" w:author="jimenezalfaro.borja@gmail.com" w:date="2020-08-01T13:08:00Z">
        <w:r w:rsidDel="003F36F4">
          <w:delText xml:space="preserve">by some </w:delText>
        </w:r>
      </w:del>
      <w:r>
        <w:t xml:space="preserve">as </w:t>
      </w:r>
      <w:ins w:id="267" w:author="jimenezalfaro.borja@gmail.com" w:date="2020-08-01T13:09:00Z">
        <w:r w:rsidR="003F36F4">
          <w:t xml:space="preserve">a strategy for </w:t>
        </w:r>
      </w:ins>
      <w:r>
        <w:t xml:space="preserve">detecting safe sites in rock crevices (Arslan </w:t>
      </w:r>
      <w:r>
        <w:rPr>
          <w:i/>
        </w:rPr>
        <w:t>et al.</w:t>
      </w:r>
      <w:r>
        <w:t xml:space="preserve">, </w:t>
      </w:r>
      <w:hyperlink w:anchor="ref-RN3008">
        <w:r>
          <w:rPr>
            <w:rStyle w:val="Hyperlink"/>
          </w:rPr>
          <w:t>2011</w:t>
        </w:r>
      </w:hyperlink>
      <w:r>
        <w:t xml:space="preserve">). Regarding alternating temperatures, a study of 445 species from the </w:t>
      </w:r>
      <w:proofErr w:type="spellStart"/>
      <w:r>
        <w:t>Qinhai</w:t>
      </w:r>
      <w:proofErr w:type="spellEnd"/>
      <w:r>
        <w:t xml:space="preserve">-Tibet plateau </w:t>
      </w:r>
      <w:del w:id="268" w:author="jimenezalfaro.borja@gmail.com" w:date="2020-08-01T13:09:00Z">
        <w:r w:rsidDel="003F36F4">
          <w:delText xml:space="preserve">detected </w:delText>
        </w:r>
      </w:del>
      <w:ins w:id="269" w:author="jimenezalfaro.borja@gmail.com" w:date="2020-08-01T13:09:00Z">
        <w:r w:rsidR="003F36F4">
          <w:t xml:space="preserve">found </w:t>
        </w:r>
      </w:ins>
      <w:r>
        <w:t>that species from high elevation alpine meadows did not show a significant response to diurnal temperature oscillations (</w:t>
      </w:r>
      <w:commentRangeStart w:id="270"/>
      <w:r>
        <w:t xml:space="preserve">Liu </w:t>
      </w:r>
      <w:commentRangeEnd w:id="270"/>
      <w:r w:rsidR="00F90769">
        <w:rPr>
          <w:rStyle w:val="CommentReference"/>
        </w:rPr>
        <w:commentReference w:id="270"/>
      </w:r>
      <w:r>
        <w:rPr>
          <w:i/>
        </w:rPr>
        <w:t>et al.</w:t>
      </w:r>
      <w:r>
        <w:t xml:space="preserve">, </w:t>
      </w:r>
      <w:hyperlink w:anchor="ref-RN3376">
        <w:r>
          <w:rPr>
            <w:rStyle w:val="Hyperlink"/>
          </w:rPr>
          <w:t>2013</w:t>
        </w:r>
      </w:hyperlink>
      <w:r>
        <w:t>).</w:t>
      </w:r>
      <w:ins w:id="271" w:author="jimenezalfaro.borja@gmail.com" w:date="2020-08-01T13:09:00Z">
        <w:r w:rsidR="003F36F4">
          <w:t xml:space="preserve"> This is intriguing given that alpine habitats </w:t>
        </w:r>
      </w:ins>
      <w:ins w:id="272" w:author="jimenezalfaro.borja@gmail.com" w:date="2020-08-01T13:10:00Z">
        <w:r w:rsidR="003F36F4">
          <w:t>typically have a strong day-night climatic variation during the growing season</w:t>
        </w:r>
      </w:ins>
      <w:ins w:id="273" w:author="jimenezalfaro.borja@gmail.com" w:date="2020-08-01T13:11:00Z">
        <w:r w:rsidR="003F36F4">
          <w:t xml:space="preserve">. Although </w:t>
        </w:r>
      </w:ins>
      <w:ins w:id="274" w:author="jimenezalfaro.borja@gmail.com" w:date="2020-08-01T13:12:00Z">
        <w:r w:rsidR="003F36F4">
          <w:t>some</w:t>
        </w:r>
      </w:ins>
      <w:ins w:id="275" w:author="jimenezalfaro.borja@gmail.com" w:date="2020-08-01T13:11:00Z">
        <w:r w:rsidR="003F36F4">
          <w:t xml:space="preserve"> germination studies report laboratory experiments </w:t>
        </w:r>
      </w:ins>
      <w:ins w:id="276" w:author="jimenezalfaro.borja@gmail.com" w:date="2020-08-01T13:12:00Z">
        <w:r w:rsidR="003F36F4">
          <w:t>conducted for constant and alternate temperatures,</w:t>
        </w:r>
      </w:ins>
      <w:ins w:id="277" w:author="jimenezalfaro.borja@gmail.com" w:date="2020-08-01T13:14:00Z">
        <w:r w:rsidR="003F36F4">
          <w:t xml:space="preserve"> or light/dark conditions,</w:t>
        </w:r>
      </w:ins>
      <w:ins w:id="278" w:author="jimenezalfaro.borja@gmail.com" w:date="2020-08-01T13:12:00Z">
        <w:r w:rsidR="003F36F4">
          <w:t xml:space="preserve"> they are </w:t>
        </w:r>
      </w:ins>
      <w:ins w:id="279" w:author="jimenezalfaro.borja@gmail.com" w:date="2020-08-01T13:13:00Z">
        <w:r w:rsidR="003F36F4">
          <w:t>very much case-dependent, therefore it is difficult to eva</w:t>
        </w:r>
      </w:ins>
      <w:ins w:id="280" w:author="jimenezalfaro.borja@gmail.com" w:date="2020-08-01T13:14:00Z">
        <w:r w:rsidR="003F36F4">
          <w:t>luate whether these factor</w:t>
        </w:r>
      </w:ins>
      <w:ins w:id="281" w:author="jimenezalfaro.borja@gmail.com" w:date="2020-08-01T13:15:00Z">
        <w:r w:rsidR="00FD68DE">
          <w:t>s</w:t>
        </w:r>
      </w:ins>
      <w:ins w:id="282" w:author="jimenezalfaro.borja@gmail.com" w:date="2020-08-01T13:14:00Z">
        <w:r w:rsidR="003F36F4">
          <w:t xml:space="preserve"> have a consistent pattern </w:t>
        </w:r>
      </w:ins>
      <w:ins w:id="283" w:author="jimenezalfaro.borja@gmail.com" w:date="2020-08-01T13:15:00Z">
        <w:r w:rsidR="00FD68DE">
          <w:t>across</w:t>
        </w:r>
      </w:ins>
      <w:ins w:id="284" w:author="jimenezalfaro.borja@gmail.com" w:date="2020-08-01T13:14:00Z">
        <w:r w:rsidR="003F36F4">
          <w:t xml:space="preserve"> global </w:t>
        </w:r>
      </w:ins>
      <w:ins w:id="285" w:author="jimenezalfaro.borja@gmail.com" w:date="2020-08-01T13:15:00Z">
        <w:r w:rsidR="00FD68DE">
          <w:t>alpine ecosystems.</w:t>
        </w:r>
      </w:ins>
    </w:p>
    <w:p w14:paraId="2501B2F1" w14:textId="0D652610" w:rsidR="00FD68DE" w:rsidRDefault="00B83B12">
      <w:pPr>
        <w:pStyle w:val="BodyText"/>
      </w:pPr>
      <w:ins w:id="286" w:author="jimenezalfaro.borja@gmail.com" w:date="2020-08-01T13:16:00Z">
        <w:r>
          <w:t xml:space="preserve">Here, we </w:t>
        </w:r>
      </w:ins>
      <w:ins w:id="287" w:author="jimenezalfaro.borja@gmail.com" w:date="2020-08-01T13:17:00Z">
        <w:r>
          <w:t xml:space="preserve">collect primary </w:t>
        </w:r>
      </w:ins>
      <w:ins w:id="288" w:author="jimenezalfaro.borja@gmail.com" w:date="2020-08-01T18:27:00Z">
        <w:r w:rsidR="00650E3A">
          <w:t xml:space="preserve">germination </w:t>
        </w:r>
      </w:ins>
      <w:ins w:id="289" w:author="jimenezalfaro.borja@gmail.com" w:date="2020-08-01T13:17:00Z">
        <w:r>
          <w:t xml:space="preserve">data </w:t>
        </w:r>
        <w:del w:id="290" w:author="jimenezalfaro.borja@gmail.com" w:date="2020-08-01T18:27:00Z">
          <w:r w:rsidDel="00650E3A">
            <w:delText xml:space="preserve">from germination experiments </w:delText>
          </w:r>
        </w:del>
        <w:del w:id="291" w:author="jimenezalfaro.borja@gmail.com" w:date="2020-08-02T12:00:00Z">
          <w:r w:rsidDel="00F448C7">
            <w:delText xml:space="preserve">conducted </w:delText>
          </w:r>
        </w:del>
      </w:ins>
      <w:ins w:id="292" w:author="jimenezalfaro.borja@gmail.com" w:date="2020-08-01T13:21:00Z">
        <w:del w:id="293" w:author="jimenezalfaro.borja@gmail.com" w:date="2020-08-02T12:00:00Z">
          <w:r w:rsidDel="00F448C7">
            <w:delText>in</w:delText>
          </w:r>
        </w:del>
      </w:ins>
      <w:ins w:id="294" w:author="jimenezalfaro.borja@gmail.com" w:date="2020-08-02T12:00:00Z">
        <w:r w:rsidR="00F448C7">
          <w:t>from</w:t>
        </w:r>
      </w:ins>
      <w:ins w:id="295" w:author="jimenezalfaro.borja@gmail.com" w:date="2020-08-01T13:18:00Z">
        <w:r>
          <w:t xml:space="preserve"> </w:t>
        </w:r>
      </w:ins>
      <w:ins w:id="296" w:author="jimenezalfaro.borja@gmail.com" w:date="2020-08-01T13:19:00Z">
        <w:r>
          <w:t>eight</w:t>
        </w:r>
      </w:ins>
      <w:ins w:id="297" w:author="jimenezalfaro.borja@gmail.com" w:date="2020-08-01T13:18:00Z">
        <w:r>
          <w:t xml:space="preserve"> alpine regions </w:t>
        </w:r>
      </w:ins>
      <w:ins w:id="298" w:author="jimenezalfaro.borja@gmail.com" w:date="2020-08-01T13:19:00Z">
        <w:r>
          <w:t xml:space="preserve">and four continents to </w:t>
        </w:r>
        <w:del w:id="299" w:author="jimenezalfaro.borja@gmail.com" w:date="2020-08-01T18:25:00Z">
          <w:r w:rsidDel="00945257">
            <w:delText>assess</w:delText>
          </w:r>
        </w:del>
      </w:ins>
      <w:ins w:id="300" w:author="jimenezalfaro.borja@gmail.com" w:date="2020-08-01T18:25:00Z">
        <w:r w:rsidR="00945257">
          <w:t>investigate</w:t>
        </w:r>
      </w:ins>
      <w:ins w:id="301" w:author="jimenezalfaro.borja@gmail.com" w:date="2020-08-01T13:19:00Z">
        <w:r>
          <w:t xml:space="preserve"> </w:t>
        </w:r>
      </w:ins>
      <w:ins w:id="302" w:author="jimenezalfaro.borja@gmail.com" w:date="2020-08-01T18:25:00Z">
        <w:r w:rsidR="00945257">
          <w:t xml:space="preserve">the </w:t>
        </w:r>
      </w:ins>
      <w:ins w:id="303" w:author="jimenezalfaro.borja@gmail.com" w:date="2020-08-01T13:21:00Z">
        <w:del w:id="304" w:author="jimenezalfaro.borja@gmail.com" w:date="2020-08-01T18:25:00Z">
          <w:r w:rsidDel="00945257">
            <w:delText xml:space="preserve">key </w:delText>
          </w:r>
        </w:del>
      </w:ins>
      <w:ins w:id="305" w:author="jimenezalfaro.borja@gmail.com" w:date="2020-08-01T13:20:00Z">
        <w:r>
          <w:t>germination response</w:t>
        </w:r>
        <w:del w:id="306" w:author="jimenezalfaro.borja@gmail.com" w:date="2020-08-01T18:25:00Z">
          <w:r w:rsidDel="00945257">
            <w:delText>s</w:delText>
          </w:r>
        </w:del>
        <w:r>
          <w:t xml:space="preserve"> of alpine plant</w:t>
        </w:r>
      </w:ins>
      <w:ins w:id="307" w:author="jimenezalfaro.borja@gmail.com" w:date="2020-08-01T13:21:00Z">
        <w:r>
          <w:t xml:space="preserve"> species</w:t>
        </w:r>
      </w:ins>
      <w:ins w:id="308" w:author="jimenezalfaro.borja@gmail.com" w:date="2020-08-01T18:25:00Z">
        <w:r w:rsidR="00945257">
          <w:t xml:space="preserve"> to key environmental factors</w:t>
        </w:r>
      </w:ins>
      <w:ins w:id="309" w:author="jimenezalfaro.borja@gmail.com" w:date="2020-08-01T13:20:00Z">
        <w:r>
          <w:t>.</w:t>
        </w:r>
      </w:ins>
      <w:ins w:id="310" w:author="jimenezalfaro.borja@gmail.com" w:date="2020-08-01T13:21:00Z">
        <w:r>
          <w:t xml:space="preserve"> </w:t>
        </w:r>
        <w:del w:id="311" w:author="jimenezalfaro.borja@gmail.com" w:date="2020-08-01T17:44:00Z">
          <w:r w:rsidDel="002F2397">
            <w:delText>Our study focused on</w:delText>
          </w:r>
        </w:del>
      </w:ins>
      <w:ins w:id="312" w:author="jimenezalfaro.borja@gmail.com" w:date="2020-08-01T13:22:00Z">
        <w:del w:id="313" w:author="jimenezalfaro.borja@gmail.com" w:date="2020-08-01T17:44:00Z">
          <w:r w:rsidDel="002F2397">
            <w:delText xml:space="preserve"> </w:delText>
          </w:r>
        </w:del>
      </w:ins>
      <w:ins w:id="314" w:author="jimenezalfaro.borja@gmail.com" w:date="2020-08-01T13:21:00Z">
        <w:del w:id="315" w:author="jimenezalfaro.borja@gmail.com" w:date="2020-08-01T17:43:00Z">
          <w:r w:rsidDel="002F2397">
            <w:delText>well</w:delText>
          </w:r>
        </w:del>
      </w:ins>
      <w:ins w:id="316" w:author="jimenezalfaro.borja@gmail.com" w:date="2020-08-01T13:22:00Z">
        <w:del w:id="317" w:author="jimenezalfaro.borja@gmail.com" w:date="2020-08-01T17:43:00Z">
          <w:r w:rsidDel="002F2397">
            <w:delText>-documented</w:delText>
          </w:r>
        </w:del>
      </w:ins>
      <w:ins w:id="318" w:author="jimenezalfaro.borja@gmail.com" w:date="2020-08-01T17:44:00Z">
        <w:r w:rsidR="002F2397">
          <w:t xml:space="preserve">We used raw </w:t>
        </w:r>
        <w:del w:id="319" w:author="jimenezalfaro.borja@gmail.com" w:date="2020-08-01T18:28:00Z">
          <w:r w:rsidR="002F2397" w:rsidDel="00650E3A">
            <w:delText>germination</w:delText>
          </w:r>
        </w:del>
      </w:ins>
      <w:ins w:id="320" w:author="jimenezalfaro.borja@gmail.com" w:date="2020-08-01T13:22:00Z">
        <w:del w:id="321" w:author="jimenezalfaro.borja@gmail.com" w:date="2020-08-01T18:28:00Z">
          <w:r w:rsidDel="00650E3A">
            <w:delText xml:space="preserve"> </w:delText>
          </w:r>
        </w:del>
      </w:ins>
      <w:ins w:id="322" w:author="jimenezalfaro.borja@gmail.com" w:date="2020-08-01T18:27:00Z">
        <w:r w:rsidR="00650E3A">
          <w:t xml:space="preserve">data </w:t>
        </w:r>
      </w:ins>
      <w:ins w:id="323" w:author="jimenezalfaro.borja@gmail.com" w:date="2020-08-01T13:22:00Z">
        <w:del w:id="324" w:author="jimenezalfaro.borja@gmail.com" w:date="2020-08-01T17:44:00Z">
          <w:r w:rsidDel="002F2397">
            <w:delText>data</w:delText>
          </w:r>
        </w:del>
      </w:ins>
      <w:ins w:id="325" w:author="jimenezalfaro.borja@gmail.com" w:date="2020-08-01T17:44:00Z">
        <w:r w:rsidR="002F2397">
          <w:t>obtained from</w:t>
        </w:r>
      </w:ins>
      <w:ins w:id="326" w:author="jimenezalfaro.borja@gmail.com" w:date="2020-08-01T13:22:00Z">
        <w:r>
          <w:t xml:space="preserve"> </w:t>
        </w:r>
        <w:del w:id="327" w:author="jimenezalfaro.borja@gmail.com" w:date="2020-08-01T17:44:00Z">
          <w:r w:rsidDel="002F2397">
            <w:delText xml:space="preserve">about </w:delText>
          </w:r>
        </w:del>
        <w:r>
          <w:t xml:space="preserve">laboratory experiments </w:t>
        </w:r>
        <w:del w:id="328" w:author="jimenezalfaro.borja@gmail.com" w:date="2020-08-01T17:44:00Z">
          <w:r w:rsidDel="002F2397">
            <w:delText>performed on seed germination</w:delText>
          </w:r>
        </w:del>
      </w:ins>
      <w:ins w:id="329" w:author="jimenezalfaro.borja@gmail.com" w:date="2020-08-01T17:44:00Z">
        <w:r w:rsidR="002F2397">
          <w:t>to test the response</w:t>
        </w:r>
      </w:ins>
      <w:ins w:id="330" w:author="jimenezalfaro.borja@gmail.com" w:date="2020-08-01T13:22:00Z">
        <w:r>
          <w:t xml:space="preserve"> </w:t>
        </w:r>
        <w:del w:id="331" w:author="jimenezalfaro.borja@gmail.com" w:date="2020-08-01T17:44:00Z">
          <w:r w:rsidDel="002F2397">
            <w:delText>as a response</w:delText>
          </w:r>
        </w:del>
      </w:ins>
      <w:ins w:id="332" w:author="jimenezalfaro.borja@gmail.com" w:date="2020-08-01T17:44:00Z">
        <w:r w:rsidR="002F2397">
          <w:t>of seed germination</w:t>
        </w:r>
      </w:ins>
      <w:ins w:id="333" w:author="jimenezalfaro.borja@gmail.com" w:date="2020-08-01T13:22:00Z">
        <w:r>
          <w:t xml:space="preserve"> </w:t>
        </w:r>
      </w:ins>
      <w:ins w:id="334" w:author="jimenezalfaro.borja@gmail.com" w:date="2020-08-01T13:23:00Z">
        <w:r>
          <w:t>to</w:t>
        </w:r>
      </w:ins>
      <w:ins w:id="335" w:author="jimenezalfaro.borja@gmail.com" w:date="2020-08-01T13:22:00Z">
        <w:r>
          <w:t xml:space="preserve"> temperature, cold </w:t>
        </w:r>
      </w:ins>
      <w:ins w:id="336" w:author="jimenezalfaro.borja@gmail.com" w:date="2020-08-01T13:23:00Z">
        <w:r>
          <w:t>stratification</w:t>
        </w:r>
      </w:ins>
      <w:ins w:id="337" w:author="jimenezalfaro.borja@gmail.com" w:date="2020-08-01T13:22:00Z">
        <w:r>
          <w:t xml:space="preserve">, light </w:t>
        </w:r>
        <w:del w:id="338" w:author="jimenezalfaro.borja@gmail.com" w:date="2020-08-01T17:44:00Z">
          <w:r w:rsidDel="002F2397">
            <w:delText>or</w:delText>
          </w:r>
        </w:del>
      </w:ins>
      <w:ins w:id="339" w:author="jimenezalfaro.borja@gmail.com" w:date="2020-08-01T17:44:00Z">
        <w:r w:rsidR="002F2397">
          <w:t>and</w:t>
        </w:r>
      </w:ins>
      <w:ins w:id="340" w:author="jimenezalfaro.borja@gmail.com" w:date="2020-08-01T13:22:00Z">
        <w:r>
          <w:t xml:space="preserve"> alternate temperatures</w:t>
        </w:r>
      </w:ins>
      <w:ins w:id="341" w:author="jimenezalfaro.borja@gmail.com" w:date="2020-08-01T18:28:00Z">
        <w:r w:rsidR="00650E3A">
          <w:t xml:space="preserve">, </w:t>
        </w:r>
      </w:ins>
      <w:ins w:id="342" w:author="jimenezalfaro.borja@gmail.com" w:date="2020-08-01T18:39:00Z">
        <w:r w:rsidR="00655740">
          <w:t>and their relationships with</w:t>
        </w:r>
      </w:ins>
      <w:ins w:id="343" w:author="jimenezalfaro.borja@gmail.com" w:date="2020-08-01T18:29:00Z">
        <w:r w:rsidR="00650E3A">
          <w:t xml:space="preserve"> </w:t>
        </w:r>
      </w:ins>
      <w:ins w:id="344" w:author="jimenezalfaro.borja@gmail.com" w:date="2020-08-01T18:28:00Z">
        <w:r w:rsidR="00650E3A">
          <w:t>seed mass, dormancy class</w:t>
        </w:r>
        <w:del w:id="345" w:author="jimenezalfaro.borja@gmail.com" w:date="2020-08-02T12:01:00Z">
          <w:r w:rsidR="00650E3A" w:rsidDel="00F448C7">
            <w:delText xml:space="preserve"> </w:delText>
          </w:r>
        </w:del>
      </w:ins>
      <w:ins w:id="346" w:author="jimenezalfaro.borja@gmail.com" w:date="2020-08-02T12:01:00Z">
        <w:r w:rsidR="00F448C7">
          <w:t xml:space="preserve">es </w:t>
        </w:r>
      </w:ins>
      <w:ins w:id="347" w:author="jimenezalfaro.borja@gmail.com" w:date="2020-08-01T18:28:00Z">
        <w:r w:rsidR="00650E3A">
          <w:t xml:space="preserve">and </w:t>
        </w:r>
      </w:ins>
      <w:ins w:id="348" w:author="jimenezalfaro.borja@gmail.com" w:date="2020-08-01T18:29:00Z">
        <w:r w:rsidR="00650E3A">
          <w:t>embryo</w:t>
        </w:r>
        <w:del w:id="349" w:author="jimenezalfaro.borja@gmail.com" w:date="2020-08-02T12:01:00Z">
          <w:r w:rsidR="00650E3A" w:rsidDel="00F448C7">
            <w:delText xml:space="preserve"> to</w:delText>
          </w:r>
        </w:del>
      </w:ins>
      <w:ins w:id="350" w:author="jimenezalfaro.borja@gmail.com" w:date="2020-08-02T12:01:00Z">
        <w:r w:rsidR="00F448C7">
          <w:t>:</w:t>
        </w:r>
      </w:ins>
      <w:ins w:id="351" w:author="jimenezalfaro.borja@gmail.com" w:date="2020-08-01T18:29:00Z">
        <w:r w:rsidR="00650E3A">
          <w:t xml:space="preserve"> endosperm ratio</w:t>
        </w:r>
      </w:ins>
      <w:ins w:id="352" w:author="jimenezalfaro.borja@gmail.com" w:date="2020-08-01T18:40:00Z">
        <w:r w:rsidR="00655740">
          <w:t xml:space="preserve"> obtained from bibliographic data</w:t>
        </w:r>
      </w:ins>
      <w:ins w:id="353" w:author="jimenezalfaro.borja@gmail.com" w:date="2020-08-01T13:22:00Z">
        <w:r>
          <w:t>.</w:t>
        </w:r>
      </w:ins>
      <w:ins w:id="354" w:author="jimenezalfaro.borja@gmail.com" w:date="2020-08-01T13:23:00Z">
        <w:r>
          <w:t xml:space="preserve"> Our central question was to </w:t>
        </w:r>
        <w:del w:id="355" w:author="jimenezalfaro.borja@gmail.com" w:date="2020-08-01T13:50:00Z">
          <w:r w:rsidDel="0023631F">
            <w:delText>evaluate</w:delText>
          </w:r>
        </w:del>
      </w:ins>
      <w:ins w:id="356" w:author="jimenezalfaro.borja@gmail.com" w:date="2020-08-01T13:50:00Z">
        <w:r w:rsidR="0023631F">
          <w:t>investigate</w:t>
        </w:r>
      </w:ins>
      <w:ins w:id="357" w:author="jimenezalfaro.borja@gmail.com" w:date="2020-08-01T13:23:00Z">
        <w:r>
          <w:t xml:space="preserve"> the </w:t>
        </w:r>
        <w:commentRangeStart w:id="358"/>
        <w:del w:id="359" w:author="jimenezalfaro.borja@gmail.com" w:date="2020-08-01T18:30:00Z">
          <w:r w:rsidDel="00650E3A">
            <w:delText>extent to which alpine</w:delText>
          </w:r>
        </w:del>
      </w:ins>
      <w:ins w:id="360" w:author="jimenezalfaro.borja@gmail.com" w:date="2020-08-01T18:30:00Z">
        <w:r w:rsidR="00650E3A">
          <w:t xml:space="preserve">seed germination spectrum </w:t>
        </w:r>
      </w:ins>
      <w:commentRangeEnd w:id="358"/>
      <w:r w:rsidR="00F448C7">
        <w:rPr>
          <w:rStyle w:val="CommentReference"/>
        </w:rPr>
        <w:commentReference w:id="358"/>
      </w:r>
      <w:ins w:id="361" w:author="jimenezalfaro.borja@gmail.com" w:date="2020-08-01T18:31:00Z">
        <w:r w:rsidR="00650E3A">
          <w:t>of alpine</w:t>
        </w:r>
      </w:ins>
      <w:ins w:id="362" w:author="jimenezalfaro.borja@gmail.com" w:date="2020-08-01T18:32:00Z">
        <w:r w:rsidR="00650E3A">
          <w:t xml:space="preserve"> plants</w:t>
        </w:r>
      </w:ins>
      <w:ins w:id="363" w:author="jimenezalfaro.borja@gmail.com" w:date="2020-08-01T18:31:00Z">
        <w:r w:rsidR="00650E3A">
          <w:t xml:space="preserve"> </w:t>
        </w:r>
      </w:ins>
      <w:ins w:id="364" w:author="jimenezalfaro.borja@gmail.com" w:date="2020-08-01T13:23:00Z">
        <w:del w:id="365" w:author="jimenezalfaro.borja@gmail.com" w:date="2020-08-01T18:31:00Z">
          <w:r w:rsidDel="00650E3A">
            <w:delText xml:space="preserve"> plants</w:delText>
          </w:r>
        </w:del>
      </w:ins>
      <w:ins w:id="366" w:author="jimenezalfaro.borja@gmail.com" w:date="2020-08-01T18:31:00Z">
        <w:r w:rsidR="00650E3A">
          <w:t>to te</w:t>
        </w:r>
      </w:ins>
      <w:ins w:id="367" w:author="jimenezalfaro.borja@gmail.com" w:date="2020-08-01T18:33:00Z">
        <w:r w:rsidR="00650E3A">
          <w:t xml:space="preserve">st the consistency of general assumptions about </w:t>
        </w:r>
      </w:ins>
      <w:ins w:id="368" w:author="jimenezalfaro.borja@gmail.com" w:date="2020-08-01T18:40:00Z">
        <w:r w:rsidR="00655740">
          <w:t xml:space="preserve">seed </w:t>
        </w:r>
      </w:ins>
      <w:ins w:id="369" w:author="jimenezalfaro.borja@gmail.com" w:date="2020-08-01T18:33:00Z">
        <w:r w:rsidR="00650E3A">
          <w:t>germination</w:t>
        </w:r>
      </w:ins>
      <w:ins w:id="370" w:author="jimenezalfaro.borja@gmail.com" w:date="2020-08-01T18:40:00Z">
        <w:r w:rsidR="00655740">
          <w:t xml:space="preserve"> ecology</w:t>
        </w:r>
      </w:ins>
      <w:ins w:id="371" w:author="jimenezalfaro.borja@gmail.com" w:date="2020-08-01T18:33:00Z">
        <w:r w:rsidR="00650E3A">
          <w:t xml:space="preserve"> at the global scale.</w:t>
        </w:r>
      </w:ins>
      <w:ins w:id="372" w:author="jimenezalfaro.borja@gmail.com" w:date="2020-08-01T18:40:00Z">
        <w:r w:rsidR="00655740">
          <w:t xml:space="preserve"> </w:t>
        </w:r>
      </w:ins>
      <w:ins w:id="373" w:author="jimenezalfaro.borja@gmail.com" w:date="2020-08-01T13:23:00Z">
        <w:del w:id="374" w:author="jimenezalfaro.borja@gmail.com" w:date="2020-08-01T18:31:00Z">
          <w:r w:rsidDel="00650E3A">
            <w:delText xml:space="preserve"> </w:delText>
          </w:r>
        </w:del>
      </w:ins>
      <w:ins w:id="375" w:author="jimenezalfaro.borja@gmail.com" w:date="2020-08-01T13:24:00Z">
        <w:del w:id="376" w:author="jimenezalfaro.borja@gmail.com" w:date="2020-08-01T18:31:00Z">
          <w:r w:rsidDel="00650E3A">
            <w:delText>show</w:delText>
          </w:r>
        </w:del>
      </w:ins>
      <w:ins w:id="377" w:author="jimenezalfaro.borja@gmail.com" w:date="2020-08-01T13:23:00Z">
        <w:del w:id="378" w:author="jimenezalfaro.borja@gmail.com" w:date="2020-08-01T18:31:00Z">
          <w:r w:rsidDel="00650E3A">
            <w:delText xml:space="preserve"> consistent </w:delText>
          </w:r>
        </w:del>
      </w:ins>
      <w:ins w:id="379" w:author="jimenezalfaro.borja@gmail.com" w:date="2020-08-01T13:24:00Z">
        <w:del w:id="380" w:author="jimenezalfaro.borja@gmail.com" w:date="2020-08-01T18:40:00Z">
          <w:r w:rsidDel="00655740">
            <w:delText xml:space="preserve">seed </w:delText>
          </w:r>
        </w:del>
      </w:ins>
      <w:ins w:id="381" w:author="jimenezalfaro.borja@gmail.com" w:date="2020-08-01T13:23:00Z">
        <w:del w:id="382" w:author="jimenezalfaro.borja@gmail.com" w:date="2020-08-01T18:40:00Z">
          <w:r w:rsidDel="00655740">
            <w:delText xml:space="preserve">germination responses across regions and </w:delText>
          </w:r>
        </w:del>
      </w:ins>
      <w:ins w:id="383" w:author="jimenezalfaro.borja@gmail.com" w:date="2020-08-01T13:24:00Z">
        <w:del w:id="384" w:author="jimenezalfaro.borja@gmail.com" w:date="2020-08-01T18:40:00Z">
          <w:r w:rsidDel="00655740">
            <w:delText>species lineages, and to determine how such responses may be interpreted in terms of an alpine germination sy</w:delText>
          </w:r>
        </w:del>
      </w:ins>
      <w:ins w:id="385" w:author="jimenezalfaro.borja@gmail.com" w:date="2020-08-01T13:25:00Z">
        <w:del w:id="386" w:author="jimenezalfaro.borja@gmail.com" w:date="2020-08-01T18:40:00Z">
          <w:r w:rsidDel="00655740">
            <w:delText>ndrome</w:delText>
          </w:r>
        </w:del>
      </w:ins>
      <w:ins w:id="387" w:author="jimenezalfaro.borja@gmail.com" w:date="2020-08-01T17:45:00Z">
        <w:del w:id="388" w:author="jimenezalfaro.borja@gmail.com" w:date="2020-08-01T18:40:00Z">
          <w:r w:rsidR="002F2397" w:rsidDel="00655740">
            <w:delText>s</w:delText>
          </w:r>
        </w:del>
      </w:ins>
      <w:ins w:id="389" w:author="jimenezalfaro.borja@gmail.com" w:date="2020-08-01T13:25:00Z">
        <w:del w:id="390" w:author="jimenezalfaro.borja@gmail.com" w:date="2020-08-01T18:40:00Z">
          <w:r w:rsidDel="00655740">
            <w:delText>.</w:delText>
          </w:r>
        </w:del>
      </w:ins>
      <w:ins w:id="391" w:author="jimenezalfaro.borja@gmail.com" w:date="2020-08-01T13:50:00Z">
        <w:del w:id="392" w:author="jimenezalfaro.borja@gmail.com" w:date="2020-08-01T18:40:00Z">
          <w:r w:rsidR="0023631F" w:rsidDel="00655740">
            <w:delText xml:space="preserve"> </w:delText>
          </w:r>
        </w:del>
      </w:ins>
      <w:ins w:id="393" w:author="jimenezalfaro.borja@gmail.com" w:date="2020-08-01T13:51:00Z">
        <w:r w:rsidR="0023631F">
          <w:t>To</w:t>
        </w:r>
      </w:ins>
      <w:ins w:id="394" w:author="jimenezalfaro.borja@gmail.com" w:date="2020-08-01T18:40:00Z">
        <w:r w:rsidR="00655740">
          <w:t xml:space="preserve"> </w:t>
        </w:r>
      </w:ins>
      <w:ins w:id="395" w:author="jimenezalfaro.borja@gmail.com" w:date="2020-08-01T13:51:00Z">
        <w:del w:id="396" w:author="jimenezalfaro.borja@gmail.com" w:date="2020-08-01T18:40:00Z">
          <w:r w:rsidR="0023631F" w:rsidDel="00655740">
            <w:delText xml:space="preserve"> </w:delText>
          </w:r>
        </w:del>
        <w:r w:rsidR="0023631F">
          <w:t xml:space="preserve">understand the ecological constrains of our meta-analysis on alpine </w:t>
        </w:r>
        <w:del w:id="397" w:author="jimenezalfaro.borja@gmail.com" w:date="2020-08-02T12:01:00Z">
          <w:r w:rsidR="0023631F" w:rsidDel="000B6665">
            <w:delText>environments</w:delText>
          </w:r>
        </w:del>
      </w:ins>
      <w:ins w:id="398" w:author="jimenezalfaro.borja@gmail.com" w:date="2020-08-02T12:01:00Z">
        <w:r w:rsidR="000B6665">
          <w:t>species pools</w:t>
        </w:r>
      </w:ins>
      <w:ins w:id="399" w:author="jimenezalfaro.borja@gmail.com" w:date="2020-08-01T13:51:00Z">
        <w:r w:rsidR="0023631F">
          <w:t>, w</w:t>
        </w:r>
      </w:ins>
      <w:ins w:id="400" w:author="jimenezalfaro.borja@gmail.com" w:date="2020-08-01T13:50:00Z">
        <w:r w:rsidR="0023631F">
          <w:t>e further analyze how the germination responses differ between strict alpine</w:t>
        </w:r>
      </w:ins>
      <w:ins w:id="401" w:author="jimenezalfaro.borja@gmail.com" w:date="2020-08-01T18:41:00Z">
        <w:r w:rsidR="00655740">
          <w:t xml:space="preserve"> species which mostly occur above the </w:t>
        </w:r>
        <w:proofErr w:type="spellStart"/>
        <w:r w:rsidR="00655740">
          <w:t>treeline</w:t>
        </w:r>
      </w:ins>
      <w:proofErr w:type="spellEnd"/>
      <w:ins w:id="402" w:author="jimenezalfaro.borja@gmail.com" w:date="2020-08-01T18:42:00Z">
        <w:r w:rsidR="00655740">
          <w:t>,</w:t>
        </w:r>
      </w:ins>
      <w:ins w:id="403" w:author="jimenezalfaro.borja@gmail.com" w:date="2020-08-01T13:50:00Z">
        <w:r w:rsidR="0023631F">
          <w:t xml:space="preserve"> </w:t>
        </w:r>
        <w:del w:id="404" w:author="jimenezalfaro.borja@gmail.com" w:date="2020-08-01T17:45:00Z">
          <w:r w:rsidR="0023631F" w:rsidDel="002F2397">
            <w:delText xml:space="preserve">species </w:delText>
          </w:r>
        </w:del>
        <w:r w:rsidR="0023631F">
          <w:t xml:space="preserve">and generalist </w:t>
        </w:r>
      </w:ins>
      <w:ins w:id="405" w:author="jimenezalfaro.borja@gmail.com" w:date="2020-08-01T13:51:00Z">
        <w:r w:rsidR="0023631F">
          <w:t xml:space="preserve">species that </w:t>
        </w:r>
        <w:del w:id="406" w:author="jimenezalfaro.borja@gmail.com" w:date="2020-08-01T17:45:00Z">
          <w:r w:rsidR="0023631F" w:rsidDel="002F2397">
            <w:delText>also</w:delText>
          </w:r>
        </w:del>
      </w:ins>
      <w:ins w:id="407" w:author="jimenezalfaro.borja@gmail.com" w:date="2020-08-01T17:45:00Z">
        <w:del w:id="408" w:author="jimenezalfaro.borja@gmail.com" w:date="2020-08-01T18:42:00Z">
          <w:r w:rsidR="002F2397" w:rsidDel="00655740">
            <w:delText>also</w:delText>
          </w:r>
        </w:del>
      </w:ins>
      <w:ins w:id="409" w:author="jimenezalfaro.borja@gmail.com" w:date="2020-08-01T18:42:00Z">
        <w:del w:id="410" w:author="jimenezalfaro.borja@gmail.com" w:date="2020-08-02T12:02:00Z">
          <w:r w:rsidR="00655740" w:rsidDel="000B6665">
            <w:delText xml:space="preserve">may </w:delText>
          </w:r>
        </w:del>
        <w:r w:rsidR="00655740">
          <w:t>also</w:t>
        </w:r>
      </w:ins>
      <w:ins w:id="411" w:author="jimenezalfaro.borja@gmail.com" w:date="2020-08-01T13:51:00Z">
        <w:r w:rsidR="0023631F">
          <w:t xml:space="preserve"> occur at lower altitudes.</w:t>
        </w:r>
      </w:ins>
    </w:p>
    <w:p w14:paraId="4B73FE00" w14:textId="77777777" w:rsidR="00BD1D60" w:rsidRDefault="008476B0">
      <w:pPr>
        <w:pStyle w:val="Heading1"/>
      </w:pPr>
      <w:bookmarkStart w:id="412" w:name="materials-and-methods"/>
      <w:r>
        <w:lastRenderedPageBreak/>
        <w:t>Materials and methods</w:t>
      </w:r>
      <w:bookmarkEnd w:id="412"/>
    </w:p>
    <w:p w14:paraId="3BE42C0E" w14:textId="77777777" w:rsidR="00BD1D60" w:rsidRDefault="008476B0">
      <w:pPr>
        <w:pStyle w:val="Heading2"/>
      </w:pPr>
      <w:bookmarkStart w:id="413" w:name="data-collection"/>
      <w:r>
        <w:t>Data collection</w:t>
      </w:r>
      <w:bookmarkEnd w:id="413"/>
    </w:p>
    <w:p w14:paraId="2B928701" w14:textId="12A2B56C" w:rsidR="0057560A" w:rsidRDefault="008476B0">
      <w:pPr>
        <w:pStyle w:val="FirstParagraph"/>
        <w:rPr>
          <w:ins w:id="414" w:author="jimenezalfaro.borja@gmail.com" w:date="2020-08-01T13:27:00Z"/>
        </w:rPr>
      </w:pPr>
      <w:r>
        <w:t xml:space="preserve">We </w:t>
      </w:r>
      <w:del w:id="415" w:author="jimenezalfaro.borja@gmail.com" w:date="2020-08-01T13:25:00Z">
        <w:r w:rsidDel="0057560A">
          <w:delText xml:space="preserve">have </w:delText>
        </w:r>
      </w:del>
      <w:r>
        <w:t xml:space="preserve">conducted a meta-analysis of primary data (Mengersen </w:t>
      </w:r>
      <w:r>
        <w:rPr>
          <w:i/>
        </w:rPr>
        <w:t>et al.</w:t>
      </w:r>
      <w:r>
        <w:t xml:space="preserve">, </w:t>
      </w:r>
      <w:hyperlink w:anchor="ref-RN4734">
        <w:r>
          <w:rPr>
            <w:rStyle w:val="Hyperlink"/>
          </w:rPr>
          <w:t>2013</w:t>
        </w:r>
      </w:hyperlink>
      <w:r>
        <w:t>)</w:t>
      </w:r>
      <w:ins w:id="416" w:author="jimenezalfaro.borja@gmail.com" w:date="2020-08-02T12:05:00Z">
        <w:r w:rsidR="00F6745D">
          <w:t xml:space="preserve"> consisting of the analysis of </w:t>
        </w:r>
        <w:commentRangeStart w:id="417"/>
        <w:r w:rsidR="00F6745D">
          <w:t>……</w:t>
        </w:r>
      </w:ins>
      <w:r>
        <w:t xml:space="preserve">. </w:t>
      </w:r>
      <w:commentRangeEnd w:id="417"/>
      <w:r w:rsidR="00F6745D">
        <w:rPr>
          <w:rStyle w:val="CommentReference"/>
        </w:rPr>
        <w:commentReference w:id="417"/>
      </w:r>
      <w:r>
        <w:t xml:space="preserve">To gather data, we contacted research groups who have performed experiments on the </w:t>
      </w:r>
      <w:ins w:id="418" w:author="jimenezalfaro.borja@gmail.com" w:date="2020-08-01T13:25:00Z">
        <w:r w:rsidR="0057560A">
          <w:t xml:space="preserve">seed </w:t>
        </w:r>
      </w:ins>
      <w:r>
        <w:t xml:space="preserve">germination of alpine </w:t>
      </w:r>
      <w:del w:id="419" w:author="jimenezalfaro.borja@gmail.com" w:date="2020-08-01T13:25:00Z">
        <w:r w:rsidDel="0057560A">
          <w:delText>seeds</w:delText>
        </w:r>
      </w:del>
      <w:ins w:id="420" w:author="jimenezalfaro.borja@gmail.com" w:date="2020-08-01T13:25:00Z">
        <w:r w:rsidR="0057560A">
          <w:t>plants</w:t>
        </w:r>
      </w:ins>
      <w:r>
        <w:t xml:space="preserve">, asking them to </w:t>
      </w:r>
      <w:del w:id="421" w:author="jimenezalfaro.borja@gmail.com" w:date="2020-08-01T13:25:00Z">
        <w:r w:rsidDel="0057560A">
          <w:delText xml:space="preserve">send </w:delText>
        </w:r>
      </w:del>
      <w:ins w:id="422" w:author="jimenezalfaro.borja@gmail.com" w:date="2020-08-01T13:25:00Z">
        <w:r w:rsidR="0057560A">
          <w:t xml:space="preserve">deliver </w:t>
        </w:r>
      </w:ins>
      <w:r>
        <w:t xml:space="preserve">raw data from laboratory germination experiments. The submitted data had to report the studied species, the germination treatments, the number of seeds </w:t>
      </w:r>
      <w:proofErr w:type="gramStart"/>
      <w:r>
        <w:t>sown</w:t>
      </w:r>
      <w:proofErr w:type="gramEnd"/>
      <w:r>
        <w:t xml:space="preserve"> and the number of seeds germinated. We </w:t>
      </w:r>
      <w:del w:id="423" w:author="jimenezalfaro.borja@gmail.com" w:date="2020-08-01T13:26:00Z">
        <w:r w:rsidDel="0057560A">
          <w:delText xml:space="preserve">received </w:delText>
        </w:r>
      </w:del>
      <w:ins w:id="424" w:author="jimenezalfaro.borja@gmail.com" w:date="2020-08-01T13:26:00Z">
        <w:r w:rsidR="0057560A">
          <w:t xml:space="preserve">collected </w:t>
        </w:r>
      </w:ins>
      <w:r>
        <w:t xml:space="preserve">data from the Cantabrian Mountains (Fernández‐Pascual </w:t>
      </w:r>
      <w:r>
        <w:rPr>
          <w:i/>
        </w:rPr>
        <w:t>et al.</w:t>
      </w:r>
      <w:r>
        <w:t xml:space="preserve">, </w:t>
      </w:r>
      <w:hyperlink w:anchor="ref-RN2371">
        <w:r>
          <w:rPr>
            <w:rStyle w:val="Hyperlink"/>
          </w:rPr>
          <w:t>2017</w:t>
        </w:r>
      </w:hyperlink>
      <w:r>
        <w:t xml:space="preserve">), the </w:t>
      </w:r>
      <w:ins w:id="425" w:author="jimenezalfaro.borja@gmail.com" w:date="2020-08-01T13:26:00Z">
        <w:r w:rsidR="0057560A">
          <w:t xml:space="preserve">European </w:t>
        </w:r>
      </w:ins>
      <w:r>
        <w:t>Alps [</w:t>
      </w:r>
      <w:proofErr w:type="spellStart"/>
      <w:r>
        <w:t>Mondoni</w:t>
      </w:r>
      <w:proofErr w:type="spellEnd"/>
      <w:r>
        <w:t xml:space="preserve"> </w:t>
      </w:r>
      <w:r>
        <w:rPr>
          <w:i/>
        </w:rPr>
        <w:t>et al.</w:t>
      </w:r>
      <w:r>
        <w:t xml:space="preserve"> (</w:t>
      </w:r>
      <w:hyperlink w:anchor="ref-RN4729">
        <w:r>
          <w:rPr>
            <w:rStyle w:val="Hyperlink"/>
          </w:rPr>
          <w:t>2009</w:t>
        </w:r>
      </w:hyperlink>
      <w:r>
        <w:t xml:space="preserve">); Mondoni </w:t>
      </w:r>
      <w:r>
        <w:rPr>
          <w:i/>
        </w:rPr>
        <w:t>et al.</w:t>
      </w:r>
      <w:r>
        <w:t xml:space="preserve"> (</w:t>
      </w:r>
      <w:hyperlink w:anchor="ref-RN3029">
        <w:r>
          <w:rPr>
            <w:rStyle w:val="Hyperlink"/>
          </w:rPr>
          <w:t>2012</w:t>
        </w:r>
      </w:hyperlink>
      <w:r>
        <w:t xml:space="preserve">); Tudela-Isanta </w:t>
      </w:r>
      <w:r>
        <w:rPr>
          <w:i/>
        </w:rPr>
        <w:t>et al.</w:t>
      </w:r>
      <w:r>
        <w:t xml:space="preserve"> (</w:t>
      </w:r>
      <w:hyperlink w:anchor="ref-RN4727">
        <w:r>
          <w:rPr>
            <w:rStyle w:val="Hyperlink"/>
          </w:rPr>
          <w:t>2018</w:t>
        </w:r>
      </w:hyperlink>
      <w:hyperlink w:anchor="ref-RN4727">
        <w:r>
          <w:rPr>
            <w:rStyle w:val="Hyperlink"/>
          </w:rPr>
          <w:t>a</w:t>
        </w:r>
      </w:hyperlink>
      <w:r>
        <w:t xml:space="preserve">); </w:t>
      </w:r>
      <w:proofErr w:type="spellStart"/>
      <w:r>
        <w:t>Rosbakh</w:t>
      </w:r>
      <w:proofErr w:type="spellEnd"/>
      <w:r>
        <w:t>, unpublished], the Apennines (</w:t>
      </w:r>
      <w:proofErr w:type="spellStart"/>
      <w:r>
        <w:t>Mondoni</w:t>
      </w:r>
      <w:proofErr w:type="spellEnd"/>
      <w:r>
        <w:t xml:space="preserve">, unpublished), the Caucasus [Rosbakh, unpublished], the Qinhai-Tibet Plateau (Bu </w:t>
      </w:r>
      <w:r>
        <w:rPr>
          <w:i/>
        </w:rPr>
        <w:t>et al.</w:t>
      </w:r>
      <w:r>
        <w:t xml:space="preserve">, </w:t>
      </w:r>
      <w:hyperlink w:anchor="ref-RN4728">
        <w:r>
          <w:rPr>
            <w:rStyle w:val="Hyperlink"/>
          </w:rPr>
          <w:t>2007</w:t>
        </w:r>
      </w:hyperlink>
      <w:r>
        <w:t xml:space="preserve">, </w:t>
      </w:r>
      <w:hyperlink w:anchor="ref-RN4735">
        <w:r>
          <w:rPr>
            <w:rStyle w:val="Hyperlink"/>
          </w:rPr>
          <w:t>2008</w:t>
        </w:r>
      </w:hyperlink>
      <w:r>
        <w:t xml:space="preserve">; Liu </w:t>
      </w:r>
      <w:r>
        <w:rPr>
          <w:i/>
        </w:rPr>
        <w:t>et al.</w:t>
      </w:r>
      <w:r>
        <w:t xml:space="preserve">, </w:t>
      </w:r>
      <w:hyperlink w:anchor="ref-RN3376">
        <w:r>
          <w:rPr>
            <w:rStyle w:val="Hyperlink"/>
          </w:rPr>
          <w:t>2013</w:t>
        </w:r>
      </w:hyperlink>
      <w:r>
        <w:t>), the Andes [Cavieres &amp; Arroyo (</w:t>
      </w:r>
      <w:hyperlink w:anchor="ref-RN3393">
        <w:r>
          <w:rPr>
            <w:rStyle w:val="Hyperlink"/>
          </w:rPr>
          <w:t>2000</w:t>
        </w:r>
      </w:hyperlink>
      <w:r>
        <w:t>); Cavieres &amp; Sierra-Almeida (</w:t>
      </w:r>
      <w:hyperlink w:anchor="ref-RN4713">
        <w:r>
          <w:rPr>
            <w:rStyle w:val="Hyperlink"/>
          </w:rPr>
          <w:t>2018</w:t>
        </w:r>
      </w:hyperlink>
      <w:r>
        <w:t>); Briceño, unpublished] and the Australian Alps [Venn (</w:t>
      </w:r>
      <w:hyperlink w:anchor="ref-RN4737">
        <w:r>
          <w:rPr>
            <w:rStyle w:val="Hyperlink"/>
          </w:rPr>
          <w:t>2007</w:t>
        </w:r>
      </w:hyperlink>
      <w:r>
        <w:t>); Venn &amp; Morgan (</w:t>
      </w:r>
      <w:hyperlink w:anchor="ref-RN4736">
        <w:r>
          <w:rPr>
            <w:rStyle w:val="Hyperlink"/>
          </w:rPr>
          <w:t>2009</w:t>
        </w:r>
      </w:hyperlink>
      <w:r>
        <w:t xml:space="preserve">); Sommerville </w:t>
      </w:r>
      <w:r>
        <w:rPr>
          <w:i/>
        </w:rPr>
        <w:t>et al.</w:t>
      </w:r>
      <w:r>
        <w:t xml:space="preserve"> (</w:t>
      </w:r>
      <w:hyperlink w:anchor="ref-RN3703">
        <w:r>
          <w:rPr>
            <w:rStyle w:val="Hyperlink"/>
          </w:rPr>
          <w:t>2013</w:t>
        </w:r>
      </w:hyperlink>
      <w:r>
        <w:t xml:space="preserve">); Satyanti, unpublished]. We also </w:t>
      </w:r>
      <w:del w:id="426" w:author="jimenezalfaro.borja@gmail.com" w:date="2020-08-01T13:26:00Z">
        <w:r w:rsidDel="0057560A">
          <w:delText xml:space="preserve">received </w:delText>
        </w:r>
      </w:del>
      <w:ins w:id="427" w:author="jimenezalfaro.borja@gmail.com" w:date="2020-08-01T13:26:00Z">
        <w:r w:rsidR="0057560A">
          <w:t xml:space="preserve">collected </w:t>
        </w:r>
      </w:ins>
      <w:r>
        <w:t xml:space="preserve">data on European alpine species from </w:t>
      </w:r>
      <w:r>
        <w:rPr>
          <w:i/>
        </w:rPr>
        <w:t>Enscobase</w:t>
      </w:r>
      <w:r>
        <w:t xml:space="preserve"> (</w:t>
      </w:r>
      <w:hyperlink r:id="rId11">
        <w:r>
          <w:rPr>
            <w:rStyle w:val="Hyperlink"/>
          </w:rPr>
          <w:t>http://enscobase.maich.gr/index.tml</w:t>
        </w:r>
      </w:hyperlink>
      <w:r>
        <w:t xml:space="preserve">). </w:t>
      </w:r>
      <w:commentRangeStart w:id="428"/>
      <w:ins w:id="429" w:author="jimenezalfaro.borja@gmail.com" w:date="2020-08-01T13:28:00Z">
        <w:r w:rsidR="0057560A">
          <w:t>All species correspond to herbs or forbs</w:t>
        </w:r>
      </w:ins>
      <w:commentRangeEnd w:id="428"/>
      <w:r w:rsidR="00F6745D">
        <w:rPr>
          <w:rStyle w:val="CommentReference"/>
        </w:rPr>
        <w:commentReference w:id="428"/>
      </w:r>
      <w:ins w:id="430" w:author="jimenezalfaro.borja@gmail.com" w:date="2020-08-01T13:28:00Z">
        <w:r w:rsidR="0057560A">
          <w:t>, which are the most abundant life forms in alpine ecosys</w:t>
        </w:r>
      </w:ins>
      <w:ins w:id="431" w:author="jimenezalfaro.borja@gmail.com" w:date="2020-08-01T13:29:00Z">
        <w:r w:rsidR="0057560A">
          <w:t>tems.</w:t>
        </w:r>
      </w:ins>
    </w:p>
    <w:p w14:paraId="3B7AD7B3" w14:textId="523031FB" w:rsidR="00BD1D60" w:rsidRDefault="008476B0">
      <w:pPr>
        <w:pStyle w:val="FirstParagraph"/>
      </w:pPr>
      <w:del w:id="432" w:author="jimenezalfaro.borja@gmail.com" w:date="2020-08-01T13:27:00Z">
        <w:r w:rsidDel="0057560A">
          <w:delText xml:space="preserve">Once received, </w:delText>
        </w:r>
      </w:del>
      <w:ins w:id="433" w:author="jimenezalfaro.borja@gmail.com" w:date="2020-08-01T13:27:00Z">
        <w:r w:rsidR="0057560A">
          <w:t>W</w:t>
        </w:r>
      </w:ins>
      <w:del w:id="434" w:author="jimenezalfaro.borja@gmail.com" w:date="2020-08-01T13:27:00Z">
        <w:r w:rsidDel="0057560A">
          <w:delText>w</w:delText>
        </w:r>
      </w:del>
      <w:r>
        <w:t xml:space="preserve">e standardized the species names using </w:t>
      </w:r>
      <w:r>
        <w:rPr>
          <w:i/>
        </w:rPr>
        <w:t>The Plant List</w:t>
      </w:r>
      <w:r>
        <w:t xml:space="preserve"> (The Plant List, </w:t>
      </w:r>
      <w:hyperlink w:anchor="ref-RN2321">
        <w:r>
          <w:rPr>
            <w:rStyle w:val="Hyperlink"/>
          </w:rPr>
          <w:t>2013</w:t>
        </w:r>
      </w:hyperlink>
      <w:r>
        <w:t xml:space="preserve">) </w:t>
      </w:r>
      <w:del w:id="435" w:author="jimenezalfaro.borja@gmail.com" w:date="2020-08-01T13:27:00Z">
        <w:r w:rsidDel="0057560A">
          <w:delText xml:space="preserve">with </w:delText>
        </w:r>
      </w:del>
      <w:ins w:id="436" w:author="jimenezalfaro.borja@gmail.com" w:date="2020-08-01T13:27:00Z">
        <w:r w:rsidR="0057560A">
          <w:t xml:space="preserve">and </w:t>
        </w:r>
      </w:ins>
      <w:r>
        <w:t xml:space="preserve">the package </w:t>
      </w:r>
      <w:proofErr w:type="spellStart"/>
      <w:r>
        <w:rPr>
          <w:i/>
        </w:rPr>
        <w:t>Taxonstand</w:t>
      </w:r>
      <w:proofErr w:type="spellEnd"/>
      <w:r>
        <w:t xml:space="preserve"> (</w:t>
      </w:r>
      <w:proofErr w:type="spellStart"/>
      <w:r>
        <w:t>Cayuela</w:t>
      </w:r>
      <w:proofErr w:type="spellEnd"/>
      <w:r>
        <w:t xml:space="preserve"> </w:t>
      </w:r>
      <w:r>
        <w:rPr>
          <w:i/>
        </w:rPr>
        <w:t>et al.</w:t>
      </w:r>
      <w:r>
        <w:t xml:space="preserve">, </w:t>
      </w:r>
      <w:hyperlink w:anchor="ref-RN4660">
        <w:r>
          <w:rPr>
            <w:rStyle w:val="Hyperlink"/>
          </w:rPr>
          <w:t>2019</w:t>
        </w:r>
      </w:hyperlink>
      <w:r>
        <w:t xml:space="preserve">) in </w:t>
      </w:r>
      <w:r>
        <w:rPr>
          <w:i/>
        </w:rPr>
        <w:t>R</w:t>
      </w:r>
      <w:r>
        <w:t xml:space="preserve"> (R Core Team, </w:t>
      </w:r>
      <w:hyperlink w:anchor="ref-RN2315">
        <w:r>
          <w:rPr>
            <w:rStyle w:val="Hyperlink"/>
          </w:rPr>
          <w:t>2019</w:t>
        </w:r>
      </w:hyperlink>
      <w:r>
        <w:t xml:space="preserve">). For each species, we checked its elevation range in local floras (Hegi, </w:t>
      </w:r>
      <w:hyperlink w:anchor="ref-RN4741">
        <w:r>
          <w:rPr>
            <w:rStyle w:val="Hyperlink"/>
          </w:rPr>
          <w:t>1906</w:t>
        </w:r>
      </w:hyperlink>
      <w:r>
        <w:t xml:space="preserve">; Pignatti, </w:t>
      </w:r>
      <w:hyperlink w:anchor="ref-RN4739">
        <w:r>
          <w:rPr>
            <w:rStyle w:val="Hyperlink"/>
          </w:rPr>
          <w:t>1982</w:t>
        </w:r>
      </w:hyperlink>
      <w:r>
        <w:t xml:space="preserve">; Castroviejo, </w:t>
      </w:r>
      <w:hyperlink w:anchor="ref-RN3243">
        <w:r>
          <w:rPr>
            <w:rStyle w:val="Hyperlink"/>
          </w:rPr>
          <w:t>1987</w:t>
        </w:r>
      </w:hyperlink>
      <w:r>
        <w:t xml:space="preserve">; Brach &amp; Song, </w:t>
      </w:r>
      <w:hyperlink w:anchor="ref-RN4742">
        <w:r>
          <w:rPr>
            <w:rStyle w:val="Hyperlink"/>
          </w:rPr>
          <w:t>2006</w:t>
        </w:r>
      </w:hyperlink>
      <w:r>
        <w:t xml:space="preserve">; Parolly &amp; Rohwer, </w:t>
      </w:r>
      <w:hyperlink w:anchor="ref-RN4740">
        <w:r>
          <w:rPr>
            <w:rStyle w:val="Hyperlink"/>
          </w:rPr>
          <w:t>2019</w:t>
        </w:r>
      </w:hyperlink>
      <w:r>
        <w:t xml:space="preserve">), catalogues (Rodriguez </w:t>
      </w:r>
      <w:r>
        <w:rPr>
          <w:i/>
        </w:rPr>
        <w:t>et al.</w:t>
      </w:r>
      <w:r>
        <w:t xml:space="preserve">, </w:t>
      </w:r>
      <w:hyperlink w:anchor="ref-RN4738">
        <w:r>
          <w:rPr>
            <w:rStyle w:val="Hyperlink"/>
          </w:rPr>
          <w:t>2018</w:t>
        </w:r>
      </w:hyperlink>
      <w:r>
        <w:t>) and herbaria (</w:t>
      </w:r>
      <w:r>
        <w:rPr>
          <w:i/>
        </w:rPr>
        <w:t>Australian National Herbarium</w:t>
      </w:r>
      <w:r>
        <w:t xml:space="preserve">). We used the elevation ranges </w:t>
      </w:r>
      <w:del w:id="437" w:author="jimenezalfaro.borja@gmail.com" w:date="2020-08-01T13:28:00Z">
        <w:r w:rsidDel="0057560A">
          <w:delText xml:space="preserve">to </w:delText>
        </w:r>
      </w:del>
      <w:r>
        <w:t>(</w:t>
      </w:r>
      <w:proofErr w:type="spellStart"/>
      <w:r>
        <w:t>i</w:t>
      </w:r>
      <w:proofErr w:type="spellEnd"/>
      <w:r>
        <w:t xml:space="preserve">) </w:t>
      </w:r>
      <w:ins w:id="438" w:author="jimenezalfaro.borja@gmail.com" w:date="2020-08-01T13:28:00Z">
        <w:r w:rsidR="0057560A">
          <w:t xml:space="preserve">to </w:t>
        </w:r>
      </w:ins>
      <w:r>
        <w:t xml:space="preserve">remove from the dataset species that do not grow above the </w:t>
      </w:r>
      <w:proofErr w:type="spellStart"/>
      <w:r>
        <w:t>treeline</w:t>
      </w:r>
      <w:proofErr w:type="spellEnd"/>
      <w:r>
        <w:t xml:space="preserve">; and (ii) </w:t>
      </w:r>
      <w:ins w:id="439" w:author="jimenezalfaro.borja@gmail.com" w:date="2020-08-01T13:28:00Z">
        <w:r w:rsidR="0057560A">
          <w:t xml:space="preserve">to </w:t>
        </w:r>
      </w:ins>
      <w:r>
        <w:t xml:space="preserve">classify the rest of the species as </w:t>
      </w:r>
      <w:r>
        <w:rPr>
          <w:i/>
        </w:rPr>
        <w:t>strict alpine</w:t>
      </w:r>
      <w:r>
        <w:t xml:space="preserve"> (i.e. species that only grow above the </w:t>
      </w:r>
      <w:del w:id="440" w:author="jimenezalfaro.borja@gmail.com" w:date="2020-08-01T13:28:00Z">
        <w:r w:rsidDel="0057560A">
          <w:delText>subalpine</w:delText>
        </w:r>
      </w:del>
      <w:proofErr w:type="spellStart"/>
      <w:ins w:id="441" w:author="jimenezalfaro.borja@gmail.com" w:date="2020-08-01T13:28:00Z">
        <w:r w:rsidR="0057560A">
          <w:t>treeline</w:t>
        </w:r>
      </w:ins>
      <w:proofErr w:type="spellEnd"/>
      <w:r>
        <w:t xml:space="preserve">) or </w:t>
      </w:r>
      <w:r>
        <w:rPr>
          <w:i/>
        </w:rPr>
        <w:t>generalist</w:t>
      </w:r>
      <w:r>
        <w:t xml:space="preserve"> (i.e. species that can grow above the subalpine but also in the lowlands). For each species, we also compiled the following traits: life form and life span from the references used for the elevation, plus some extra references (Cabrera, </w:t>
      </w:r>
      <w:hyperlink w:anchor="ref-RN4747">
        <w:r>
          <w:rPr>
            <w:rStyle w:val="Hyperlink"/>
          </w:rPr>
          <w:t>1982</w:t>
        </w:r>
      </w:hyperlink>
      <w:r>
        <w:t xml:space="preserve">; </w:t>
      </w:r>
      <w:proofErr w:type="spellStart"/>
      <w:r>
        <w:t>Oberdorfer</w:t>
      </w:r>
      <w:proofErr w:type="spellEnd"/>
      <w:r>
        <w:t xml:space="preserve">, </w:t>
      </w:r>
      <w:hyperlink w:anchor="ref-RN4744">
        <w:r>
          <w:rPr>
            <w:rStyle w:val="Hyperlink"/>
          </w:rPr>
          <w:t>2001</w:t>
        </w:r>
      </w:hyperlink>
      <w:r>
        <w:t xml:space="preserve">; </w:t>
      </w:r>
      <w:commentRangeStart w:id="442"/>
      <w:r>
        <w:t>RN4745</w:t>
      </w:r>
      <w:commentRangeEnd w:id="442"/>
      <w:r w:rsidR="00E80076">
        <w:rPr>
          <w:rStyle w:val="CommentReference"/>
        </w:rPr>
        <w:commentReference w:id="442"/>
      </w:r>
      <w:r>
        <w:t xml:space="preserve">; </w:t>
      </w:r>
      <w:proofErr w:type="spellStart"/>
      <w:r>
        <w:t>Shetekauri</w:t>
      </w:r>
      <w:proofErr w:type="spellEnd"/>
      <w:r>
        <w:t xml:space="preserve"> &amp; Jacoby, </w:t>
      </w:r>
      <w:hyperlink w:anchor="ref-RN4746">
        <w:r>
          <w:rPr>
            <w:rStyle w:val="Hyperlink"/>
          </w:rPr>
          <w:t>2009</w:t>
        </w:r>
      </w:hyperlink>
      <w:r>
        <w:t xml:space="preserve">; Zavala-Gallo </w:t>
      </w:r>
      <w:r>
        <w:rPr>
          <w:i/>
        </w:rPr>
        <w:t>et al.</w:t>
      </w:r>
      <w:r>
        <w:t xml:space="preserve">, </w:t>
      </w:r>
      <w:hyperlink w:anchor="ref-RN4748">
        <w:r>
          <w:rPr>
            <w:rStyle w:val="Hyperlink"/>
          </w:rPr>
          <w:t>2010</w:t>
        </w:r>
      </w:hyperlink>
      <w:r>
        <w:t xml:space="preserve">; Al-Shehbaz, </w:t>
      </w:r>
      <w:hyperlink w:anchor="ref-RN4749">
        <w:r>
          <w:rPr>
            <w:rStyle w:val="Hyperlink"/>
          </w:rPr>
          <w:t>2018</w:t>
        </w:r>
      </w:hyperlink>
      <w:r>
        <w:t xml:space="preserve">) and online </w:t>
      </w:r>
      <w:ins w:id="443" w:author="jimenezalfaro.borja@gmail.com" w:date="2020-08-01T13:30:00Z">
        <w:r w:rsidR="00E80076">
          <w:t>re</w:t>
        </w:r>
      </w:ins>
      <w:r>
        <w:t xml:space="preserve">sources </w:t>
      </w:r>
      <w:r>
        <w:lastRenderedPageBreak/>
        <w:t>(</w:t>
      </w:r>
      <w:hyperlink r:id="rId12">
        <w:r>
          <w:rPr>
            <w:rStyle w:val="Hyperlink"/>
          </w:rPr>
          <w:t>https://www.infoflora.ch/de/</w:t>
        </w:r>
      </w:hyperlink>
      <w:r>
        <w:t xml:space="preserve">; </w:t>
      </w:r>
      <w:hyperlink r:id="rId13">
        <w:r>
          <w:rPr>
            <w:rStyle w:val="Hyperlink"/>
          </w:rPr>
          <w:t>http://plantnet.rbgsyd.nsw.gov.au/search/simple.htm</w:t>
        </w:r>
      </w:hyperlink>
      <w:r>
        <w:t xml:space="preserve">; </w:t>
      </w:r>
      <w:hyperlink r:id="rId14">
        <w:r>
          <w:rPr>
            <w:rStyle w:val="Hyperlink"/>
          </w:rPr>
          <w:t>http://buscador.floraargentina.edu.ar/</w:t>
        </w:r>
      </w:hyperlink>
      <w:r>
        <w:t xml:space="preserve">; </w:t>
      </w:r>
      <w:hyperlink r:id="rId15">
        <w:r>
          <w:rPr>
            <w:rStyle w:val="Hyperlink"/>
          </w:rPr>
          <w:t>https://patagoniawildflowers.org/</w:t>
        </w:r>
      </w:hyperlink>
      <w:r>
        <w:t xml:space="preserve">); seed dormancy class (Baskin &amp; Baskin, </w:t>
      </w:r>
      <w:hyperlink w:anchor="ref-RN3214">
        <w:r>
          <w:rPr>
            <w:rStyle w:val="Hyperlink"/>
          </w:rPr>
          <w:t>2014</w:t>
        </w:r>
      </w:hyperlink>
      <w:r>
        <w:t xml:space="preserve">; Rosbakh </w:t>
      </w:r>
      <w:r>
        <w:rPr>
          <w:i/>
        </w:rPr>
        <w:t>et al.</w:t>
      </w:r>
      <w:r>
        <w:t xml:space="preserve">, </w:t>
      </w:r>
      <w:hyperlink w:anchor="ref-RN4743">
        <w:r>
          <w:rPr>
            <w:rStyle w:val="Hyperlink"/>
          </w:rPr>
          <w:t>2020</w:t>
        </w:r>
      </w:hyperlink>
      <w:r>
        <w:t xml:space="preserve">); seed mass (Bu </w:t>
      </w:r>
      <w:r>
        <w:rPr>
          <w:i/>
        </w:rPr>
        <w:t>et al.</w:t>
      </w:r>
      <w:r>
        <w:t xml:space="preserve">, </w:t>
      </w:r>
      <w:hyperlink w:anchor="ref-RN4728">
        <w:r>
          <w:rPr>
            <w:rStyle w:val="Hyperlink"/>
          </w:rPr>
          <w:t>2007</w:t>
        </w:r>
      </w:hyperlink>
      <w:r>
        <w:t xml:space="preserve">, </w:t>
      </w:r>
      <w:hyperlink w:anchor="ref-RN4735">
        <w:r>
          <w:rPr>
            <w:rStyle w:val="Hyperlink"/>
          </w:rPr>
          <w:t>2008</w:t>
        </w:r>
      </w:hyperlink>
      <w:r>
        <w:t xml:space="preserve">; Liu </w:t>
      </w:r>
      <w:r>
        <w:rPr>
          <w:i/>
        </w:rPr>
        <w:t>et al.</w:t>
      </w:r>
      <w:r>
        <w:t xml:space="preserve">, </w:t>
      </w:r>
      <w:hyperlink w:anchor="ref-RN3376">
        <w:r>
          <w:rPr>
            <w:rStyle w:val="Hyperlink"/>
          </w:rPr>
          <w:t>2013</w:t>
        </w:r>
      </w:hyperlink>
      <w:r>
        <w:t xml:space="preserve">; Royal Botanic Gardens, Kew, </w:t>
      </w:r>
      <w:hyperlink w:anchor="ref-RN2987">
        <w:r>
          <w:rPr>
            <w:rStyle w:val="Hyperlink"/>
          </w:rPr>
          <w:t>2017</w:t>
        </w:r>
      </w:hyperlink>
      <w:r>
        <w:t>) and embryo to endosperm ratio (Vandelook, unpublished). For the species missing seed mass or embryo values, we used genus or family means.</w:t>
      </w:r>
    </w:p>
    <w:p w14:paraId="72B1B3DC" w14:textId="77777777" w:rsidR="00BD1D60" w:rsidRDefault="008476B0">
      <w:pPr>
        <w:pStyle w:val="Heading2"/>
      </w:pPr>
      <w:bookmarkStart w:id="444" w:name="description-of-the-dataset"/>
      <w:r>
        <w:t>Description of the dataset</w:t>
      </w:r>
      <w:bookmarkEnd w:id="444"/>
    </w:p>
    <w:p w14:paraId="2E703216" w14:textId="77777777" w:rsidR="005E4CE0" w:rsidDel="004E2100" w:rsidRDefault="008476B0">
      <w:pPr>
        <w:pStyle w:val="FirstParagraph"/>
        <w:rPr>
          <w:ins w:id="445" w:author="jimenezalfaro.borja@gmail.com" w:date="2020-08-01T18:09:00Z"/>
          <w:del w:id="446" w:author="jimenezalfaro.borja@gmail.com" w:date="2020-08-01T18:43:00Z"/>
        </w:rPr>
      </w:pPr>
      <w:r>
        <w:t>The final dataset contains 9,793 records (</w:t>
      </w:r>
      <w:ins w:id="447" w:author="jimenezalfaro.borja@gmail.com" w:date="2020-08-01T13:31:00Z">
        <w:r w:rsidR="00E80076">
          <w:t xml:space="preserve">i.e. </w:t>
        </w:r>
      </w:ins>
      <w:r>
        <w:t>germination proportions for a given seed lot of a species, recorded in a set of experimental conditions)</w:t>
      </w:r>
      <w:ins w:id="448" w:author="jimenezalfaro.borja@gmail.com" w:date="2020-08-01T13:31:00Z">
        <w:r w:rsidR="00E80076">
          <w:t>,</w:t>
        </w:r>
      </w:ins>
      <w:r>
        <w:t xml:space="preserve"> contributed by 12 research groups, representing 62 seed plant families and 661 species (291 strict alpine species and 370 generalists). Seed lots </w:t>
      </w:r>
      <w:del w:id="449" w:author="jimenezalfaro.borja@gmail.com" w:date="2020-08-01T13:31:00Z">
        <w:r w:rsidDel="00E80076">
          <w:delText>had been</w:delText>
        </w:r>
      </w:del>
      <w:ins w:id="450" w:author="jimenezalfaro.borja@gmail.com" w:date="2020-08-01T13:31:00Z">
        <w:r w:rsidR="00E80076">
          <w:t>were</w:t>
        </w:r>
      </w:ins>
      <w:r>
        <w:t xml:space="preserve"> </w:t>
      </w:r>
      <w:ins w:id="451" w:author="jimenezalfaro.borja@gmail.com" w:date="2020-08-01T13:31:00Z">
        <w:r w:rsidR="00E80076">
          <w:t xml:space="preserve">originally </w:t>
        </w:r>
      </w:ins>
      <w:del w:id="452" w:author="jimenezalfaro.borja@gmail.com" w:date="2020-08-01T13:31:00Z">
        <w:r w:rsidDel="00E80076">
          <w:delText xml:space="preserve">collected </w:delText>
        </w:r>
      </w:del>
      <w:ins w:id="453" w:author="jimenezalfaro.borja@gmail.com" w:date="2020-08-01T13:31:00Z">
        <w:r w:rsidR="00E80076">
          <w:t xml:space="preserve">sampled </w:t>
        </w:r>
      </w:ins>
      <w:r>
        <w:t xml:space="preserve">in </w:t>
      </w:r>
      <w:ins w:id="454" w:author="jimenezalfaro.borja@gmail.com" w:date="2020-08-01T13:31:00Z">
        <w:r w:rsidR="00E80076">
          <w:t>eight</w:t>
        </w:r>
      </w:ins>
      <w:del w:id="455" w:author="jimenezalfaro.borja@gmail.com" w:date="2020-08-01T13:31:00Z">
        <w:r w:rsidDel="00E80076">
          <w:delText>8</w:delText>
        </w:r>
      </w:del>
      <w:r>
        <w:t xml:space="preserve"> alpine regions of the world (</w:t>
      </w:r>
      <w:del w:id="456" w:author="jimenezalfaro.borja@gmail.com" w:date="2020-08-01T18:08:00Z">
        <w:r w:rsidDel="005E4CE0">
          <w:rPr>
            <w:b/>
          </w:rPr>
          <w:delText>Fig. 1</w:delText>
        </w:r>
      </w:del>
      <w:ins w:id="457" w:author="jimenezalfaro.borja@gmail.com" w:date="2020-08-01T18:08:00Z">
        <w:r w:rsidR="005E4CE0">
          <w:rPr>
            <w:b/>
          </w:rPr>
          <w:t>Table 1</w:t>
        </w:r>
      </w:ins>
      <w:r>
        <w:t xml:space="preserve">), in both hemispheres. </w:t>
      </w:r>
    </w:p>
    <w:p w14:paraId="264DE3DA" w14:textId="6D7AE784" w:rsidR="00BD1D60" w:rsidRDefault="008476B0">
      <w:pPr>
        <w:pStyle w:val="FirstParagraph"/>
        <w:rPr>
          <w:ins w:id="458" w:author="jimenezalfaro.borja@gmail.com" w:date="2020-08-01T18:07:00Z"/>
        </w:rPr>
      </w:pPr>
      <w:r>
        <w:t xml:space="preserve">The total number of seeds used in the experiments </w:t>
      </w:r>
      <w:del w:id="459" w:author="jimenezalfaro.borja@gmail.com" w:date="2020-08-01T18:09:00Z">
        <w:r w:rsidDel="005E4CE0">
          <w:delText xml:space="preserve">is </w:delText>
        </w:r>
      </w:del>
      <w:ins w:id="460" w:author="jimenezalfaro.borja@gmail.com" w:date="2020-08-01T18:09:00Z">
        <w:r w:rsidR="005E4CE0">
          <w:t xml:space="preserve">was </w:t>
        </w:r>
      </w:ins>
      <w:r>
        <w:t xml:space="preserve">365,508. The </w:t>
      </w:r>
      <w:del w:id="461" w:author="jimenezalfaro.borja@gmail.com" w:date="2020-08-01T13:32:00Z">
        <w:r w:rsidDel="00E80076">
          <w:delText xml:space="preserve">range of </w:delText>
        </w:r>
      </w:del>
      <w:r>
        <w:t xml:space="preserve">germination temperatures (weighted average of the daily thermoperiod) </w:t>
      </w:r>
      <w:del w:id="462" w:author="jimenezalfaro.borja@gmail.com" w:date="2020-08-01T13:32:00Z">
        <w:r w:rsidDel="00E80076">
          <w:delText xml:space="preserve">goes </w:delText>
        </w:r>
      </w:del>
      <w:ins w:id="463" w:author="jimenezalfaro.borja@gmail.com" w:date="2020-08-01T13:32:00Z">
        <w:r w:rsidR="00E80076">
          <w:t xml:space="preserve">ranged </w:t>
        </w:r>
      </w:ins>
      <w:r>
        <w:t xml:space="preserve">from 0 to 36 ºC, with 7,515 records of constant temperatures and 2,278 of alternating temperatures. Light was used in 8,927 records, </w:t>
      </w:r>
      <w:ins w:id="464" w:author="jimenezalfaro.borja@gmail.com" w:date="2020-08-01T13:32:00Z">
        <w:r w:rsidR="00E80076">
          <w:t xml:space="preserve">and </w:t>
        </w:r>
      </w:ins>
      <w:r>
        <w:t xml:space="preserve">darkness in 866. The experiments were performed with unstratified seeds in 7,291 records, and of the rest, the majority (2,436) went through cold stratification. Scarification was applied </w:t>
      </w:r>
      <w:del w:id="465" w:author="jimenezalfaro.borja@gmail.com" w:date="2020-08-01T13:33:00Z">
        <w:r w:rsidDel="00E80076">
          <w:delText xml:space="preserve">to </w:delText>
        </w:r>
      </w:del>
      <w:ins w:id="466" w:author="jimenezalfaro.borja@gmail.com" w:date="2020-08-01T13:33:00Z">
        <w:r w:rsidR="00E80076">
          <w:t xml:space="preserve">in </w:t>
        </w:r>
      </w:ins>
      <w:r>
        <w:t>119 records, and GA</w:t>
      </w:r>
      <w:r>
        <w:rPr>
          <w:vertAlign w:val="subscript"/>
        </w:rPr>
        <w:t>3</w:t>
      </w:r>
      <w:r>
        <w:t xml:space="preserve"> </w:t>
      </w:r>
      <w:del w:id="467" w:author="jimenezalfaro.borja@gmail.com" w:date="2020-08-01T13:33:00Z">
        <w:r w:rsidDel="00E80076">
          <w:delText xml:space="preserve">to </w:delText>
        </w:r>
      </w:del>
      <w:ins w:id="468" w:author="jimenezalfaro.borja@gmail.com" w:date="2020-08-01T13:33:00Z">
        <w:r w:rsidR="00E80076">
          <w:t xml:space="preserve">in </w:t>
        </w:r>
      </w:ins>
      <w:r>
        <w:t xml:space="preserve">651. </w:t>
      </w:r>
      <w:ins w:id="469" w:author="jimenezalfaro.borja@gmail.com" w:date="2020-08-01T13:33:00Z">
        <w:r w:rsidR="00E80076">
          <w:t>Since g</w:t>
        </w:r>
      </w:ins>
      <w:del w:id="470" w:author="jimenezalfaro.borja@gmail.com" w:date="2020-08-01T13:33:00Z">
        <w:r w:rsidDel="00E80076">
          <w:delText>G</w:delText>
        </w:r>
      </w:del>
      <w:r>
        <w:t xml:space="preserve">ermination incubations </w:t>
      </w:r>
      <w:del w:id="471" w:author="jimenezalfaro.borja@gmail.com" w:date="2020-08-01T13:33:00Z">
        <w:r w:rsidDel="00E80076">
          <w:delText xml:space="preserve">had </w:delText>
        </w:r>
      </w:del>
      <w:r>
        <w:t>ran for different periods of time, we established a cut-off time of 8 weeks to calculate the final germination percentages, in order to have an homogeneous comparison</w:t>
      </w:r>
      <w:del w:id="472" w:author="jimenezalfaro.borja@gmail.com" w:date="2020-08-01T13:33:00Z">
        <w:r w:rsidDel="00E80076">
          <w:delText xml:space="preserve"> of germination</w:delText>
        </w:r>
      </w:del>
      <w:r>
        <w:t>.</w:t>
      </w:r>
    </w:p>
    <w:p w14:paraId="13A2877C" w14:textId="3BB9E306" w:rsidR="005E4CE0" w:rsidRPr="003C3DDE" w:rsidDel="005E4CE0" w:rsidRDefault="005E4CE0" w:rsidP="005E4CE0">
      <w:pPr>
        <w:pStyle w:val="FirstParagraph"/>
        <w:rPr>
          <w:del w:id="473" w:author="jimenezalfaro.borja@gmail.com" w:date="2020-08-01T18:10:00Z"/>
          <w:moveTo w:id="474" w:author="jimenezalfaro.borja@gmail.com" w:date="2020-08-01T18:08:00Z"/>
          <w:rFonts w:cs="Arial"/>
        </w:rPr>
      </w:pPr>
      <w:moveToRangeStart w:id="475" w:author="jimenezalfaro.borja@gmail.com" w:date="2020-08-01T18:08:00Z" w:name="move47197705"/>
      <w:commentRangeStart w:id="476"/>
      <w:moveTo w:id="477" w:author="jimenezalfaro.borja@gmail.com" w:date="2020-08-01T18:08:00Z">
        <w:r w:rsidRPr="003C3DDE">
          <w:rPr>
            <w:rFonts w:cs="Arial"/>
          </w:rPr>
          <w:t xml:space="preserve">Most </w:t>
        </w:r>
      </w:moveTo>
      <w:commentRangeEnd w:id="476"/>
      <w:r w:rsidR="00DD24BE">
        <w:rPr>
          <w:rStyle w:val="CommentReference"/>
        </w:rPr>
        <w:commentReference w:id="476"/>
      </w:r>
      <w:moveTo w:id="478" w:author="jimenezalfaro.borja@gmail.com" w:date="2020-08-01T18:08:00Z">
        <w:del w:id="479" w:author="jimenezalfaro.borja@gmail.com" w:date="2020-08-01T18:10:00Z">
          <w:r w:rsidRPr="003C3DDE" w:rsidDel="005E4CE0">
            <w:rPr>
              <w:rFonts w:cs="Arial"/>
            </w:rPr>
            <w:delText>species</w:delText>
          </w:r>
        </w:del>
      </w:moveTo>
      <w:ins w:id="480" w:author="jimenezalfaro.borja@gmail.com" w:date="2020-08-01T18:10:00Z">
        <w:r>
          <w:rPr>
            <w:rFonts w:cs="Arial"/>
          </w:rPr>
          <w:t xml:space="preserve">of the </w:t>
        </w:r>
      </w:ins>
      <w:ins w:id="481" w:author="jimenezalfaro.borja@gmail.com" w:date="2020-08-01T18:11:00Z">
        <w:r>
          <w:rPr>
            <w:rFonts w:cs="Arial"/>
          </w:rPr>
          <w:t>investigated species</w:t>
        </w:r>
      </w:ins>
      <w:moveTo w:id="482" w:author="jimenezalfaro.borja@gmail.com" w:date="2020-08-01T18:08:00Z">
        <w:r w:rsidRPr="003C3DDE">
          <w:rPr>
            <w:rFonts w:cs="Arial"/>
          </w:rPr>
          <w:t xml:space="preserve"> </w:t>
        </w:r>
        <w:del w:id="483" w:author="jimenezalfaro.borja@gmail.com" w:date="2020-08-01T18:11:00Z">
          <w:r w:rsidRPr="003C3DDE" w:rsidDel="005E4CE0">
            <w:rPr>
              <w:rFonts w:cs="Arial"/>
            </w:rPr>
            <w:delText>had</w:delText>
          </w:r>
        </w:del>
      </w:moveTo>
      <w:ins w:id="484" w:author="jimenezalfaro.borja@gmail.com" w:date="2020-08-01T18:11:00Z">
        <w:r>
          <w:rPr>
            <w:rFonts w:cs="Arial"/>
          </w:rPr>
          <w:t>are reported to have</w:t>
        </w:r>
      </w:ins>
      <w:moveTo w:id="485" w:author="jimenezalfaro.borja@gmail.com" w:date="2020-08-01T18:08:00Z">
        <w:r w:rsidRPr="003C3DDE">
          <w:rPr>
            <w:rFonts w:cs="Arial"/>
          </w:rPr>
          <w:t xml:space="preserve"> dormant seeds (</w:t>
        </w:r>
        <w:r w:rsidRPr="005E4CE0">
          <w:rPr>
            <w:rFonts w:cs="Arial"/>
            <w:b/>
            <w:bCs/>
            <w:rPrChange w:id="486" w:author="jimenezalfaro.borja@gmail.com" w:date="2020-08-01T18:09:00Z">
              <w:rPr>
                <w:rFonts w:cs="Arial"/>
              </w:rPr>
            </w:rPrChange>
          </w:rPr>
          <w:t xml:space="preserve">Fig. </w:t>
        </w:r>
      </w:moveTo>
      <w:ins w:id="487" w:author="jimenezalfaro.borja@gmail.com" w:date="2020-08-01T18:09:00Z">
        <w:r w:rsidRPr="005E4CE0">
          <w:rPr>
            <w:rFonts w:cs="Arial"/>
            <w:b/>
            <w:bCs/>
            <w:rPrChange w:id="488" w:author="jimenezalfaro.borja@gmail.com" w:date="2020-08-01T18:09:00Z">
              <w:rPr>
                <w:rFonts w:cs="Arial"/>
              </w:rPr>
            </w:rPrChange>
          </w:rPr>
          <w:t>1</w:t>
        </w:r>
      </w:ins>
      <w:moveTo w:id="489" w:author="jimenezalfaro.borja@gmail.com" w:date="2020-08-01T18:08:00Z">
        <w:del w:id="490" w:author="jimenezalfaro.borja@gmail.com" w:date="2020-08-01T18:09:00Z">
          <w:r w:rsidRPr="005E4CE0" w:rsidDel="005E4CE0">
            <w:rPr>
              <w:rFonts w:cs="Arial"/>
              <w:b/>
              <w:bCs/>
              <w:rPrChange w:id="491" w:author="jimenezalfaro.borja@gmail.com" w:date="2020-08-01T18:09:00Z">
                <w:rPr>
                  <w:rFonts w:cs="Arial"/>
                </w:rPr>
              </w:rPrChange>
            </w:rPr>
            <w:delText>2</w:delText>
          </w:r>
        </w:del>
        <w:r w:rsidRPr="005E4CE0">
          <w:rPr>
            <w:rFonts w:cs="Arial"/>
            <w:b/>
            <w:bCs/>
            <w:rPrChange w:id="492" w:author="jimenezalfaro.borja@gmail.com" w:date="2020-08-01T18:09:00Z">
              <w:rPr>
                <w:rFonts w:cs="Arial"/>
              </w:rPr>
            </w:rPrChange>
          </w:rPr>
          <w:t>a</w:t>
        </w:r>
        <w:r w:rsidRPr="003C3DDE">
          <w:rPr>
            <w:rFonts w:cs="Arial"/>
          </w:rPr>
          <w:t>)</w:t>
        </w:r>
      </w:moveTo>
      <w:ins w:id="493" w:author="jimenezalfaro.borja@gmail.com" w:date="2020-08-01T18:11:00Z">
        <w:r>
          <w:rPr>
            <w:rFonts w:cs="Arial"/>
          </w:rPr>
          <w:t>, but the</w:t>
        </w:r>
      </w:ins>
      <w:ins w:id="494" w:author="jimenezalfaro.borja@gmail.com" w:date="2020-08-01T18:12:00Z">
        <w:r>
          <w:rPr>
            <w:rFonts w:cs="Arial"/>
          </w:rPr>
          <w:t xml:space="preserve"> frequency of their </w:t>
        </w:r>
      </w:ins>
      <w:moveTo w:id="495" w:author="jimenezalfaro.borja@gmail.com" w:date="2020-08-01T18:08:00Z">
        <w:del w:id="496" w:author="jimenezalfaro.borja@gmail.com" w:date="2020-08-01T18:11:00Z">
          <w:r w:rsidRPr="003C3DDE" w:rsidDel="005E4CE0">
            <w:rPr>
              <w:rFonts w:cs="Arial"/>
            </w:rPr>
            <w:delText xml:space="preserve">. The </w:delText>
          </w:r>
        </w:del>
        <w:r w:rsidRPr="003C3DDE">
          <w:rPr>
            <w:rFonts w:cs="Arial"/>
          </w:rPr>
          <w:t xml:space="preserve">dormancy classes </w:t>
        </w:r>
        <w:del w:id="497" w:author="jimenezalfaro.borja@gmail.com" w:date="2020-08-01T18:12:00Z">
          <w:r w:rsidRPr="003C3DDE" w:rsidDel="005E4CE0">
            <w:rPr>
              <w:rFonts w:cs="Arial"/>
            </w:rPr>
            <w:delText xml:space="preserve">and their frequencies </w:delText>
          </w:r>
        </w:del>
        <w:commentRangeStart w:id="498"/>
        <w:commentRangeStart w:id="499"/>
        <w:r w:rsidRPr="003C3DDE">
          <w:rPr>
            <w:rFonts w:cs="Arial"/>
          </w:rPr>
          <w:t xml:space="preserve">did not differ </w:t>
        </w:r>
        <w:commentRangeEnd w:id="498"/>
        <w:r w:rsidRPr="003C3DDE">
          <w:rPr>
            <w:rStyle w:val="CommentReference"/>
            <w:rFonts w:cs="Arial"/>
            <w:sz w:val="24"/>
            <w:szCs w:val="24"/>
            <w:lang w:val="en-GB"/>
          </w:rPr>
          <w:commentReference w:id="498"/>
        </w:r>
        <w:commentRangeEnd w:id="499"/>
        <w:r w:rsidRPr="003C3DDE">
          <w:rPr>
            <w:rStyle w:val="CommentReference"/>
            <w:rFonts w:cs="Arial"/>
            <w:sz w:val="24"/>
            <w:szCs w:val="24"/>
            <w:lang w:val="en-GB"/>
          </w:rPr>
          <w:commentReference w:id="499"/>
        </w:r>
        <w:commentRangeStart w:id="500"/>
        <w:commentRangeStart w:id="501"/>
        <w:del w:id="502" w:author="jimenezalfaro.borja@gmail.com" w:date="2020-08-01T18:12:00Z">
          <w:r w:rsidRPr="003C3DDE" w:rsidDel="005E4CE0">
            <w:rPr>
              <w:rFonts w:cs="Arial"/>
            </w:rPr>
            <w:delText>significantly</w:delText>
          </w:r>
          <w:commentRangeEnd w:id="500"/>
          <w:r w:rsidRPr="003C3DDE" w:rsidDel="005E4CE0">
            <w:rPr>
              <w:rStyle w:val="CommentReference"/>
              <w:rFonts w:cs="Arial"/>
              <w:sz w:val="24"/>
              <w:szCs w:val="24"/>
              <w:lang w:val="en-GB"/>
            </w:rPr>
            <w:commentReference w:id="500"/>
          </w:r>
          <w:commentRangeEnd w:id="501"/>
          <w:r w:rsidRPr="003C3DDE" w:rsidDel="005E4CE0">
            <w:rPr>
              <w:rStyle w:val="CommentReference"/>
              <w:rFonts w:cs="Arial"/>
              <w:sz w:val="24"/>
              <w:szCs w:val="24"/>
            </w:rPr>
            <w:commentReference w:id="501"/>
          </w:r>
          <w:r w:rsidRPr="003C3DDE" w:rsidDel="005E4CE0">
            <w:rPr>
              <w:rFonts w:cs="Arial"/>
            </w:rPr>
            <w:delText>/considerably</w:delText>
          </w:r>
        </w:del>
        <w:r w:rsidRPr="003C3DDE">
          <w:rPr>
            <w:rFonts w:cs="Arial"/>
          </w:rPr>
          <w:t xml:space="preserve"> between generalist and strict alpine species</w:t>
        </w:r>
        <w:del w:id="503" w:author="jimenezalfaro.borja@gmail.com" w:date="2020-08-01T18:09:00Z">
          <w:r w:rsidRPr="003C3DDE" w:rsidDel="005E4CE0">
            <w:rPr>
              <w:rFonts w:cs="Arial"/>
            </w:rPr>
            <w:delText xml:space="preserve"> (Fig. 2a)</w:delText>
          </w:r>
        </w:del>
        <w:r w:rsidRPr="003C3DDE">
          <w:rPr>
            <w:rFonts w:cs="Arial"/>
          </w:rPr>
          <w:t xml:space="preserve">.  Among species with dormant seeds, physiological dormancy (PD) </w:t>
        </w:r>
        <w:del w:id="504" w:author="jimenezalfaro.borja@gmail.com" w:date="2020-08-01T18:12:00Z">
          <w:r w:rsidRPr="003C3DDE" w:rsidDel="005E4CE0">
            <w:rPr>
              <w:rFonts w:cs="Arial"/>
            </w:rPr>
            <w:delText>was found to be</w:delText>
          </w:r>
        </w:del>
      </w:moveTo>
      <w:ins w:id="505" w:author="jimenezalfaro.borja@gmail.com" w:date="2020-08-01T18:12:00Z">
        <w:r>
          <w:rPr>
            <w:rFonts w:cs="Arial"/>
          </w:rPr>
          <w:t>is</w:t>
        </w:r>
      </w:ins>
      <w:moveTo w:id="506" w:author="jimenezalfaro.borja@gmail.com" w:date="2020-08-01T18:08:00Z">
        <w:r w:rsidRPr="003C3DDE">
          <w:rPr>
            <w:rFonts w:cs="Arial"/>
          </w:rPr>
          <w:t xml:space="preserve"> the most common dormancy class (</w:t>
        </w:r>
        <w:commentRangeStart w:id="507"/>
        <w:r w:rsidRPr="003C3DDE">
          <w:rPr>
            <w:rFonts w:cs="Arial"/>
          </w:rPr>
          <w:t xml:space="preserve">XX% </w:t>
        </w:r>
        <w:commentRangeEnd w:id="507"/>
        <w:r w:rsidRPr="003C3DDE">
          <w:rPr>
            <w:rStyle w:val="CommentReference"/>
            <w:rFonts w:cs="Arial"/>
            <w:sz w:val="24"/>
            <w:szCs w:val="24"/>
            <w:lang w:val="en-GB"/>
          </w:rPr>
          <w:commentReference w:id="507"/>
        </w:r>
        <w:r w:rsidRPr="003C3DDE">
          <w:rPr>
            <w:rFonts w:cs="Arial"/>
          </w:rPr>
          <w:t xml:space="preserve">of generalist species and XX% of specialist species), followed by morpho-physiologically dormant (XX% generalist and XX% specialist) and physically dormant seeds (XX% generalist and XX% specialist). </w:t>
        </w:r>
      </w:moveTo>
    </w:p>
    <w:p w14:paraId="5D346AF9" w14:textId="4485A1AB" w:rsidR="005E4CE0" w:rsidDel="005E4CE0" w:rsidRDefault="005E4CE0" w:rsidP="005E4CE0">
      <w:pPr>
        <w:pStyle w:val="Heading2"/>
        <w:rPr>
          <w:del w:id="508" w:author="jimenezalfaro.borja@gmail.com" w:date="2020-08-01T18:10:00Z"/>
          <w:moveTo w:id="509" w:author="jimenezalfaro.borja@gmail.com" w:date="2020-08-01T18:08:00Z"/>
        </w:rPr>
      </w:pPr>
      <w:moveTo w:id="510" w:author="jimenezalfaro.borja@gmail.com" w:date="2020-08-01T18:08:00Z">
        <w:del w:id="511" w:author="jimenezalfaro.borja@gmail.com" w:date="2020-08-01T18:10:00Z">
          <w:r w:rsidDel="005E4CE0">
            <w:delText>Seed mass and embryo:endosperm</w:delText>
          </w:r>
        </w:del>
      </w:moveTo>
    </w:p>
    <w:p w14:paraId="3EF8C4DF" w14:textId="26A7FBCC" w:rsidR="005E4CE0" w:rsidRDefault="005E4CE0" w:rsidP="005E4CE0">
      <w:pPr>
        <w:pStyle w:val="FirstParagraph"/>
        <w:rPr>
          <w:moveTo w:id="512" w:author="jimenezalfaro.borja@gmail.com" w:date="2020-08-01T18:08:00Z"/>
        </w:rPr>
      </w:pPr>
      <w:moveTo w:id="513" w:author="jimenezalfaro.borja@gmail.com" w:date="2020-08-01T18:08:00Z">
        <w:r>
          <w:t xml:space="preserve">Both </w:t>
        </w:r>
      </w:moveTo>
      <w:ins w:id="514" w:author="jimenezalfaro.borja@gmail.com" w:date="2020-08-01T18:12:00Z">
        <w:r>
          <w:t xml:space="preserve">strict alpine </w:t>
        </w:r>
      </w:ins>
      <w:moveTo w:id="515" w:author="jimenezalfaro.borja@gmail.com" w:date="2020-08-01T18:08:00Z">
        <w:del w:id="516" w:author="jimenezalfaro.borja@gmail.com" w:date="2020-08-01T18:12:00Z">
          <w:r w:rsidDel="005E4CE0">
            <w:delText xml:space="preserve">generalist </w:delText>
          </w:r>
        </w:del>
        <w:r>
          <w:t xml:space="preserve">and </w:t>
        </w:r>
      </w:moveTo>
      <w:ins w:id="517" w:author="jimenezalfaro.borja@gmail.com" w:date="2020-08-01T18:12:00Z">
        <w:r>
          <w:t xml:space="preserve">generalist </w:t>
        </w:r>
      </w:ins>
      <w:moveTo w:id="518" w:author="jimenezalfaro.borja@gmail.com" w:date="2020-08-01T18:08:00Z">
        <w:del w:id="519" w:author="jimenezalfaro.borja@gmail.com" w:date="2020-08-01T18:12:00Z">
          <w:r w:rsidDel="005E4CE0">
            <w:delText xml:space="preserve">strict alpine </w:delText>
          </w:r>
        </w:del>
        <w:r>
          <w:t>species had a similar range of values for seed mass (</w:t>
        </w:r>
        <w:r>
          <w:rPr>
            <w:b/>
          </w:rPr>
          <w:t xml:space="preserve">Fig. </w:t>
        </w:r>
        <w:del w:id="520" w:author="jimenezalfaro.borja@gmail.com" w:date="2020-08-01T18:10:00Z">
          <w:r w:rsidDel="005E4CE0">
            <w:rPr>
              <w:b/>
            </w:rPr>
            <w:delText>2</w:delText>
          </w:r>
        </w:del>
      </w:moveTo>
      <w:ins w:id="521" w:author="jimenezalfaro.borja@gmail.com" w:date="2020-08-01T18:10:00Z">
        <w:r>
          <w:rPr>
            <w:b/>
          </w:rPr>
          <w:t>1</w:t>
        </w:r>
      </w:ins>
      <w:moveTo w:id="522" w:author="jimenezalfaro.borja@gmail.com" w:date="2020-08-01T18:08:00Z">
        <w:r>
          <w:t>b) and embryo to endosperm ratio (</w:t>
        </w:r>
        <w:r>
          <w:rPr>
            <w:b/>
          </w:rPr>
          <w:t xml:space="preserve">Fig. </w:t>
        </w:r>
        <w:del w:id="523" w:author="jimenezalfaro.borja@gmail.com" w:date="2020-08-01T18:10:00Z">
          <w:r w:rsidDel="005E4CE0">
            <w:rPr>
              <w:b/>
            </w:rPr>
            <w:delText>2</w:delText>
          </w:r>
        </w:del>
      </w:moveTo>
      <w:ins w:id="524" w:author="jimenezalfaro.borja@gmail.com" w:date="2020-08-01T18:10:00Z">
        <w:r>
          <w:rPr>
            <w:b/>
          </w:rPr>
          <w:t>1</w:t>
        </w:r>
      </w:ins>
      <w:moveTo w:id="525" w:author="jimenezalfaro.borja@gmail.com" w:date="2020-08-01T18:08:00Z">
        <w:r>
          <w:t xml:space="preserve">c). The values of seed </w:t>
        </w:r>
        <w:r>
          <w:lastRenderedPageBreak/>
          <w:t xml:space="preserve">mass ranged from 0.02 to 58 mg, with a median of 0.56. </w:t>
        </w:r>
        <w:proofErr w:type="spellStart"/>
        <w:r>
          <w:t>Embryo:endosperm</w:t>
        </w:r>
        <w:proofErr w:type="spellEnd"/>
        <w:r>
          <w:t xml:space="preserve"> </w:t>
        </w:r>
      </w:moveTo>
      <w:ins w:id="526" w:author="jimenezalfaro.borja@gmail.com" w:date="2020-08-02T12:04:00Z">
        <w:r w:rsidR="00F6745D">
          <w:t xml:space="preserve">ratio </w:t>
        </w:r>
      </w:ins>
      <w:moveTo w:id="527" w:author="jimenezalfaro.borja@gmail.com" w:date="2020-08-01T18:08:00Z">
        <w:r>
          <w:t>encompassed the full range of potential values, from endospermic species with very small embryos (0.001) to non-endospermic seeds (1). The median value was 0.34.</w:t>
        </w:r>
      </w:moveTo>
    </w:p>
    <w:moveToRangeEnd w:id="475"/>
    <w:p w14:paraId="6AEECEAA" w14:textId="58A9D7A6" w:rsidR="005E4CE0" w:rsidRPr="005E4CE0" w:rsidDel="005E4CE0" w:rsidRDefault="005E4CE0">
      <w:pPr>
        <w:pStyle w:val="BodyText"/>
        <w:rPr>
          <w:del w:id="528" w:author="jimenezalfaro.borja@gmail.com" w:date="2020-08-01T18:10:00Z"/>
        </w:rPr>
        <w:pPrChange w:id="529" w:author="jimenezalfaro.borja@gmail.com" w:date="2020-08-01T18:07:00Z">
          <w:pPr>
            <w:pStyle w:val="FirstParagraph"/>
          </w:pPr>
        </w:pPrChange>
      </w:pPr>
    </w:p>
    <w:p w14:paraId="152AEF73" w14:textId="4ECA62A7" w:rsidR="00BD1D60" w:rsidRDefault="008476B0">
      <w:pPr>
        <w:pStyle w:val="Heading2"/>
      </w:pPr>
      <w:bookmarkStart w:id="530" w:name="germination-indices"/>
      <w:r>
        <w:t xml:space="preserve">Germination </w:t>
      </w:r>
      <w:del w:id="531" w:author="jimenezalfaro.borja@gmail.com" w:date="2020-08-01T18:05:00Z">
        <w:r w:rsidDel="005E4CE0">
          <w:delText>indices</w:delText>
        </w:r>
      </w:del>
      <w:bookmarkEnd w:id="530"/>
      <w:ins w:id="532" w:author="jimenezalfaro.borja@gmail.com" w:date="2020-08-01T18:05:00Z">
        <w:r w:rsidR="005E4CE0">
          <w:t>response variables</w:t>
        </w:r>
      </w:ins>
    </w:p>
    <w:p w14:paraId="2B30CCAB" w14:textId="7E948BFB" w:rsidR="00BD1D60" w:rsidRDefault="008476B0">
      <w:pPr>
        <w:pStyle w:val="FirstParagraph"/>
      </w:pPr>
      <w:del w:id="533" w:author="jimenezalfaro.borja@gmail.com" w:date="2020-08-01T18:21:00Z">
        <w:r w:rsidDel="000B3A46">
          <w:delText xml:space="preserve">As </w:delText>
        </w:r>
      </w:del>
      <w:ins w:id="534" w:author="jimenezalfaro.borja@gmail.com" w:date="2020-08-01T18:03:00Z">
        <w:del w:id="535" w:author="jimenezalfaro.borja@gmail.com" w:date="2020-08-01T18:21:00Z">
          <w:r w:rsidR="00624276" w:rsidDel="000B3A46">
            <w:delText>the main</w:delText>
          </w:r>
        </w:del>
      </w:ins>
      <w:del w:id="536" w:author="jimenezalfaro.borja@gmail.com" w:date="2020-08-01T18:21:00Z">
        <w:r w:rsidDel="000B3A46">
          <w:delText xml:space="preserve">a response variable for the germination treatments, </w:delText>
        </w:r>
      </w:del>
      <w:ins w:id="537" w:author="jimenezalfaro.borja@gmail.com" w:date="2020-08-01T18:21:00Z">
        <w:r w:rsidR="000B3A46">
          <w:t>W</w:t>
        </w:r>
      </w:ins>
      <w:del w:id="538" w:author="jimenezalfaro.borja@gmail.com" w:date="2020-08-01T18:21:00Z">
        <w:r w:rsidDel="000B3A46">
          <w:delText>w</w:delText>
        </w:r>
      </w:del>
      <w:r>
        <w:t>e used the final germination proportion</w:t>
      </w:r>
      <w:ins w:id="539" w:author="jimenezalfaro.borja@gmail.com" w:date="2020-08-01T18:03:00Z">
        <w:r w:rsidR="00624276">
          <w:t xml:space="preserve"> (</w:t>
        </w:r>
        <w:commentRangeStart w:id="540"/>
        <w:r w:rsidR="00624276">
          <w:t>G</w:t>
        </w:r>
        <w:commentRangeEnd w:id="540"/>
        <w:r w:rsidR="00624276">
          <w:rPr>
            <w:rStyle w:val="CommentReference"/>
          </w:rPr>
          <w:commentReference w:id="540"/>
        </w:r>
      </w:ins>
      <w:ins w:id="541" w:author="jimenezalfaro.borja@gmail.com" w:date="2020-08-01T18:43:00Z">
        <w:r w:rsidR="004E2100">
          <w:t>P</w:t>
        </w:r>
      </w:ins>
      <w:ins w:id="542" w:author="jimenezalfaro.borja@gmail.com" w:date="2020-08-01T18:03:00Z">
        <w:r w:rsidR="00624276">
          <w:t>)</w:t>
        </w:r>
      </w:ins>
      <w:ins w:id="543" w:author="jimenezalfaro.borja@gmail.com" w:date="2020-08-01T18:21:00Z">
        <w:r w:rsidR="000B3A46">
          <w:t xml:space="preserve"> as the main response variable for the germination treatments</w:t>
        </w:r>
      </w:ins>
      <w:ins w:id="544" w:author="jimenezalfaro.borja@gmail.com" w:date="2020-08-01T18:02:00Z">
        <w:r w:rsidR="00624276">
          <w:t xml:space="preserve">. We </w:t>
        </w:r>
        <w:del w:id="545" w:author="jimenezalfaro.borja@gmail.com" w:date="2020-08-01T18:21:00Z">
          <w:r w:rsidR="00624276" w:rsidDel="000B3A46">
            <w:delText>also</w:delText>
          </w:r>
        </w:del>
      </w:ins>
      <w:ins w:id="546" w:author="jimenezalfaro.borja@gmail.com" w:date="2020-08-01T18:21:00Z">
        <w:r w:rsidR="000B3A46">
          <w:t>further</w:t>
        </w:r>
      </w:ins>
      <w:ins w:id="547" w:author="jimenezalfaro.borja@gmail.com" w:date="2020-08-01T18:02:00Z">
        <w:r w:rsidR="00624276">
          <w:t xml:space="preserve"> </w:t>
        </w:r>
      </w:ins>
      <w:del w:id="548" w:author="jimenezalfaro.borja@gmail.com" w:date="2020-08-01T18:02:00Z">
        <w:r w:rsidDel="00624276">
          <w:delText xml:space="preserve"> and, in addition, we </w:delText>
        </w:r>
      </w:del>
      <w:r>
        <w:t xml:space="preserve">calculated the mean time to germination (MGT) and the germination uncertainty index (UNC) with the package </w:t>
      </w:r>
      <w:r>
        <w:rPr>
          <w:i/>
        </w:rPr>
        <w:t>GerminaR</w:t>
      </w:r>
      <w:r>
        <w:t xml:space="preserve"> (Lozano-Isla </w:t>
      </w:r>
      <w:r>
        <w:rPr>
          <w:i/>
        </w:rPr>
        <w:t>et al.</w:t>
      </w:r>
      <w:r>
        <w:t xml:space="preserve">, </w:t>
      </w:r>
      <w:hyperlink w:anchor="ref-RN4752">
        <w:r>
          <w:rPr>
            <w:rStyle w:val="Hyperlink"/>
          </w:rPr>
          <w:t>2019</w:t>
        </w:r>
      </w:hyperlink>
      <w:r>
        <w:t xml:space="preserve">). MGT indicates the time it takes for half of the seed lot to germinate, while UNC estimates how scattered germination is through time. To calculate these indices, we used only records that had (i) </w:t>
      </w:r>
      <w:commentRangeStart w:id="549"/>
      <w:r>
        <w:t>more than 50% final germination</w:t>
      </w:r>
      <w:commentRangeEnd w:id="549"/>
      <w:r w:rsidR="008E5710">
        <w:rPr>
          <w:rStyle w:val="CommentReference"/>
        </w:rPr>
        <w:commentReference w:id="549"/>
      </w:r>
      <w:del w:id="550" w:author="jimenezalfaro.borja@gmail.com" w:date="2020-08-01T13:36:00Z">
        <w:r w:rsidDel="008E5710">
          <w:delText xml:space="preserve"> </w:delText>
        </w:r>
        <w:r w:rsidDel="008E5710">
          <w:rPr>
            <w:i/>
          </w:rPr>
          <w:delText>check with Angelino</w:delText>
        </w:r>
      </w:del>
      <w:r>
        <w:t>; and (ii) less than 4 weeks of MGT; we established these limits to prevent the results being altered by a modification of seed dormancy status during the germination incubation.</w:t>
      </w:r>
    </w:p>
    <w:p w14:paraId="0A289750" w14:textId="00572DAE" w:rsidR="00BD1D60" w:rsidRDefault="008476B0">
      <w:pPr>
        <w:pStyle w:val="Heading2"/>
      </w:pPr>
      <w:bookmarkStart w:id="551" w:name="mcmc-analysis"/>
      <w:r>
        <w:t xml:space="preserve">MCMC </w:t>
      </w:r>
      <w:del w:id="552" w:author="jimenezalfaro.borja@gmail.com" w:date="2020-08-01T18:05:00Z">
        <w:r w:rsidDel="005E4CE0">
          <w:delText>analysis</w:delText>
        </w:r>
      </w:del>
      <w:bookmarkEnd w:id="551"/>
      <w:ins w:id="553" w:author="jimenezalfaro.borja@gmail.com" w:date="2020-08-01T18:05:00Z">
        <w:r w:rsidR="005E4CE0">
          <w:t>models</w:t>
        </w:r>
      </w:ins>
    </w:p>
    <w:p w14:paraId="52418DB6" w14:textId="77777777" w:rsidR="00BD1D60" w:rsidRDefault="008476B0">
      <w:pPr>
        <w:pStyle w:val="FirstParagraph"/>
      </w:pPr>
      <w:r>
        <w:t>We meta-</w:t>
      </w:r>
      <w:proofErr w:type="spellStart"/>
      <w:r>
        <w:t>analysed</w:t>
      </w:r>
      <w:proofErr w:type="spellEnd"/>
      <w:r>
        <w:t xml:space="preserve"> germination data by fitting generalized mixed models with Bayesian estimation (Markov Chain Monte Carlo generalized linear mixed models, MCMCglmms) using the R package </w:t>
      </w:r>
      <w:r>
        <w:rPr>
          <w:i/>
        </w:rPr>
        <w:t>MCMCglmm</w:t>
      </w:r>
      <w:r>
        <w:t xml:space="preserve"> (Hadfield, </w:t>
      </w:r>
      <w:hyperlink w:anchor="ref-RN4755">
        <w:r>
          <w:rPr>
            <w:rStyle w:val="Hyperlink"/>
          </w:rPr>
          <w:t>2010</w:t>
        </w:r>
      </w:hyperlink>
      <w:r>
        <w:t xml:space="preserve">). To model final germination </w:t>
      </w:r>
      <w:proofErr w:type="gramStart"/>
      <w:r>
        <w:t>proportion</w:t>
      </w:r>
      <w:proofErr w:type="gramEnd"/>
      <w:r>
        <w:t xml:space="preserve"> we used binomial MCMCglmms, while for MGT and UNC we used gaussian MCMCglmms. Models had, as fixed effects, the experimental conditions (temperature, alternating temperature, ligth, scarification, stratification and GA</w:t>
      </w:r>
      <w:r>
        <w:rPr>
          <w:vertAlign w:val="subscript"/>
        </w:rPr>
        <w:t>3</w:t>
      </w:r>
      <w:r>
        <w:t xml:space="preserve">), plus their interaction with seed mass and </w:t>
      </w:r>
      <w:proofErr w:type="gramStart"/>
      <w:r>
        <w:t>embryo:endosperm</w:t>
      </w:r>
      <w:proofErr w:type="gramEnd"/>
      <w:r>
        <w:t xml:space="preserve">, and the strict alpine or generalist character of the species. Random effects included a reconstructed phylogenetic tree for the 661, </w:t>
      </w:r>
      <w:commentRangeStart w:id="554"/>
      <w:r>
        <w:t>species identity, seed lot</w:t>
      </w:r>
      <w:commentRangeEnd w:id="554"/>
      <w:r w:rsidR="00532FE2">
        <w:rPr>
          <w:rStyle w:val="CommentReference"/>
        </w:rPr>
        <w:commentReference w:id="554"/>
      </w:r>
      <w:r>
        <w:t xml:space="preserve">, </w:t>
      </w:r>
      <w:commentRangeStart w:id="555"/>
      <w:r>
        <w:t>lab and alpine region</w:t>
      </w:r>
      <w:commentRangeEnd w:id="555"/>
      <w:r w:rsidR="00532FE2">
        <w:rPr>
          <w:rStyle w:val="CommentReference"/>
        </w:rPr>
        <w:commentReference w:id="555"/>
      </w:r>
      <w:r>
        <w:t xml:space="preserve">. To create the phylogeny, we used the R package </w:t>
      </w:r>
      <w:r>
        <w:rPr>
          <w:i/>
        </w:rPr>
        <w:t>V.PhyloMaker</w:t>
      </w:r>
      <w:r>
        <w:t xml:space="preserve"> (Jin &amp; Qian, </w:t>
      </w:r>
      <w:hyperlink w:anchor="ref-RN4753">
        <w:r>
          <w:rPr>
            <w:rStyle w:val="Hyperlink"/>
          </w:rPr>
          <w:t>2019</w:t>
        </w:r>
      </w:hyperlink>
      <w:r>
        <w:t xml:space="preserve">). </w:t>
      </w:r>
      <w:r>
        <w:rPr>
          <w:i/>
        </w:rPr>
        <w:t>V.PhyloMaker</w:t>
      </w:r>
      <w:r>
        <w:t xml:space="preserve"> contains a mega-tree which relies on GBOTB for the seed plants (Smith &amp; Brown, </w:t>
      </w:r>
      <w:hyperlink w:anchor="ref-RN4754">
        <w:r>
          <w:rPr>
            <w:rStyle w:val="Hyperlink"/>
          </w:rPr>
          <w:t>2018</w:t>
        </w:r>
      </w:hyperlink>
      <w:r>
        <w:t xml:space="preserve">), with updates, corrections and expansion. We binded taxa absent from the mega-tree to the genus-level basal node. In all models, all variables were scaled. We used weakly informative priors in all models, with parameter-expanded priors for the random effects. Each model was run for 500,000 </w:t>
      </w:r>
      <w:r>
        <w:lastRenderedPageBreak/>
        <w:t xml:space="preserve">MCMC steps, with an initial burn-in phase of 50,000 and a thinning interval of 50 (Villemereuil &amp; Nakagawa, </w:t>
      </w:r>
      <w:hyperlink w:anchor="ref-RN4756">
        <w:r>
          <w:rPr>
            <w:rStyle w:val="Hyperlink"/>
          </w:rPr>
          <w:t>2014</w:t>
        </w:r>
      </w:hyperlink>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 lambda (λ) (Pagel, </w:t>
      </w:r>
      <w:hyperlink w:anchor="ref-RN4757">
        <w:r>
          <w:rPr>
            <w:rStyle w:val="Hyperlink"/>
          </w:rPr>
          <w:t>1999</w:t>
        </w:r>
      </w:hyperlink>
      <w:r>
        <w:t>), estimated simultaneously with the models by calculating the mean of the posterior distribution and the 95% CI of λ as indicated by (</w:t>
      </w:r>
      <w:hyperlink w:anchor="ref-RN4756">
        <w:r>
          <w:rPr>
            <w:rStyle w:val="Hyperlink"/>
          </w:rPr>
          <w:t>2014</w:t>
        </w:r>
      </w:hyperlink>
      <w:r>
        <w:t xml:space="preserve">). When λ = 0, related taxa are no more similar than expected by chance, while when λ = 1, the trait is evolving following a constant variance random walk or Brownian motion model; intermediate values of λ indicate a phylogenetic correlation in traits evolution that does not fully follow a Brownian motion model (Pagel, </w:t>
      </w:r>
      <w:hyperlink w:anchor="ref-RN4757">
        <w:r>
          <w:rPr>
            <w:rStyle w:val="Hyperlink"/>
          </w:rPr>
          <w:t>1999</w:t>
        </w:r>
      </w:hyperlink>
      <w:r>
        <w:t>).</w:t>
      </w:r>
    </w:p>
    <w:p w14:paraId="37E65B0E" w14:textId="77777777" w:rsidR="00BD1D60" w:rsidRDefault="008476B0">
      <w:pPr>
        <w:pStyle w:val="Heading2"/>
      </w:pPr>
      <w:bookmarkStart w:id="556" w:name="famd-ordination"/>
      <w:r>
        <w:t>FAMD ordination</w:t>
      </w:r>
      <w:bookmarkEnd w:id="556"/>
    </w:p>
    <w:p w14:paraId="1B3FFD0F" w14:textId="32ECC803" w:rsidR="00BD1D60" w:rsidRDefault="008476B0">
      <w:pPr>
        <w:pStyle w:val="FirstParagraph"/>
      </w:pPr>
      <w:r>
        <w:t xml:space="preserve">To visualize the alpine seed germination spectrum, we performed a Factorial Analysis of Mixed Data (FAMD) as implemented in the package </w:t>
      </w:r>
      <w:r>
        <w:rPr>
          <w:i/>
        </w:rPr>
        <w:t>FactoMineR</w:t>
      </w:r>
      <w:r>
        <w:t xml:space="preserve"> (Le </w:t>
      </w:r>
      <w:r>
        <w:rPr>
          <w:i/>
        </w:rPr>
        <w:t>et al.</w:t>
      </w:r>
      <w:r>
        <w:t xml:space="preserve">, </w:t>
      </w:r>
      <w:hyperlink w:anchor="ref-RN3166">
        <w:r>
          <w:rPr>
            <w:rStyle w:val="Hyperlink"/>
          </w:rPr>
          <w:t>2008</w:t>
        </w:r>
      </w:hyperlink>
      <w:r>
        <w:t xml:space="preserve">). </w:t>
      </w:r>
      <w:del w:id="557" w:author="jimenezalfaro.borja@gmail.com" w:date="2020-08-01T18:22:00Z">
        <w:r w:rsidDel="000B3A46">
          <w:delText xml:space="preserve">Roughly, </w:delText>
        </w:r>
      </w:del>
      <w:r>
        <w:t xml:space="preserve">FAMD ordination </w:t>
      </w:r>
      <w:del w:id="558" w:author="jimenezalfaro.borja@gmail.com" w:date="2020-08-01T18:22:00Z">
        <w:r w:rsidDel="000B3A46">
          <w:delText xml:space="preserve">is </w:delText>
        </w:r>
      </w:del>
      <w:ins w:id="559" w:author="jimenezalfaro.borja@gmail.com" w:date="2020-08-01T18:22:00Z">
        <w:r w:rsidR="000B3A46">
          <w:t xml:space="preserve">combines the properties of </w:t>
        </w:r>
      </w:ins>
      <w:del w:id="560" w:author="jimenezalfaro.borja@gmail.com" w:date="2020-08-01T18:22:00Z">
        <w:r w:rsidDel="000B3A46">
          <w:delText xml:space="preserve">a mix between </w:delText>
        </w:r>
      </w:del>
      <w:r>
        <w:t xml:space="preserve">PCA and MCA </w:t>
      </w:r>
      <w:del w:id="561" w:author="jimenezalfaro.borja@gmail.com" w:date="2020-08-01T18:22:00Z">
        <w:r w:rsidDel="000B3A46">
          <w:delText xml:space="preserve">that allows </w:delText>
        </w:r>
      </w:del>
      <w:r>
        <w:t xml:space="preserve">to </w:t>
      </w:r>
      <w:del w:id="562" w:author="jimenezalfaro.borja@gmail.com" w:date="2020-08-01T18:22:00Z">
        <w:r w:rsidDel="000B3A46">
          <w:delText xml:space="preserve">include </w:delText>
        </w:r>
      </w:del>
      <w:ins w:id="563" w:author="jimenezalfaro.borja@gmail.com" w:date="2020-08-01T18:22:00Z">
        <w:r w:rsidR="000B3A46">
          <w:t xml:space="preserve">jointly measure the variation of </w:t>
        </w:r>
      </w:ins>
      <w:r>
        <w:t xml:space="preserve">continuous and categorical variables. </w:t>
      </w:r>
      <w:del w:id="564" w:author="jimenezalfaro.borja@gmail.com" w:date="2020-08-01T18:43:00Z">
        <w:r w:rsidDel="006C77BB">
          <w:delText xml:space="preserve">We calculated the </w:delText>
        </w:r>
      </w:del>
      <w:ins w:id="565" w:author="jimenezalfaro.borja@gmail.com" w:date="2020-08-01T18:43:00Z">
        <w:r w:rsidR="006C77BB">
          <w:t xml:space="preserve">The ordination was </w:t>
        </w:r>
      </w:ins>
      <w:ins w:id="566" w:author="jimenezalfaro.borja@gmail.com" w:date="2020-08-01T18:44:00Z">
        <w:r w:rsidR="006C77BB">
          <w:t xml:space="preserve">performed </w:t>
        </w:r>
      </w:ins>
      <w:del w:id="567" w:author="jimenezalfaro.borja@gmail.com" w:date="2020-08-01T18:44:00Z">
        <w:r w:rsidDel="006C77BB">
          <w:delText xml:space="preserve">ordination </w:delText>
        </w:r>
      </w:del>
      <w:r>
        <w:t>at the species level, i.e. </w:t>
      </w:r>
      <w:del w:id="568" w:author="jimenezalfaro.borja@gmail.com" w:date="2020-08-01T18:23:00Z">
        <w:r w:rsidDel="000B3A46">
          <w:delText xml:space="preserve">for each species we </w:delText>
        </w:r>
      </w:del>
      <w:r>
        <w:t>calculat</w:t>
      </w:r>
      <w:ins w:id="569" w:author="jimenezalfaro.borja@gmail.com" w:date="2020-08-01T18:23:00Z">
        <w:r w:rsidR="000B3A46">
          <w:t>ing</w:t>
        </w:r>
      </w:ins>
      <w:del w:id="570" w:author="jimenezalfaro.borja@gmail.com" w:date="2020-08-01T18:23:00Z">
        <w:r w:rsidDel="000B3A46">
          <w:delText>ed</w:delText>
        </w:r>
      </w:del>
      <w:r>
        <w:t xml:space="preserve"> a series of continuous and categorical traits</w:t>
      </w:r>
      <w:ins w:id="571" w:author="jimenezalfaro.borja@gmail.com" w:date="2020-08-01T18:23:00Z">
        <w:r w:rsidR="000B3A46">
          <w:t xml:space="preserve"> for each species</w:t>
        </w:r>
      </w:ins>
      <w:r>
        <w:t>. We created a continuous variable for each germination cue (i.e. temperature, alternating temperatures, light, scarification, stratification and GA</w:t>
      </w:r>
      <w:r>
        <w:rPr>
          <w:vertAlign w:val="subscript"/>
        </w:rPr>
        <w:t>3</w:t>
      </w:r>
      <w:r>
        <w:t xml:space="preserve">). To do so, for each cue and species, we calculated a weighted average of the cue levels (cue levels were the temperature treatments in the case of temperature; for the other cues the levels were 0: absence and 1: presence), weighting by the germination propotion at each level. This approach underrepresents the importance of the levels that were not tested for a given species, but can serve as a proxy of germination cues when visualized across the whole dataset; it must be stressed that this stage of the analysis serves only for visualization and not hypothesis testing. For each species, we also calculated a single MGT (the min, i.e. the time taken at the </w:t>
      </w:r>
      <w:r>
        <w:lastRenderedPageBreak/>
        <w:t xml:space="preserve">most favourable treatment) and UNC (the mean). We conducted the FAMD only with the 293 species for which we had MGT and UNC values. We also included the continuous variables seed mass and </w:t>
      </w:r>
      <w:proofErr w:type="gramStart"/>
      <w:r>
        <w:t>embryo:endosperm</w:t>
      </w:r>
      <w:proofErr w:type="gramEnd"/>
      <w:r>
        <w:t>, as well as the categorical variables dormancy class, distribution (alpine vs. generalist), life form and life span.</w:t>
      </w:r>
    </w:p>
    <w:p w14:paraId="00DBDB2E" w14:textId="77777777" w:rsidR="00BD1D60" w:rsidRDefault="008476B0">
      <w:pPr>
        <w:pStyle w:val="Heading1"/>
      </w:pPr>
      <w:bookmarkStart w:id="572" w:name="results"/>
      <w:commentRangeStart w:id="573"/>
      <w:r>
        <w:t>Results</w:t>
      </w:r>
      <w:bookmarkEnd w:id="572"/>
      <w:commentRangeEnd w:id="573"/>
      <w:r w:rsidR="0023631F">
        <w:rPr>
          <w:rStyle w:val="CommentReference"/>
          <w:rFonts w:eastAsiaTheme="minorHAnsi" w:cstheme="minorBidi"/>
          <w:b w:val="0"/>
          <w:bCs w:val="0"/>
        </w:rPr>
        <w:commentReference w:id="573"/>
      </w:r>
    </w:p>
    <w:p w14:paraId="0D742611" w14:textId="3E2E69AF" w:rsidR="00BD1D60" w:rsidDel="00DD24BE" w:rsidRDefault="008476B0">
      <w:pPr>
        <w:pStyle w:val="Heading2"/>
        <w:rPr>
          <w:del w:id="574" w:author="jimenezalfaro.borja@gmail.com" w:date="2020-08-01T18:15:00Z"/>
        </w:rPr>
      </w:pPr>
      <w:bookmarkStart w:id="575" w:name="dormancy-classes"/>
      <w:commentRangeStart w:id="576"/>
      <w:del w:id="577" w:author="jimenezalfaro.borja@gmail.com" w:date="2020-08-01T18:15:00Z">
        <w:r w:rsidDel="00DD24BE">
          <w:delText>Dormancy classes</w:delText>
        </w:r>
        <w:bookmarkEnd w:id="575"/>
        <w:commentRangeEnd w:id="576"/>
        <w:r w:rsidR="00432605" w:rsidDel="00DD24BE">
          <w:rPr>
            <w:rStyle w:val="CommentReference"/>
            <w:rFonts w:eastAsiaTheme="minorHAnsi" w:cstheme="minorBidi"/>
            <w:b w:val="0"/>
            <w:bCs w:val="0"/>
            <w:i w:val="0"/>
            <w:iCs w:val="0"/>
          </w:rPr>
          <w:commentReference w:id="576"/>
        </w:r>
      </w:del>
    </w:p>
    <w:p w14:paraId="3BE5100D" w14:textId="1251B04B" w:rsidR="00BD1D60" w:rsidRPr="00E2144D" w:rsidDel="00F94F1C" w:rsidRDefault="008476B0" w:rsidP="00554280">
      <w:pPr>
        <w:pStyle w:val="FirstParagraph"/>
        <w:rPr>
          <w:ins w:id="578" w:author="jimenezalfaro.borja@gmail.com" w:date="2020-08-01T14:40:00Z"/>
          <w:del w:id="579" w:author="jimenezalfaro.borja@gmail.com" w:date="2020-08-01T14:40:00Z"/>
          <w:rFonts w:cs="Arial"/>
          <w:rPrChange w:id="580" w:author="jimenezalfaro.borja@gmail.com" w:date="2020-08-01T16:19:00Z">
            <w:rPr>
              <w:ins w:id="581" w:author="jimenezalfaro.borja@gmail.com" w:date="2020-08-01T14:40:00Z"/>
              <w:del w:id="582" w:author="jimenezalfaro.borja@gmail.com" w:date="2020-08-01T14:40:00Z"/>
            </w:rPr>
          </w:rPrChange>
        </w:rPr>
      </w:pPr>
      <w:del w:id="583" w:author="jimenezalfaro.borja@gmail.com" w:date="2020-08-01T14:40:00Z">
        <w:r w:rsidRPr="00554280" w:rsidDel="00F94F1C">
          <w:rPr>
            <w:rFonts w:cs="Arial"/>
          </w:rPr>
          <w:delText>Most of the species had some type of seed dormancy (</w:delText>
        </w:r>
        <w:r w:rsidRPr="00E2144D" w:rsidDel="00F94F1C">
          <w:rPr>
            <w:rFonts w:cs="Arial"/>
            <w:b/>
            <w:rPrChange w:id="584" w:author="jimenezalfaro.borja@gmail.com" w:date="2020-08-01T16:19:00Z">
              <w:rPr>
                <w:b/>
              </w:rPr>
            </w:rPrChange>
          </w:rPr>
          <w:delText>Fig. 2</w:delText>
        </w:r>
        <w:r w:rsidRPr="00E2144D" w:rsidDel="00F94F1C">
          <w:rPr>
            <w:rFonts w:cs="Arial"/>
            <w:rPrChange w:id="585" w:author="jimenezalfaro.borja@gmail.com" w:date="2020-08-01T16:19:00Z">
              <w:rPr/>
            </w:rPrChange>
          </w:rPr>
          <w:delText xml:space="preserve">a), the most common one being physiological (PD). A minority of species were non-dormant (ND), and ND was slightly more frequent in generalist species. The most </w:delText>
        </w:r>
        <w:commentRangeStart w:id="586"/>
        <w:r w:rsidRPr="00E2144D" w:rsidDel="00F94F1C">
          <w:rPr>
            <w:rFonts w:cs="Arial"/>
            <w:rPrChange w:id="587" w:author="jimenezalfaro.borja@gmail.com" w:date="2020-08-01T16:19:00Z">
              <w:rPr/>
            </w:rPrChange>
          </w:rPr>
          <w:delText xml:space="preserve">noticeable difference </w:delText>
        </w:r>
        <w:commentRangeEnd w:id="586"/>
        <w:r w:rsidR="00432605" w:rsidRPr="00E2144D" w:rsidDel="00F94F1C">
          <w:rPr>
            <w:rStyle w:val="CommentReference"/>
            <w:rFonts w:cs="Arial"/>
            <w:sz w:val="24"/>
            <w:szCs w:val="24"/>
            <w:rPrChange w:id="588" w:author="jimenezalfaro.borja@gmail.com" w:date="2020-08-01T16:19:00Z">
              <w:rPr>
                <w:rStyle w:val="CommentReference"/>
              </w:rPr>
            </w:rPrChange>
          </w:rPr>
          <w:commentReference w:id="586"/>
        </w:r>
        <w:r w:rsidRPr="00E2144D" w:rsidDel="00F94F1C">
          <w:rPr>
            <w:rFonts w:cs="Arial"/>
            <w:rPrChange w:id="589" w:author="jimenezalfaro.borja@gmail.com" w:date="2020-08-01T16:19:00Z">
              <w:rPr/>
            </w:rPrChange>
          </w:rPr>
          <w:delText>between generalist and strict</w:delText>
        </w:r>
      </w:del>
      <w:ins w:id="590" w:author="jimenezalfaro.borja@gmail.com" w:date="2020-08-01T13:48:00Z">
        <w:del w:id="591" w:author="jimenezalfaro.borja@gmail.com" w:date="2020-08-01T14:40:00Z">
          <w:r w:rsidR="0023631F" w:rsidRPr="00E2144D" w:rsidDel="00F94F1C">
            <w:rPr>
              <w:rFonts w:cs="Arial"/>
              <w:rPrChange w:id="592" w:author="jimenezalfaro.borja@gmail.com" w:date="2020-08-01T16:19:00Z">
                <w:rPr/>
              </w:rPrChange>
            </w:rPr>
            <w:delText xml:space="preserve"> alpine</w:delText>
          </w:r>
        </w:del>
      </w:ins>
      <w:del w:id="593" w:author="jimenezalfaro.borja@gmail.com" w:date="2020-08-01T14:40:00Z">
        <w:r w:rsidRPr="00E2144D" w:rsidDel="00F94F1C">
          <w:rPr>
            <w:rFonts w:cs="Arial"/>
            <w:rPrChange w:id="594" w:author="jimenezalfaro.borja@gmail.com" w:date="2020-08-01T16:19:00Z">
              <w:rPr/>
            </w:rPrChange>
          </w:rPr>
          <w:delText xml:space="preserve"> species was in the morphological (MD) and morphophysiological (MPD) classes, which were more frequent in the strict alpine species. Physical dormancy (PY) was rare in both strict alpines and generalists.</w:delText>
        </w:r>
      </w:del>
    </w:p>
    <w:p w14:paraId="3BC1861A" w14:textId="5D8A081D" w:rsidR="00F94F1C" w:rsidRPr="00E2144D" w:rsidDel="005E4CE0" w:rsidRDefault="00F94F1C">
      <w:pPr>
        <w:pStyle w:val="FirstParagraph"/>
        <w:rPr>
          <w:ins w:id="595" w:author="jimenezalfaro.borja@gmail.com" w:date="2020-08-01T14:40:00Z"/>
          <w:moveFrom w:id="596" w:author="jimenezalfaro.borja@gmail.com" w:date="2020-08-01T18:08:00Z"/>
          <w:rFonts w:cs="Arial"/>
          <w:rPrChange w:id="597" w:author="jimenezalfaro.borja@gmail.com" w:date="2020-08-01T16:19:00Z">
            <w:rPr>
              <w:ins w:id="598" w:author="jimenezalfaro.borja@gmail.com" w:date="2020-08-01T14:40:00Z"/>
              <w:moveFrom w:id="599" w:author="jimenezalfaro.borja@gmail.com" w:date="2020-08-01T18:08:00Z"/>
              <w:rFonts w:ascii="Times New Roman" w:hAnsi="Times New Roman" w:cs="Times New Roman"/>
              <w:sz w:val="28"/>
              <w:szCs w:val="28"/>
            </w:rPr>
          </w:rPrChange>
        </w:rPr>
        <w:pPrChange w:id="600" w:author="jimenezalfaro.borja@gmail.com" w:date="2020-08-01T16:19:00Z">
          <w:pPr>
            <w:pStyle w:val="FirstParagraph"/>
            <w:spacing w:line="480" w:lineRule="auto"/>
          </w:pPr>
        </w:pPrChange>
      </w:pPr>
      <w:moveFromRangeStart w:id="601" w:author="jimenezalfaro.borja@gmail.com" w:date="2020-08-01T18:08:00Z" w:name="move47197705"/>
      <w:moveFrom w:id="602" w:author="jimenezalfaro.borja@gmail.com" w:date="2020-08-01T18:08:00Z">
        <w:ins w:id="603" w:author="jimenezalfaro.borja@gmail.com" w:date="2020-08-01T14:40:00Z">
          <w:r w:rsidRPr="00E2144D" w:rsidDel="005E4CE0">
            <w:rPr>
              <w:rFonts w:cs="Arial"/>
              <w:rPrChange w:id="604" w:author="jimenezalfaro.borja@gmail.com" w:date="2020-08-01T16:19:00Z">
                <w:rPr>
                  <w:rFonts w:ascii="Times New Roman" w:hAnsi="Times New Roman" w:cs="Times New Roman"/>
                  <w:sz w:val="28"/>
                  <w:szCs w:val="28"/>
                </w:rPr>
              </w:rPrChange>
            </w:rPr>
            <w:t xml:space="preserve">Most species had dormant seeds (Fig. 2a). The dormancy classes and their frequencies </w:t>
          </w:r>
          <w:commentRangeStart w:id="605"/>
          <w:commentRangeStart w:id="606"/>
          <w:r w:rsidRPr="00E2144D" w:rsidDel="005E4CE0">
            <w:rPr>
              <w:rFonts w:cs="Arial"/>
              <w:rPrChange w:id="607" w:author="jimenezalfaro.borja@gmail.com" w:date="2020-08-01T16:19:00Z">
                <w:rPr>
                  <w:rFonts w:ascii="Times New Roman" w:hAnsi="Times New Roman" w:cs="Times New Roman"/>
                  <w:sz w:val="28"/>
                  <w:szCs w:val="28"/>
                </w:rPr>
              </w:rPrChange>
            </w:rPr>
            <w:t xml:space="preserve">did not differ </w:t>
          </w:r>
          <w:commentRangeEnd w:id="605"/>
          <w:r w:rsidRPr="00E2144D" w:rsidDel="005E4CE0">
            <w:rPr>
              <w:rStyle w:val="CommentReference"/>
              <w:rFonts w:cs="Arial"/>
              <w:sz w:val="24"/>
              <w:szCs w:val="24"/>
              <w:lang w:val="en-GB"/>
              <w:rPrChange w:id="608" w:author="jimenezalfaro.borja@gmail.com" w:date="2020-08-01T16:19:00Z">
                <w:rPr>
                  <w:rStyle w:val="CommentReference"/>
                  <w:rFonts w:ascii="Times New Roman" w:hAnsi="Times New Roman" w:cs="Times New Roman"/>
                  <w:sz w:val="28"/>
                  <w:szCs w:val="28"/>
                  <w:lang w:val="en-GB"/>
                </w:rPr>
              </w:rPrChange>
            </w:rPr>
            <w:commentReference w:id="605"/>
          </w:r>
          <w:commentRangeEnd w:id="606"/>
          <w:r w:rsidRPr="00E2144D" w:rsidDel="005E4CE0">
            <w:rPr>
              <w:rStyle w:val="CommentReference"/>
              <w:rFonts w:cs="Arial"/>
              <w:sz w:val="24"/>
              <w:szCs w:val="24"/>
              <w:lang w:val="en-GB"/>
              <w:rPrChange w:id="609" w:author="jimenezalfaro.borja@gmail.com" w:date="2020-08-01T16:19:00Z">
                <w:rPr>
                  <w:rStyle w:val="CommentReference"/>
                  <w:rFonts w:asciiTheme="minorHAnsi" w:hAnsiTheme="minorHAnsi"/>
                  <w:lang w:val="en-GB"/>
                </w:rPr>
              </w:rPrChange>
            </w:rPr>
            <w:commentReference w:id="606"/>
          </w:r>
          <w:commentRangeStart w:id="610"/>
          <w:commentRangeStart w:id="611"/>
          <w:r w:rsidRPr="00E2144D" w:rsidDel="005E4CE0">
            <w:rPr>
              <w:rFonts w:cs="Arial"/>
              <w:rPrChange w:id="612" w:author="jimenezalfaro.borja@gmail.com" w:date="2020-08-01T16:19:00Z">
                <w:rPr>
                  <w:rFonts w:ascii="Times New Roman" w:hAnsi="Times New Roman" w:cs="Times New Roman"/>
                  <w:sz w:val="28"/>
                  <w:szCs w:val="28"/>
                </w:rPr>
              </w:rPrChange>
            </w:rPr>
            <w:t>significantly</w:t>
          </w:r>
          <w:commentRangeEnd w:id="610"/>
          <w:r w:rsidRPr="00E2144D" w:rsidDel="005E4CE0">
            <w:rPr>
              <w:rStyle w:val="CommentReference"/>
              <w:rFonts w:cs="Arial"/>
              <w:sz w:val="24"/>
              <w:szCs w:val="24"/>
              <w:lang w:val="en-GB"/>
              <w:rPrChange w:id="613" w:author="jimenezalfaro.borja@gmail.com" w:date="2020-08-01T16:19:00Z">
                <w:rPr>
                  <w:rStyle w:val="CommentReference"/>
                  <w:rFonts w:ascii="Times New Roman" w:hAnsi="Times New Roman" w:cs="Times New Roman"/>
                  <w:sz w:val="28"/>
                  <w:szCs w:val="28"/>
                  <w:lang w:val="en-GB"/>
                </w:rPr>
              </w:rPrChange>
            </w:rPr>
            <w:commentReference w:id="610"/>
          </w:r>
          <w:commentRangeEnd w:id="611"/>
          <w:r w:rsidRPr="00E2144D" w:rsidDel="005E4CE0">
            <w:rPr>
              <w:rStyle w:val="CommentReference"/>
              <w:rFonts w:cs="Arial"/>
              <w:sz w:val="24"/>
              <w:szCs w:val="24"/>
              <w:rPrChange w:id="614" w:author="jimenezalfaro.borja@gmail.com" w:date="2020-08-01T16:19:00Z">
                <w:rPr>
                  <w:rStyle w:val="CommentReference"/>
                </w:rPr>
              </w:rPrChange>
            </w:rPr>
            <w:commentReference w:id="611"/>
          </w:r>
          <w:r w:rsidRPr="00E2144D" w:rsidDel="005E4CE0">
            <w:rPr>
              <w:rFonts w:cs="Arial"/>
              <w:rPrChange w:id="615" w:author="jimenezalfaro.borja@gmail.com" w:date="2020-08-01T16:19:00Z">
                <w:rPr>
                  <w:rFonts w:ascii="Times New Roman" w:hAnsi="Times New Roman" w:cs="Times New Roman"/>
                  <w:sz w:val="28"/>
                  <w:szCs w:val="28"/>
                </w:rPr>
              </w:rPrChange>
            </w:rPr>
            <w:t>/considerably between generalist and strict alpine species (Fig. 2a).  Among species with dormant seeds, physiological dormancy (PD) was found to be the most common dormancy class (</w:t>
          </w:r>
          <w:commentRangeStart w:id="616"/>
          <w:r w:rsidRPr="00E2144D" w:rsidDel="005E4CE0">
            <w:rPr>
              <w:rFonts w:cs="Arial"/>
              <w:rPrChange w:id="617" w:author="jimenezalfaro.borja@gmail.com" w:date="2020-08-01T16:19:00Z">
                <w:rPr>
                  <w:rFonts w:ascii="Times New Roman" w:hAnsi="Times New Roman" w:cs="Times New Roman"/>
                  <w:sz w:val="28"/>
                  <w:szCs w:val="28"/>
                </w:rPr>
              </w:rPrChange>
            </w:rPr>
            <w:t xml:space="preserve">XX% </w:t>
          </w:r>
          <w:commentRangeEnd w:id="616"/>
          <w:r w:rsidRPr="00E2144D" w:rsidDel="005E4CE0">
            <w:rPr>
              <w:rStyle w:val="CommentReference"/>
              <w:rFonts w:cs="Arial"/>
              <w:sz w:val="24"/>
              <w:szCs w:val="24"/>
              <w:lang w:val="en-GB"/>
              <w:rPrChange w:id="618" w:author="jimenezalfaro.borja@gmail.com" w:date="2020-08-01T16:19:00Z">
                <w:rPr>
                  <w:rStyle w:val="CommentReference"/>
                  <w:rFonts w:asciiTheme="minorHAnsi" w:hAnsiTheme="minorHAnsi"/>
                  <w:lang w:val="en-GB"/>
                </w:rPr>
              </w:rPrChange>
            </w:rPr>
            <w:commentReference w:id="616"/>
          </w:r>
          <w:r w:rsidRPr="00E2144D" w:rsidDel="005E4CE0">
            <w:rPr>
              <w:rFonts w:cs="Arial"/>
              <w:rPrChange w:id="619" w:author="jimenezalfaro.borja@gmail.com" w:date="2020-08-01T16:19:00Z">
                <w:rPr>
                  <w:rFonts w:ascii="Times New Roman" w:hAnsi="Times New Roman" w:cs="Times New Roman"/>
                  <w:sz w:val="28"/>
                  <w:szCs w:val="28"/>
                </w:rPr>
              </w:rPrChange>
            </w:rPr>
            <w:t xml:space="preserve">of generalist species and XX% of specialist species), followed by morpho-physiologically dormant (XX% generalist and XX% specialist) and physically dormant seeds (XX% generalist and XX% specialist). </w:t>
          </w:r>
        </w:ins>
      </w:moveFrom>
    </w:p>
    <w:p w14:paraId="768CDE15" w14:textId="13663008" w:rsidR="00F94F1C" w:rsidRPr="00F94F1C" w:rsidDel="005E4CE0" w:rsidRDefault="00F94F1C">
      <w:pPr>
        <w:pStyle w:val="BodyText"/>
        <w:rPr>
          <w:moveFrom w:id="620" w:author="jimenezalfaro.borja@gmail.com" w:date="2020-08-01T18:08:00Z"/>
        </w:rPr>
        <w:pPrChange w:id="621" w:author="jimenezalfaro.borja@gmail.com" w:date="2020-08-01T14:40:00Z">
          <w:pPr>
            <w:pStyle w:val="FirstParagraph"/>
          </w:pPr>
        </w:pPrChange>
      </w:pPr>
    </w:p>
    <w:p w14:paraId="5DA598B4" w14:textId="2121663E" w:rsidR="00BD1D60" w:rsidDel="005E4CE0" w:rsidRDefault="008476B0">
      <w:pPr>
        <w:pStyle w:val="Heading2"/>
        <w:rPr>
          <w:moveFrom w:id="622" w:author="jimenezalfaro.borja@gmail.com" w:date="2020-08-01T18:08:00Z"/>
        </w:rPr>
      </w:pPr>
      <w:bookmarkStart w:id="623" w:name="seed-mass-and-embryoendosperm"/>
      <w:moveFrom w:id="624" w:author="jimenezalfaro.borja@gmail.com" w:date="2020-08-01T18:08:00Z">
        <w:r w:rsidDel="005E4CE0">
          <w:t>Seed mass and embryo:endosperm</w:t>
        </w:r>
        <w:bookmarkEnd w:id="623"/>
      </w:moveFrom>
    </w:p>
    <w:p w14:paraId="34E0089C" w14:textId="48BA41CF" w:rsidR="00BD1D60" w:rsidDel="005E4CE0" w:rsidRDefault="008476B0">
      <w:pPr>
        <w:pStyle w:val="FirstParagraph"/>
        <w:rPr>
          <w:moveFrom w:id="625" w:author="jimenezalfaro.borja@gmail.com" w:date="2020-08-01T18:08:00Z"/>
        </w:rPr>
      </w:pPr>
      <w:moveFrom w:id="626" w:author="jimenezalfaro.borja@gmail.com" w:date="2020-08-01T18:08:00Z">
        <w:r w:rsidDel="005E4CE0">
          <w:t>Both generalist and strict alpine species had a similar range of values for seed mass (</w:t>
        </w:r>
        <w:r w:rsidDel="005E4CE0">
          <w:rPr>
            <w:b/>
          </w:rPr>
          <w:t>Fig. 2</w:t>
        </w:r>
        <w:r w:rsidDel="005E4CE0">
          <w:t>b) and embryo to endosperm ratio (</w:t>
        </w:r>
        <w:r w:rsidDel="005E4CE0">
          <w:rPr>
            <w:b/>
          </w:rPr>
          <w:t>Fig. 2</w:t>
        </w:r>
        <w:r w:rsidDel="005E4CE0">
          <w:t>c). The values of seed mass ranged from 0.02 to 58 mg, with a median of 0.56. Embryo:endosperm encompassed the full range of potential values, from endospermic species with very small embryos (0.001) to non-endospermic seeds (1). The median value was 0.34.</w:t>
        </w:r>
      </w:moveFrom>
    </w:p>
    <w:p w14:paraId="11B70CA3" w14:textId="77777777" w:rsidR="00BD1D60" w:rsidRDefault="008476B0">
      <w:pPr>
        <w:pStyle w:val="Heading2"/>
      </w:pPr>
      <w:bookmarkStart w:id="627" w:name="germination-temperature"/>
      <w:moveFromRangeEnd w:id="601"/>
      <w:r>
        <w:t>Germination temperature</w:t>
      </w:r>
      <w:bookmarkEnd w:id="627"/>
    </w:p>
    <w:p w14:paraId="366C7307" w14:textId="107F4ACF" w:rsidR="00BD1D60" w:rsidRDefault="008476B0">
      <w:pPr>
        <w:pStyle w:val="FirstParagraph"/>
      </w:pPr>
      <w:r>
        <w:t>Temperature had a positive effect on the final germination proportion (</w:t>
      </w:r>
      <w:commentRangeStart w:id="628"/>
      <w:r>
        <w:rPr>
          <w:b/>
        </w:rPr>
        <w:t xml:space="preserve">Fig. </w:t>
      </w:r>
      <w:ins w:id="629" w:author="jimenezalfaro.borja@gmail.com" w:date="2020-08-01T18:16:00Z">
        <w:r w:rsidR="00DD24BE">
          <w:rPr>
            <w:b/>
          </w:rPr>
          <w:t>2</w:t>
        </w:r>
      </w:ins>
      <w:del w:id="630" w:author="jimenezalfaro.borja@gmail.com" w:date="2020-08-01T18:16:00Z">
        <w:r w:rsidDel="00DD24BE">
          <w:rPr>
            <w:b/>
          </w:rPr>
          <w:delText>3</w:delText>
        </w:r>
      </w:del>
      <w:r>
        <w:t>a</w:t>
      </w:r>
      <w:commentRangeEnd w:id="628"/>
      <w:r w:rsidR="00F6745D">
        <w:rPr>
          <w:rStyle w:val="CommentReference"/>
        </w:rPr>
        <w:commentReference w:id="628"/>
      </w:r>
      <w:r>
        <w:t xml:space="preserve">), indicating a preference for warmer temperatures. Increasing temperatures also decreased </w:t>
      </w:r>
      <w:ins w:id="631" w:author="jimenezalfaro.borja@gmail.com" w:date="2020-08-01T18:17:00Z">
        <w:r w:rsidR="00DD24BE">
          <w:t xml:space="preserve">mean </w:t>
        </w:r>
      </w:ins>
      <w:r>
        <w:t>germination time (</w:t>
      </w:r>
      <w:r>
        <w:rPr>
          <w:b/>
        </w:rPr>
        <w:t xml:space="preserve">Fig. </w:t>
      </w:r>
      <w:ins w:id="632" w:author="jimenezalfaro.borja@gmail.com" w:date="2020-08-01T18:16:00Z">
        <w:r w:rsidR="00DD24BE">
          <w:rPr>
            <w:b/>
          </w:rPr>
          <w:t>2</w:t>
        </w:r>
      </w:ins>
      <w:del w:id="633" w:author="jimenezalfaro.borja@gmail.com" w:date="2020-08-01T18:16:00Z">
        <w:r w:rsidDel="00DD24BE">
          <w:rPr>
            <w:b/>
          </w:rPr>
          <w:delText>3</w:delText>
        </w:r>
      </w:del>
      <w:r>
        <w:t xml:space="preserve">b) and </w:t>
      </w:r>
      <w:ins w:id="634" w:author="jimenezalfaro.borja@gmail.com" w:date="2020-08-01T18:16:00Z">
        <w:r w:rsidR="00DD24BE">
          <w:t xml:space="preserve">the germination </w:t>
        </w:r>
      </w:ins>
      <w:r>
        <w:t>uncertainty</w:t>
      </w:r>
      <w:ins w:id="635" w:author="jimenezalfaro.borja@gmail.com" w:date="2020-08-01T18:16:00Z">
        <w:r w:rsidR="00DD24BE">
          <w:t xml:space="preserve"> index</w:t>
        </w:r>
      </w:ins>
      <w:r>
        <w:t xml:space="preserve"> (</w:t>
      </w:r>
      <w:r>
        <w:rPr>
          <w:b/>
        </w:rPr>
        <w:t xml:space="preserve">Fig. </w:t>
      </w:r>
      <w:ins w:id="636" w:author="jimenezalfaro.borja@gmail.com" w:date="2020-08-01T18:16:00Z">
        <w:r w:rsidR="00DD24BE">
          <w:rPr>
            <w:b/>
          </w:rPr>
          <w:t>2</w:t>
        </w:r>
      </w:ins>
      <w:del w:id="637" w:author="jimenezalfaro.borja@gmail.com" w:date="2020-08-01T18:16:00Z">
        <w:r w:rsidDel="00DD24BE">
          <w:rPr>
            <w:b/>
          </w:rPr>
          <w:delText>3</w:delText>
        </w:r>
      </w:del>
      <w:r>
        <w:t>c). The effect of warmer temperatures was more intense in strict alpine than in generalist species. Seed mass and embryo:endosperm reduced the response to temperature: heavier and less endospermic seeds increased less their germination proportion and decreased less their germination time in warmer temperatures, although uncertainty did not show an interaction with mass or embryo:endosperm.</w:t>
      </w:r>
    </w:p>
    <w:p w14:paraId="798594A7" w14:textId="77777777" w:rsidR="00BD1D60" w:rsidRDefault="008476B0">
      <w:pPr>
        <w:pStyle w:val="Heading2"/>
      </w:pPr>
      <w:bookmarkStart w:id="638" w:name="alternating-temperatures"/>
      <w:r>
        <w:t>Alternating temperatures</w:t>
      </w:r>
      <w:bookmarkEnd w:id="638"/>
    </w:p>
    <w:p w14:paraId="14A4C4F4" w14:textId="77777777" w:rsidR="00BD1D60" w:rsidRDefault="008476B0">
      <w:pPr>
        <w:pStyle w:val="FirstParagraph"/>
      </w:pPr>
      <w:r>
        <w:t>Alternating temperatures had a positive effect on the germination proportion (</w:t>
      </w:r>
      <w:r>
        <w:rPr>
          <w:b/>
        </w:rPr>
        <w:t>Fig. 3</w:t>
      </w:r>
      <w:r>
        <w:t>a), but not in germination time (</w:t>
      </w:r>
      <w:r>
        <w:rPr>
          <w:b/>
        </w:rPr>
        <w:t>Fig. 3</w:t>
      </w:r>
      <w:r>
        <w:t>b) or uncertainty (</w:t>
      </w:r>
      <w:r>
        <w:rPr>
          <w:b/>
        </w:rPr>
        <w:t>Fig. 3</w:t>
      </w:r>
      <w:r>
        <w:t xml:space="preserve">c). The posive effect on the germination proportion was slightly higher in the generalist species. Again, higher seed mass and </w:t>
      </w:r>
      <w:proofErr w:type="gramStart"/>
      <w:r>
        <w:t>embryo:endosperm</w:t>
      </w:r>
      <w:proofErr w:type="gramEnd"/>
      <w:r>
        <w:t xml:space="preserve"> reduced the positive effect of alternating temperatures.</w:t>
      </w:r>
    </w:p>
    <w:p w14:paraId="102488E7" w14:textId="77777777" w:rsidR="00BD1D60" w:rsidRDefault="008476B0">
      <w:pPr>
        <w:pStyle w:val="Heading2"/>
      </w:pPr>
      <w:bookmarkStart w:id="639" w:name="light"/>
      <w:r>
        <w:t>Light</w:t>
      </w:r>
      <w:bookmarkEnd w:id="639"/>
    </w:p>
    <w:p w14:paraId="64A4CB99" w14:textId="77777777" w:rsidR="00BD1D60" w:rsidRDefault="008476B0">
      <w:pPr>
        <w:pStyle w:val="FirstParagraph"/>
      </w:pPr>
      <w:r>
        <w:t>Light enhanced the germination proportion (</w:t>
      </w:r>
      <w:r>
        <w:rPr>
          <w:b/>
        </w:rPr>
        <w:t>Fig. 3</w:t>
      </w:r>
      <w:r>
        <w:t>a), with no differences between strict alpine and generalist species. It did not affect the germination time (</w:t>
      </w:r>
      <w:r>
        <w:rPr>
          <w:b/>
        </w:rPr>
        <w:t>Fig. 3</w:t>
      </w:r>
      <w:r>
        <w:t>b), but it did increase the germination uncertainty of generalist species (</w:t>
      </w:r>
      <w:r>
        <w:rPr>
          <w:b/>
        </w:rPr>
        <w:t>Fig. 3</w:t>
      </w:r>
      <w:r>
        <w:t>c). Heavier and less endospermic seeds responded less to light.</w:t>
      </w:r>
    </w:p>
    <w:p w14:paraId="2123A9F0" w14:textId="77777777" w:rsidR="00BD1D60" w:rsidRDefault="008476B0">
      <w:pPr>
        <w:pStyle w:val="Heading2"/>
      </w:pPr>
      <w:bookmarkStart w:id="640" w:name="scarification"/>
      <w:commentRangeStart w:id="641"/>
      <w:r>
        <w:lastRenderedPageBreak/>
        <w:t>Scarification</w:t>
      </w:r>
      <w:bookmarkEnd w:id="640"/>
      <w:commentRangeEnd w:id="641"/>
      <w:r w:rsidR="004074B3">
        <w:rPr>
          <w:rStyle w:val="CommentReference"/>
          <w:rFonts w:eastAsiaTheme="minorHAnsi" w:cstheme="minorBidi"/>
          <w:b w:val="0"/>
          <w:bCs w:val="0"/>
          <w:i w:val="0"/>
          <w:iCs w:val="0"/>
        </w:rPr>
        <w:commentReference w:id="641"/>
      </w:r>
    </w:p>
    <w:p w14:paraId="56935C7D" w14:textId="77777777" w:rsidR="00D77DE6" w:rsidRPr="00DD24BE" w:rsidRDefault="00D77DE6">
      <w:pPr>
        <w:pStyle w:val="FirstParagraph"/>
        <w:rPr>
          <w:ins w:id="642" w:author="jimenezalfaro.borja@gmail.com" w:date="2020-08-01T14:44:00Z"/>
          <w:rFonts w:cs="Arial"/>
          <w:rPrChange w:id="643" w:author="jimenezalfaro.borja@gmail.com" w:date="2020-08-01T18:16:00Z">
            <w:rPr>
              <w:ins w:id="644" w:author="jimenezalfaro.borja@gmail.com" w:date="2020-08-01T14:44:00Z"/>
              <w:rFonts w:ascii="Times New Roman" w:hAnsi="Times New Roman" w:cs="Times New Roman"/>
              <w:sz w:val="28"/>
              <w:szCs w:val="28"/>
            </w:rPr>
          </w:rPrChange>
        </w:rPr>
        <w:pPrChange w:id="645" w:author="jimenezalfaro.borja@gmail.com" w:date="2020-08-01T16:20:00Z">
          <w:pPr>
            <w:pStyle w:val="FirstParagraph"/>
            <w:spacing w:line="480" w:lineRule="auto"/>
          </w:pPr>
        </w:pPrChange>
      </w:pPr>
      <w:ins w:id="646" w:author="jimenezalfaro.borja@gmail.com" w:date="2020-08-01T14:44:00Z">
        <w:r w:rsidRPr="00DD24BE">
          <w:rPr>
            <w:rFonts w:cs="Arial"/>
            <w:rPrChange w:id="647" w:author="jimenezalfaro.borja@gmail.com" w:date="2020-08-01T18:16:00Z">
              <w:rPr>
                <w:rFonts w:ascii="Times New Roman" w:hAnsi="Times New Roman" w:cs="Times New Roman"/>
                <w:sz w:val="28"/>
                <w:szCs w:val="28"/>
              </w:rPr>
            </w:rPrChange>
          </w:rPr>
          <w:t>Scarification promoted germination (</w:t>
        </w:r>
        <w:r w:rsidRPr="00DD24BE">
          <w:rPr>
            <w:rFonts w:cs="Arial"/>
            <w:b/>
            <w:rPrChange w:id="648" w:author="jimenezalfaro.borja@gmail.com" w:date="2020-08-01T18:16:00Z">
              <w:rPr>
                <w:rFonts w:ascii="Times New Roman" w:hAnsi="Times New Roman" w:cs="Times New Roman"/>
                <w:b/>
                <w:sz w:val="28"/>
                <w:szCs w:val="28"/>
              </w:rPr>
            </w:rPrChange>
          </w:rPr>
          <w:t>Fig. 3</w:t>
        </w:r>
        <w:r w:rsidRPr="00DD24BE">
          <w:rPr>
            <w:rFonts w:cs="Arial"/>
            <w:rPrChange w:id="649" w:author="jimenezalfaro.borja@gmail.com" w:date="2020-08-01T18:16:00Z">
              <w:rPr>
                <w:rFonts w:ascii="Times New Roman" w:hAnsi="Times New Roman" w:cs="Times New Roman"/>
                <w:sz w:val="28"/>
                <w:szCs w:val="28"/>
              </w:rPr>
            </w:rPrChange>
          </w:rPr>
          <w:t>a) and reduced germination time (</w:t>
        </w:r>
        <w:r w:rsidRPr="00DD24BE">
          <w:rPr>
            <w:rFonts w:cs="Arial"/>
            <w:b/>
            <w:rPrChange w:id="650" w:author="jimenezalfaro.borja@gmail.com" w:date="2020-08-01T18:16:00Z">
              <w:rPr>
                <w:rFonts w:ascii="Times New Roman" w:hAnsi="Times New Roman" w:cs="Times New Roman"/>
                <w:b/>
                <w:sz w:val="28"/>
                <w:szCs w:val="28"/>
              </w:rPr>
            </w:rPrChange>
          </w:rPr>
          <w:t>Fig. 3</w:t>
        </w:r>
        <w:r w:rsidRPr="00DD24BE">
          <w:rPr>
            <w:rFonts w:cs="Arial"/>
            <w:rPrChange w:id="651" w:author="jimenezalfaro.borja@gmail.com" w:date="2020-08-01T18:16:00Z">
              <w:rPr>
                <w:rFonts w:ascii="Times New Roman" w:hAnsi="Times New Roman" w:cs="Times New Roman"/>
                <w:sz w:val="28"/>
                <w:szCs w:val="28"/>
              </w:rPr>
            </w:rPrChange>
          </w:rPr>
          <w:t xml:space="preserve">b), but it did not affect germination </w:t>
        </w:r>
        <w:commentRangeStart w:id="652"/>
        <w:commentRangeStart w:id="653"/>
        <w:r w:rsidRPr="00DD24BE">
          <w:rPr>
            <w:rFonts w:cs="Arial"/>
            <w:rPrChange w:id="654" w:author="jimenezalfaro.borja@gmail.com" w:date="2020-08-01T18:16:00Z">
              <w:rPr>
                <w:rFonts w:ascii="Times New Roman" w:hAnsi="Times New Roman" w:cs="Times New Roman"/>
                <w:sz w:val="28"/>
                <w:szCs w:val="28"/>
              </w:rPr>
            </w:rPrChange>
          </w:rPr>
          <w:t xml:space="preserve">uncertainty </w:t>
        </w:r>
        <w:commentRangeEnd w:id="652"/>
        <w:r w:rsidRPr="00DD24BE">
          <w:rPr>
            <w:rStyle w:val="CommentReference"/>
            <w:rFonts w:cs="Arial"/>
            <w:sz w:val="24"/>
            <w:szCs w:val="24"/>
            <w:lang w:val="en-GB"/>
            <w:rPrChange w:id="655" w:author="jimenezalfaro.borja@gmail.com" w:date="2020-08-01T18:16:00Z">
              <w:rPr>
                <w:rStyle w:val="CommentReference"/>
                <w:rFonts w:asciiTheme="minorHAnsi" w:hAnsiTheme="minorHAnsi"/>
                <w:lang w:val="en-GB"/>
              </w:rPr>
            </w:rPrChange>
          </w:rPr>
          <w:commentReference w:id="652"/>
        </w:r>
      </w:ins>
      <w:commentRangeEnd w:id="653"/>
      <w:r w:rsidR="004074B3">
        <w:rPr>
          <w:rStyle w:val="CommentReference"/>
        </w:rPr>
        <w:commentReference w:id="653"/>
      </w:r>
      <w:ins w:id="656" w:author="jimenezalfaro.borja@gmail.com" w:date="2020-08-01T14:44:00Z">
        <w:r w:rsidRPr="00DD24BE">
          <w:rPr>
            <w:rFonts w:cs="Arial"/>
            <w:rPrChange w:id="657" w:author="jimenezalfaro.borja@gmail.com" w:date="2020-08-01T18:16:00Z">
              <w:rPr>
                <w:rFonts w:ascii="Times New Roman" w:hAnsi="Times New Roman" w:cs="Times New Roman"/>
                <w:sz w:val="28"/>
                <w:szCs w:val="28"/>
              </w:rPr>
            </w:rPrChange>
          </w:rPr>
          <w:t>(</w:t>
        </w:r>
        <w:r w:rsidRPr="00DD24BE">
          <w:rPr>
            <w:rFonts w:cs="Arial"/>
            <w:b/>
            <w:rPrChange w:id="658" w:author="jimenezalfaro.borja@gmail.com" w:date="2020-08-01T18:16:00Z">
              <w:rPr>
                <w:rFonts w:ascii="Times New Roman" w:hAnsi="Times New Roman" w:cs="Times New Roman"/>
                <w:b/>
                <w:sz w:val="28"/>
                <w:szCs w:val="28"/>
              </w:rPr>
            </w:rPrChange>
          </w:rPr>
          <w:t>Fig. 3</w:t>
        </w:r>
        <w:r w:rsidRPr="00DD24BE">
          <w:rPr>
            <w:rFonts w:cs="Arial"/>
            <w:rPrChange w:id="659" w:author="jimenezalfaro.borja@gmail.com" w:date="2020-08-01T18:16:00Z">
              <w:rPr>
                <w:rFonts w:ascii="Times New Roman" w:hAnsi="Times New Roman" w:cs="Times New Roman"/>
                <w:sz w:val="28"/>
                <w:szCs w:val="28"/>
              </w:rPr>
            </w:rPrChange>
          </w:rPr>
          <w:t xml:space="preserve">c). Strict alpine species responded </w:t>
        </w:r>
        <w:commentRangeStart w:id="660"/>
        <w:r w:rsidRPr="00DD24BE">
          <w:rPr>
            <w:rFonts w:cs="Arial"/>
            <w:rPrChange w:id="661" w:author="jimenezalfaro.borja@gmail.com" w:date="2020-08-01T18:16:00Z">
              <w:rPr>
                <w:rFonts w:ascii="Times New Roman" w:hAnsi="Times New Roman" w:cs="Times New Roman"/>
                <w:sz w:val="28"/>
                <w:szCs w:val="28"/>
              </w:rPr>
            </w:rPrChange>
          </w:rPr>
          <w:t>slightly more to scarification.</w:t>
        </w:r>
        <w:commentRangeEnd w:id="660"/>
        <w:r w:rsidRPr="00DD24BE">
          <w:rPr>
            <w:rStyle w:val="CommentReference"/>
            <w:rFonts w:cs="Arial"/>
            <w:sz w:val="24"/>
            <w:szCs w:val="24"/>
            <w:lang w:val="en-GB"/>
            <w:rPrChange w:id="662" w:author="jimenezalfaro.borja@gmail.com" w:date="2020-08-01T18:16:00Z">
              <w:rPr>
                <w:rStyle w:val="CommentReference"/>
                <w:rFonts w:ascii="Times New Roman" w:hAnsi="Times New Roman" w:cs="Times New Roman"/>
                <w:sz w:val="28"/>
                <w:szCs w:val="28"/>
                <w:lang w:val="en-GB"/>
              </w:rPr>
            </w:rPrChange>
          </w:rPr>
          <w:commentReference w:id="660"/>
        </w:r>
        <w:r w:rsidRPr="00DD24BE">
          <w:rPr>
            <w:rFonts w:cs="Arial"/>
            <w:rPrChange w:id="663" w:author="jimenezalfaro.borja@gmail.com" w:date="2020-08-01T18:16:00Z">
              <w:rPr>
                <w:rFonts w:ascii="Times New Roman" w:hAnsi="Times New Roman" w:cs="Times New Roman"/>
                <w:sz w:val="28"/>
                <w:szCs w:val="28"/>
              </w:rPr>
            </w:rPrChange>
          </w:rPr>
          <w:t xml:space="preserve"> </w:t>
        </w:r>
        <w:commentRangeStart w:id="664"/>
        <w:r w:rsidRPr="00DD24BE">
          <w:rPr>
            <w:rFonts w:cs="Arial"/>
            <w:rPrChange w:id="665" w:author="jimenezalfaro.borja@gmail.com" w:date="2020-08-01T18:16:00Z">
              <w:rPr>
                <w:rFonts w:ascii="Times New Roman" w:hAnsi="Times New Roman" w:cs="Times New Roman"/>
                <w:sz w:val="28"/>
                <w:szCs w:val="28"/>
              </w:rPr>
            </w:rPrChange>
          </w:rPr>
          <w:t xml:space="preserve">Heavier seeds </w:t>
        </w:r>
        <w:del w:id="666" w:author="LocalAdmin" w:date="2020-07-13T13:44:00Z">
          <w:r w:rsidRPr="00DD24BE" w:rsidDel="00C27261">
            <w:rPr>
              <w:rFonts w:cs="Arial"/>
              <w:rPrChange w:id="667" w:author="jimenezalfaro.borja@gmail.com" w:date="2020-08-01T18:16:00Z">
                <w:rPr>
                  <w:rFonts w:ascii="Times New Roman" w:hAnsi="Times New Roman" w:cs="Times New Roman"/>
                  <w:sz w:val="28"/>
                  <w:szCs w:val="28"/>
                </w:rPr>
              </w:rPrChange>
            </w:rPr>
            <w:delText>reponded</w:delText>
          </w:r>
        </w:del>
        <w:r w:rsidRPr="00DD24BE">
          <w:rPr>
            <w:rFonts w:cs="Arial"/>
            <w:rPrChange w:id="668" w:author="jimenezalfaro.borja@gmail.com" w:date="2020-08-01T18:16:00Z">
              <w:rPr>
                <w:rFonts w:ascii="Times New Roman" w:hAnsi="Times New Roman" w:cs="Times New Roman"/>
                <w:sz w:val="28"/>
                <w:szCs w:val="28"/>
              </w:rPr>
            </w:rPrChange>
          </w:rPr>
          <w:t xml:space="preserve">were </w:t>
        </w:r>
        <w:commentRangeStart w:id="669"/>
        <w:r w:rsidRPr="00DD24BE">
          <w:rPr>
            <w:rFonts w:cs="Arial"/>
            <w:rPrChange w:id="670" w:author="jimenezalfaro.borja@gmail.com" w:date="2020-08-01T18:16:00Z">
              <w:rPr>
                <w:rFonts w:ascii="Times New Roman" w:hAnsi="Times New Roman" w:cs="Times New Roman"/>
                <w:sz w:val="28"/>
                <w:szCs w:val="28"/>
              </w:rPr>
            </w:rPrChange>
          </w:rPr>
          <w:t xml:space="preserve">more </w:t>
        </w:r>
        <w:commentRangeEnd w:id="669"/>
        <w:r w:rsidRPr="00DD24BE">
          <w:rPr>
            <w:rStyle w:val="CommentReference"/>
            <w:rFonts w:cs="Arial"/>
            <w:sz w:val="24"/>
            <w:szCs w:val="24"/>
            <w:lang w:val="en-GB"/>
            <w:rPrChange w:id="671" w:author="jimenezalfaro.borja@gmail.com" w:date="2020-08-01T18:16:00Z">
              <w:rPr>
                <w:rStyle w:val="CommentReference"/>
                <w:rFonts w:ascii="Times New Roman" w:hAnsi="Times New Roman" w:cs="Times New Roman"/>
                <w:sz w:val="28"/>
                <w:szCs w:val="28"/>
                <w:lang w:val="en-GB"/>
              </w:rPr>
            </w:rPrChange>
          </w:rPr>
          <w:commentReference w:id="669"/>
        </w:r>
        <w:r w:rsidRPr="00DD24BE">
          <w:rPr>
            <w:rFonts w:cs="Arial"/>
            <w:rPrChange w:id="672" w:author="jimenezalfaro.borja@gmail.com" w:date="2020-08-01T18:16:00Z">
              <w:rPr>
                <w:rFonts w:ascii="Times New Roman" w:hAnsi="Times New Roman" w:cs="Times New Roman"/>
                <w:sz w:val="28"/>
                <w:szCs w:val="28"/>
              </w:rPr>
            </w:rPrChange>
          </w:rPr>
          <w:t xml:space="preserve">responsive to </w:t>
        </w:r>
        <w:commentRangeStart w:id="673"/>
        <w:r w:rsidRPr="00DD24BE">
          <w:rPr>
            <w:rFonts w:cs="Arial"/>
            <w:rPrChange w:id="674" w:author="jimenezalfaro.borja@gmail.com" w:date="2020-08-01T18:16:00Z">
              <w:rPr>
                <w:rFonts w:ascii="Times New Roman" w:hAnsi="Times New Roman" w:cs="Times New Roman"/>
                <w:sz w:val="28"/>
                <w:szCs w:val="28"/>
              </w:rPr>
            </w:rPrChange>
          </w:rPr>
          <w:t>stratification</w:t>
        </w:r>
        <w:commentRangeEnd w:id="673"/>
        <w:r w:rsidRPr="00DD24BE">
          <w:rPr>
            <w:rStyle w:val="CommentReference"/>
            <w:rFonts w:cs="Arial"/>
            <w:sz w:val="24"/>
            <w:szCs w:val="24"/>
            <w:lang w:val="en-GB"/>
            <w:rPrChange w:id="675" w:author="jimenezalfaro.borja@gmail.com" w:date="2020-08-01T18:16:00Z">
              <w:rPr>
                <w:rStyle w:val="CommentReference"/>
                <w:rFonts w:ascii="Times New Roman" w:hAnsi="Times New Roman" w:cs="Times New Roman"/>
                <w:sz w:val="28"/>
                <w:szCs w:val="28"/>
                <w:lang w:val="en-GB"/>
              </w:rPr>
            </w:rPrChange>
          </w:rPr>
          <w:commentReference w:id="673"/>
        </w:r>
        <w:r w:rsidRPr="00DD24BE">
          <w:rPr>
            <w:rFonts w:cs="Arial"/>
            <w:rPrChange w:id="676" w:author="jimenezalfaro.borja@gmail.com" w:date="2020-08-01T18:16:00Z">
              <w:rPr>
                <w:rFonts w:ascii="Times New Roman" w:hAnsi="Times New Roman" w:cs="Times New Roman"/>
                <w:sz w:val="28"/>
                <w:szCs w:val="28"/>
              </w:rPr>
            </w:rPrChange>
          </w:rPr>
          <w:t>, while this treatment had a comparatively smaller effect on seeds with small embryos.</w:t>
        </w:r>
        <w:commentRangeEnd w:id="664"/>
        <w:r w:rsidRPr="00DD24BE">
          <w:rPr>
            <w:rStyle w:val="CommentReference"/>
            <w:rFonts w:cs="Arial"/>
            <w:sz w:val="24"/>
            <w:szCs w:val="24"/>
            <w:lang w:val="en-GB"/>
            <w:rPrChange w:id="677" w:author="jimenezalfaro.borja@gmail.com" w:date="2020-08-01T18:16:00Z">
              <w:rPr>
                <w:rStyle w:val="CommentReference"/>
                <w:rFonts w:asciiTheme="minorHAnsi" w:hAnsiTheme="minorHAnsi"/>
                <w:lang w:val="en-GB"/>
              </w:rPr>
            </w:rPrChange>
          </w:rPr>
          <w:commentReference w:id="664"/>
        </w:r>
      </w:ins>
    </w:p>
    <w:p w14:paraId="703B319A" w14:textId="7A1018C6" w:rsidR="00BD1D60" w:rsidDel="00D77DE6" w:rsidRDefault="008476B0">
      <w:pPr>
        <w:pStyle w:val="FirstParagraph"/>
        <w:rPr>
          <w:del w:id="678" w:author="jimenezalfaro.borja@gmail.com" w:date="2020-08-01T14:44:00Z"/>
        </w:rPr>
      </w:pPr>
      <w:del w:id="679" w:author="jimenezalfaro.borja@gmail.com" w:date="2020-08-01T14:44:00Z">
        <w:r w:rsidDel="00D77DE6">
          <w:delText>Scarification promoted germination (</w:delText>
        </w:r>
        <w:r w:rsidDel="00D77DE6">
          <w:rPr>
            <w:b/>
          </w:rPr>
          <w:delText>Fig. 3</w:delText>
        </w:r>
        <w:r w:rsidDel="00D77DE6">
          <w:delText>a) and reduced germination time (</w:delText>
        </w:r>
        <w:r w:rsidDel="00D77DE6">
          <w:rPr>
            <w:b/>
          </w:rPr>
          <w:delText>Fig. 3</w:delText>
        </w:r>
        <w:r w:rsidDel="00D77DE6">
          <w:delText>b), but it did not affect germination uncertainty (</w:delText>
        </w:r>
        <w:r w:rsidDel="00D77DE6">
          <w:rPr>
            <w:b/>
          </w:rPr>
          <w:delText>Fig. 3</w:delText>
        </w:r>
        <w:r w:rsidDel="00D77DE6">
          <w:delText>c). Strict alpine species responded slightly more to scarification. Heavier seeds reponded more to stratification, while seeds with smaller embryos responded less.</w:delText>
        </w:r>
      </w:del>
    </w:p>
    <w:p w14:paraId="29EAE3D9" w14:textId="77777777" w:rsidR="00BD1D60" w:rsidRDefault="008476B0">
      <w:pPr>
        <w:pStyle w:val="Heading2"/>
      </w:pPr>
      <w:bookmarkStart w:id="680" w:name="stratification-and-ga3"/>
      <w:r>
        <w:t>Stratification and GA</w:t>
      </w:r>
      <w:r>
        <w:rPr>
          <w:vertAlign w:val="subscript"/>
        </w:rPr>
        <w:t>3</w:t>
      </w:r>
      <w:bookmarkEnd w:id="680"/>
    </w:p>
    <w:p w14:paraId="3333BBE6" w14:textId="161E25D7" w:rsidR="00BD1D60" w:rsidRDefault="00CE737D">
      <w:pPr>
        <w:pStyle w:val="FirstParagraph"/>
      </w:pPr>
      <w:ins w:id="681" w:author="Lohen Cavieres" w:date="2020-07-21T13:29:00Z">
        <w:r>
          <w:t xml:space="preserve">In general, </w:t>
        </w:r>
      </w:ins>
      <w:del w:id="682" w:author="Lohen Cavieres" w:date="2020-07-21T13:29:00Z">
        <w:r w:rsidR="008476B0" w:rsidDel="00CE737D">
          <w:delText xml:space="preserve">Stratification </w:delText>
        </w:r>
      </w:del>
      <w:ins w:id="683" w:author="Lohen Cavieres" w:date="2020-07-21T13:29:00Z">
        <w:r>
          <w:t xml:space="preserve">stratification </w:t>
        </w:r>
      </w:ins>
      <w:r w:rsidR="008476B0">
        <w:t>increased the germination proportion (</w:t>
      </w:r>
      <w:r w:rsidR="008476B0">
        <w:rPr>
          <w:b/>
        </w:rPr>
        <w:t>Fig. 3</w:t>
      </w:r>
      <w:r w:rsidR="008476B0">
        <w:t>a</w:t>
      </w:r>
      <w:del w:id="684" w:author="Lohen Cavieres" w:date="2020-07-21T13:29:00Z">
        <w:r w:rsidR="008476B0" w:rsidDel="00CE737D">
          <w:delText xml:space="preserve">), </w:delText>
        </w:r>
      </w:del>
      <w:ins w:id="685" w:author="Lohen Cavieres" w:date="2020-07-21T13:29:00Z">
        <w:r>
          <w:t xml:space="preserve">). </w:t>
        </w:r>
      </w:ins>
      <w:moveToRangeStart w:id="686" w:author="Lohen Cavieres" w:date="2020-07-21T13:26:00Z" w:name="move46230380"/>
      <w:moveTo w:id="687" w:author="Lohen Cavieres" w:date="2020-07-21T13:26:00Z">
        <w:r>
          <w:t>Th</w:t>
        </w:r>
        <w:del w:id="688" w:author="Lohen Cavieres" w:date="2020-07-21T13:29:00Z">
          <w:r w:rsidDel="00CE737D">
            <w:delText>e</w:delText>
          </w:r>
        </w:del>
      </w:moveTo>
      <w:ins w:id="689" w:author="Lohen Cavieres" w:date="2020-07-21T13:29:00Z">
        <w:r>
          <w:t>is</w:t>
        </w:r>
      </w:ins>
      <w:moveTo w:id="690" w:author="Lohen Cavieres" w:date="2020-07-21T13:26:00Z">
        <w:r>
          <w:t xml:space="preserve"> positive effect </w:t>
        </w:r>
        <w:del w:id="691" w:author="Lohen Cavieres" w:date="2020-07-21T15:33:00Z">
          <w:r w:rsidDel="00DE7165">
            <w:delText xml:space="preserve">on the germination proportion </w:delText>
          </w:r>
        </w:del>
      </w:moveTo>
      <w:ins w:id="692" w:author="Lohen Cavieres" w:date="2020-07-21T13:26:00Z">
        <w:r>
          <w:t xml:space="preserve">occurred </w:t>
        </w:r>
      </w:ins>
      <w:ins w:id="693" w:author="Lohen Cavieres" w:date="2020-07-21T13:30:00Z">
        <w:r>
          <w:t>in both generalist and strict</w:t>
        </w:r>
      </w:ins>
      <w:ins w:id="694" w:author="Lohen Cavieres" w:date="2020-07-21T13:26:00Z">
        <w:r>
          <w:t xml:space="preserve"> alpine species, </w:t>
        </w:r>
      </w:ins>
      <w:ins w:id="695" w:author="Lohen Cavieres" w:date="2020-07-21T13:29:00Z">
        <w:r>
          <w:t>although</w:t>
        </w:r>
      </w:ins>
      <w:ins w:id="696" w:author="Lohen Cavieres" w:date="2020-07-21T13:26:00Z">
        <w:r>
          <w:t xml:space="preserve"> </w:t>
        </w:r>
      </w:ins>
      <w:ins w:id="697" w:author="Lohen Cavieres" w:date="2020-07-21T13:27:00Z">
        <w:r>
          <w:t xml:space="preserve">the effect </w:t>
        </w:r>
      </w:ins>
      <w:moveTo w:id="698" w:author="Lohen Cavieres" w:date="2020-07-21T13:26:00Z">
        <w:r>
          <w:t xml:space="preserve">was higher on the </w:t>
        </w:r>
        <w:del w:id="699" w:author="Lohen Cavieres" w:date="2020-07-21T13:27:00Z">
          <w:r w:rsidDel="00CE737D">
            <w:delText>strict alpine species</w:delText>
          </w:r>
        </w:del>
      </w:moveTo>
      <w:ins w:id="700" w:author="Lohen Cavieres" w:date="2020-07-21T13:27:00Z">
        <w:r>
          <w:t>latter</w:t>
        </w:r>
      </w:ins>
      <w:ins w:id="701" w:author="Lohen Cavieres" w:date="2020-07-21T13:30:00Z">
        <w:r>
          <w:t xml:space="preserve"> species</w:t>
        </w:r>
      </w:ins>
      <w:moveTo w:id="702" w:author="Lohen Cavieres" w:date="2020-07-21T13:26:00Z">
        <w:r>
          <w:t xml:space="preserve">. </w:t>
        </w:r>
      </w:moveTo>
      <w:moveToRangeEnd w:id="686"/>
      <w:ins w:id="703" w:author="Lohen Cavieres" w:date="2020-07-21T13:28:00Z">
        <w:r>
          <w:t xml:space="preserve">Stratification </w:t>
        </w:r>
      </w:ins>
      <w:del w:id="704" w:author="Lohen Cavieres" w:date="2020-07-21T15:33:00Z">
        <w:r w:rsidR="008476B0" w:rsidDel="00DE7165">
          <w:delText>had a small negative effect on</w:delText>
        </w:r>
      </w:del>
      <w:ins w:id="705" w:author="Lohen Cavieres" w:date="2020-07-21T15:33:00Z">
        <w:r w:rsidR="00DE7165">
          <w:t>slightly reduced</w:t>
        </w:r>
      </w:ins>
      <w:r w:rsidR="008476B0">
        <w:t xml:space="preserve"> </w:t>
      </w:r>
      <w:ins w:id="706" w:author="Lohen Cavieres" w:date="2020-07-21T15:34:00Z">
        <w:r w:rsidR="00DE7165">
          <w:t xml:space="preserve">mean </w:t>
        </w:r>
      </w:ins>
      <w:r w:rsidR="008476B0">
        <w:t>germination time (</w:t>
      </w:r>
      <w:r w:rsidR="008476B0">
        <w:rPr>
          <w:b/>
        </w:rPr>
        <w:t>Fig. 3</w:t>
      </w:r>
      <w:r w:rsidR="008476B0">
        <w:t>b)</w:t>
      </w:r>
      <w:ins w:id="707" w:author="Lohen Cavieres" w:date="2020-07-21T13:30:00Z">
        <w:r>
          <w:t xml:space="preserve">, </w:t>
        </w:r>
      </w:ins>
      <w:ins w:id="708" w:author="Lohen Cavieres" w:date="2020-07-21T13:31:00Z">
        <w:r>
          <w:t>which</w:t>
        </w:r>
      </w:ins>
      <w:ins w:id="709" w:author="Lohen Cavieres" w:date="2020-07-21T13:30:00Z">
        <w:r>
          <w:t xml:space="preserve"> </w:t>
        </w:r>
      </w:ins>
      <w:ins w:id="710" w:author="Lohen Cavieres" w:date="2020-07-21T15:34:00Z">
        <w:r w:rsidR="00DE7165">
          <w:t>was evident on the generalist species, but not on the strict alpines. Further, stratification</w:t>
        </w:r>
      </w:ins>
      <w:ins w:id="711" w:author="Lohen Cavieres" w:date="2020-07-21T13:31:00Z">
        <w:r>
          <w:t xml:space="preserve"> </w:t>
        </w:r>
      </w:ins>
      <w:del w:id="712" w:author="Lohen Cavieres" w:date="2020-07-21T15:35:00Z">
        <w:r w:rsidR="008476B0" w:rsidDel="00DE7165">
          <w:delText xml:space="preserve"> and </w:delText>
        </w:r>
      </w:del>
      <w:r w:rsidR="008476B0">
        <w:t xml:space="preserve">reduced germination uncertainty </w:t>
      </w:r>
      <w:ins w:id="713" w:author="Lohen Cavieres" w:date="2020-07-21T15:36:00Z">
        <w:r w:rsidR="00DE7165">
          <w:t xml:space="preserve">as a general response </w:t>
        </w:r>
      </w:ins>
      <w:r w:rsidR="008476B0">
        <w:t>(</w:t>
      </w:r>
      <w:r w:rsidR="008476B0">
        <w:rPr>
          <w:b/>
        </w:rPr>
        <w:t>Fig. 3</w:t>
      </w:r>
      <w:r w:rsidR="008476B0">
        <w:t>c)</w:t>
      </w:r>
      <w:ins w:id="714" w:author="Lohen Cavieres" w:date="2020-07-21T15:37:00Z">
        <w:r w:rsidR="00DE7165">
          <w:t xml:space="preserve"> as well as on generalist and </w:t>
        </w:r>
      </w:ins>
      <w:ins w:id="715" w:author="Lohen Cavieres" w:date="2020-07-21T16:47:00Z">
        <w:r w:rsidR="004C74DA">
          <w:t>strict</w:t>
        </w:r>
      </w:ins>
      <w:ins w:id="716" w:author="Lohen Cavieres" w:date="2020-07-21T15:37:00Z">
        <w:r w:rsidR="00DE7165">
          <w:t xml:space="preserve"> </w:t>
        </w:r>
      </w:ins>
      <w:ins w:id="717" w:author="Lohen Cavieres" w:date="2020-07-21T16:47:00Z">
        <w:r w:rsidR="004C74DA">
          <w:t>a</w:t>
        </w:r>
      </w:ins>
      <w:ins w:id="718" w:author="Lohen Cavieres" w:date="2020-07-21T15:37:00Z">
        <w:r w:rsidR="00DE7165">
          <w:t xml:space="preserve">lpine </w:t>
        </w:r>
        <w:proofErr w:type="gramStart"/>
        <w:r w:rsidR="00DE7165">
          <w:t>species in particular</w:t>
        </w:r>
      </w:ins>
      <w:proofErr w:type="gramEnd"/>
      <w:r w:rsidR="008476B0">
        <w:t xml:space="preserve">. </w:t>
      </w:r>
      <w:moveFromRangeStart w:id="719" w:author="Lohen Cavieres" w:date="2020-07-21T13:26:00Z" w:name="move46230380"/>
      <w:moveFrom w:id="720" w:author="Lohen Cavieres" w:date="2020-07-21T13:26:00Z">
        <w:r w:rsidR="008476B0" w:rsidDel="00CE737D">
          <w:t xml:space="preserve">The positive effect on the germination proportion was higher on the strict alpine species. </w:t>
        </w:r>
      </w:moveFrom>
      <w:moveFromRangeEnd w:id="719"/>
      <w:r w:rsidR="008476B0">
        <w:t xml:space="preserve">Seed mass did not interact with stratification, but species with smaller embryos had a smaller response to stratification in their germination </w:t>
      </w:r>
      <w:proofErr w:type="gramStart"/>
      <w:r w:rsidR="008476B0">
        <w:t>proportion, and</w:t>
      </w:r>
      <w:proofErr w:type="gramEnd"/>
      <w:r w:rsidR="008476B0">
        <w:t xml:space="preserve"> reduced </w:t>
      </w:r>
      <w:del w:id="721" w:author="Susanna Venn" w:date="2020-07-22T15:36:00Z">
        <w:r w:rsidR="008476B0" w:rsidDel="00E552FB">
          <w:delText xml:space="preserve">less </w:delText>
        </w:r>
      </w:del>
      <w:r w:rsidR="008476B0">
        <w:t>their germination time and uncertainty. GA</w:t>
      </w:r>
      <w:r w:rsidR="008476B0">
        <w:rPr>
          <w:vertAlign w:val="subscript"/>
        </w:rPr>
        <w:t>3</w:t>
      </w:r>
      <w:r w:rsidR="008476B0">
        <w:t xml:space="preserve"> had similar effects to stratification, with the main difference being tha</w:t>
      </w:r>
      <w:del w:id="722" w:author="Susanna Venn" w:date="2020-07-22T15:59:00Z">
        <w:r w:rsidR="008476B0" w:rsidDel="00BC2543">
          <w:delText>n</w:delText>
        </w:r>
      </w:del>
      <w:ins w:id="723" w:author="Susanna Venn" w:date="2020-07-22T15:59:00Z">
        <w:r w:rsidR="00BC2543">
          <w:t>t</w:t>
        </w:r>
      </w:ins>
      <w:ins w:id="724" w:author="Susanna Venn" w:date="2020-07-22T15:58:00Z">
        <w:r w:rsidR="00BC2543">
          <w:t xml:space="preserve"> </w:t>
        </w:r>
      </w:ins>
      <w:ins w:id="725" w:author="Susanna Venn" w:date="2020-07-22T15:59:00Z">
        <w:del w:id="726" w:author="jimenezalfaro.borja@gmail.com" w:date="2020-08-01T16:08:00Z">
          <w:r w:rsidR="00BC2543" w:rsidDel="00275560">
            <w:delText xml:space="preserve">in general </w:delText>
          </w:r>
        </w:del>
      </w:ins>
      <w:ins w:id="727" w:author="Susanna Venn" w:date="2020-07-22T16:00:00Z">
        <w:r w:rsidR="00BC2543">
          <w:t xml:space="preserve">a </w:t>
        </w:r>
      </w:ins>
      <w:ins w:id="728" w:author="Susanna Venn" w:date="2020-07-22T15:58:00Z">
        <w:r w:rsidR="00BC2543">
          <w:t>higher</w:t>
        </w:r>
      </w:ins>
      <w:ins w:id="729" w:author="jimenezalfaro.borja@gmail.com" w:date="2020-08-01T16:07:00Z">
        <w:r w:rsidR="00275560">
          <w:t xml:space="preserve"> </w:t>
        </w:r>
      </w:ins>
      <w:ins w:id="730" w:author="Susanna Venn" w:date="2020-07-22T15:58:00Z">
        <w:del w:id="731" w:author="jimenezalfaro.borja@gmail.com" w:date="2020-08-01T16:07:00Z">
          <w:r w:rsidR="00BC2543" w:rsidDel="00275560">
            <w:delText>?</w:delText>
          </w:r>
        </w:del>
      </w:ins>
      <w:ins w:id="732" w:author="Susanna Venn" w:date="2020-07-22T15:59:00Z">
        <w:del w:id="733" w:author="jimenezalfaro.borja@gmail.com" w:date="2020-08-01T16:07:00Z">
          <w:r w:rsidR="00BC2543" w:rsidDel="00275560">
            <w:delText xml:space="preserve"> Lower?</w:delText>
          </w:r>
        </w:del>
      </w:ins>
      <w:del w:id="734" w:author="jimenezalfaro.borja@gmail.com" w:date="2020-08-01T16:07:00Z">
        <w:r w:rsidR="008476B0" w:rsidDel="00275560">
          <w:delText xml:space="preserve"> </w:delText>
        </w:r>
      </w:del>
      <w:r w:rsidR="008476B0">
        <w:t>seed mass</w:t>
      </w:r>
      <w:ins w:id="735" w:author="jimenezalfaro.borja@gmail.com" w:date="2020-08-01T16:08:00Z">
        <w:r w:rsidR="00275560">
          <w:t xml:space="preserve"> generally</w:t>
        </w:r>
      </w:ins>
      <w:r w:rsidR="008476B0">
        <w:t xml:space="preserve"> </w:t>
      </w:r>
      <w:del w:id="736" w:author="Susanna Venn" w:date="2020-07-22T15:55:00Z">
        <w:r w:rsidR="008476B0" w:rsidDel="008660F0">
          <w:delText xml:space="preserve">did </w:delText>
        </w:r>
      </w:del>
      <w:r w:rsidR="008476B0">
        <w:t>reduce</w:t>
      </w:r>
      <w:ins w:id="737" w:author="Susanna Venn" w:date="2020-07-22T15:56:00Z">
        <w:r w:rsidR="008660F0">
          <w:t>d</w:t>
        </w:r>
      </w:ins>
      <w:r w:rsidR="008476B0">
        <w:t xml:space="preserve"> the response </w:t>
      </w:r>
      <w:del w:id="738" w:author="Susanna Venn" w:date="2020-07-22T15:56:00Z">
        <w:r w:rsidR="008476B0" w:rsidDel="008660F0">
          <w:delText>to</w:delText>
        </w:r>
      </w:del>
      <w:ins w:id="739" w:author="Susanna Venn" w:date="2020-07-22T15:56:00Z">
        <w:r w:rsidR="008660F0">
          <w:t>of</w:t>
        </w:r>
      </w:ins>
      <w:r w:rsidR="008476B0">
        <w:t xml:space="preserve"> GA</w:t>
      </w:r>
      <w:r w:rsidR="008476B0">
        <w:rPr>
          <w:vertAlign w:val="subscript"/>
        </w:rPr>
        <w:t>3</w:t>
      </w:r>
      <w:r w:rsidR="008476B0">
        <w:t>.</w:t>
      </w:r>
    </w:p>
    <w:p w14:paraId="62BC25A4" w14:textId="77777777" w:rsidR="00BD1D60" w:rsidRDefault="008476B0">
      <w:pPr>
        <w:pStyle w:val="Heading2"/>
      </w:pPr>
      <w:bookmarkStart w:id="740" w:name="random-effects-and-phylogenetic-signal"/>
      <w:r>
        <w:t>Random effects and phylogenetic signal</w:t>
      </w:r>
      <w:bookmarkEnd w:id="740"/>
    </w:p>
    <w:p w14:paraId="66FD0288" w14:textId="79BD2E36" w:rsidR="00BD1D60" w:rsidRDefault="008476B0">
      <w:pPr>
        <w:pStyle w:val="FirstParagraph"/>
      </w:pPr>
      <w:r>
        <w:t xml:space="preserve">Random factors </w:t>
      </w:r>
      <w:del w:id="741" w:author="jimenezalfaro.borja@gmail.com" w:date="2020-08-02T12:12:00Z">
        <w:r w:rsidDel="009128B6">
          <w:delText>had an effect on</w:delText>
        </w:r>
      </w:del>
      <w:ins w:id="742" w:author="jimenezalfaro.borja@gmail.com" w:date="2020-08-02T12:12:00Z">
        <w:r w:rsidR="009128B6">
          <w:t>influenced</w:t>
        </w:r>
      </w:ins>
      <w:r>
        <w:t xml:space="preserve"> the germination response to the environment (</w:t>
      </w:r>
      <w:commentRangeStart w:id="743"/>
      <w:r>
        <w:rPr>
          <w:b/>
        </w:rPr>
        <w:t>Fig</w:t>
      </w:r>
      <w:commentRangeEnd w:id="743"/>
      <w:r w:rsidR="00F94F1C">
        <w:rPr>
          <w:rStyle w:val="CommentReference"/>
        </w:rPr>
        <w:commentReference w:id="743"/>
      </w:r>
      <w:r>
        <w:rPr>
          <w:b/>
        </w:rPr>
        <w:t>. 4</w:t>
      </w:r>
      <w:r>
        <w:t>). The final germination proportion and the mean germination time were affected more strongly, on average, by the seed lot and the species identity. Alpine region and lab had a lower average effect, but more variability. Germination uncertainty showed the opposite pattern, with a stronger effect of lab and alpine region, which might be representing different germination scoring schedules among research groups. The phylogenetic signal in the response to all germination parameters (</w:t>
      </w:r>
      <w:r>
        <w:rPr>
          <w:b/>
        </w:rPr>
        <w:t>Fig. 5</w:t>
      </w:r>
      <w:r>
        <w:t xml:space="preserve">) was positive for the final germination proportion and the mean germination time. For the </w:t>
      </w:r>
      <w:commentRangeStart w:id="744"/>
      <w:r>
        <w:t>germination uncertainty it was closer to zero, indicating a weak effect of phylogeny, which perhaps is also caused by a stronger effect of different scoring schedules</w:t>
      </w:r>
      <w:commentRangeEnd w:id="744"/>
      <w:r w:rsidR="009128B6">
        <w:rPr>
          <w:rStyle w:val="CommentReference"/>
        </w:rPr>
        <w:commentReference w:id="744"/>
      </w:r>
      <w:r>
        <w:t>.</w:t>
      </w:r>
    </w:p>
    <w:p w14:paraId="13570236" w14:textId="77777777" w:rsidR="00BD1D60" w:rsidRDefault="008476B0">
      <w:pPr>
        <w:pStyle w:val="Heading2"/>
      </w:pPr>
      <w:bookmarkStart w:id="745" w:name="famd-ordination-1"/>
      <w:commentRangeStart w:id="746"/>
      <w:r>
        <w:lastRenderedPageBreak/>
        <w:t>FAMD ordination</w:t>
      </w:r>
      <w:bookmarkEnd w:id="745"/>
      <w:commentRangeEnd w:id="746"/>
      <w:r w:rsidR="009128B6">
        <w:rPr>
          <w:rStyle w:val="CommentReference"/>
          <w:rFonts w:eastAsiaTheme="minorHAnsi" w:cstheme="minorBidi"/>
          <w:b w:val="0"/>
          <w:bCs w:val="0"/>
          <w:i w:val="0"/>
          <w:iCs w:val="0"/>
        </w:rPr>
        <w:commentReference w:id="746"/>
      </w:r>
    </w:p>
    <w:p w14:paraId="0BFC8D30" w14:textId="57B891CA" w:rsidR="00BD1D60" w:rsidRDefault="008476B0">
      <w:pPr>
        <w:pStyle w:val="FirstParagraph"/>
      </w:pPr>
      <w:r>
        <w:t>The first FADM axis explained 15% of the variation. The quantitative variables with the largest contribution to this first axis were germination temperature, germination uncertainty, GA</w:t>
      </w:r>
      <w:r>
        <w:rPr>
          <w:vertAlign w:val="subscript"/>
        </w:rPr>
        <w:t>3</w:t>
      </w:r>
      <w:r>
        <w:t xml:space="preserve"> and alternating temperatures. Among the qualitative factors, strict, generalist, physiological dormancy and annual</w:t>
      </w:r>
      <w:ins w:id="747" w:author="jimenezalfaro.borja@gmail.com" w:date="2020-08-02T12:13:00Z">
        <w:r w:rsidR="009128B6">
          <w:t xml:space="preserve"> life</w:t>
        </w:r>
      </w:ins>
      <w:ins w:id="748" w:author="jimenezalfaro.borja@gmail.com" w:date="2020-08-02T12:14:00Z">
        <w:r w:rsidR="009128B6">
          <w:t xml:space="preserve"> span</w:t>
        </w:r>
      </w:ins>
      <w:r>
        <w:t xml:space="preserve"> contributed to axis 1. In summary, the axis separated (i, left) generalist and annual species with physiological dormancy, a positive response to alternating temperatures and more germination uncertainty from (ii, right) strict alpine species with a preferences for warmer temperatures and a positive response to GA</w:t>
      </w:r>
      <w:r>
        <w:rPr>
          <w:vertAlign w:val="subscript"/>
        </w:rPr>
        <w:t>3</w:t>
      </w:r>
      <w:r>
        <w:t xml:space="preserve"> (</w:t>
      </w:r>
      <w:r>
        <w:rPr>
          <w:b/>
        </w:rPr>
        <w:t>Fig. 6</w:t>
      </w:r>
      <w:r>
        <w:t xml:space="preserve">). Axis 2 explained 11% of the variability. The main contributing variables were </w:t>
      </w:r>
      <w:proofErr w:type="gramStart"/>
      <w:r>
        <w:t>embryo:endosperm</w:t>
      </w:r>
      <w:proofErr w:type="gramEnd"/>
      <w:r>
        <w:t xml:space="preserve">, mean germination time, seed mass and scarification; and the main categorical factors were </w:t>
      </w:r>
      <w:commentRangeStart w:id="749"/>
      <w:r>
        <w:t>physical dormancy</w:t>
      </w:r>
      <w:commentRangeEnd w:id="749"/>
      <w:r w:rsidR="00E449AA">
        <w:rPr>
          <w:rStyle w:val="CommentReference"/>
        </w:rPr>
        <w:commentReference w:id="749"/>
      </w:r>
      <w:r>
        <w:t>, graminoid life form and morphophysiological dormancy. This axis separated (iii, bottom) morphophysiologically dormant and graminoid species with longer mean time to germination from physically dormant species that responded to scarification and had heavier, less endospermic seeds.</w:t>
      </w:r>
    </w:p>
    <w:p w14:paraId="72C12D6C" w14:textId="77777777" w:rsidR="00BD1D60" w:rsidRDefault="008476B0">
      <w:pPr>
        <w:pStyle w:val="Heading1"/>
      </w:pPr>
      <w:bookmarkStart w:id="750" w:name="discussion"/>
      <w:r>
        <w:t>Discussion</w:t>
      </w:r>
      <w:bookmarkEnd w:id="750"/>
    </w:p>
    <w:p w14:paraId="77F870E8" w14:textId="2117F816" w:rsidR="00BD1D60" w:rsidDel="00027401" w:rsidRDefault="008476B0">
      <w:pPr>
        <w:pStyle w:val="FirstParagraph"/>
        <w:rPr>
          <w:ins w:id="751" w:author="Lohen Cavieres" w:date="2020-07-21T17:19:00Z"/>
          <w:del w:id="752" w:author="jimenezalfaro.borja@gmail.com" w:date="2020-08-01T17:05:00Z"/>
        </w:rPr>
      </w:pPr>
      <w:commentRangeStart w:id="753"/>
      <w:del w:id="754" w:author="jimenezalfaro.borja@gmail.com" w:date="2020-08-01T17:05:00Z">
        <w:r w:rsidDel="00027401">
          <w:delText xml:space="preserve">The influence of environmental conditions as drivers of these contrasting germination responses to temperature is gaining recognition. For example, alpine species show higher optimal temperatures for germination than either subalpine species (i.e. species that live close to the treeline, Fernández-Pascual </w:delText>
        </w:r>
        <w:r w:rsidDel="00027401">
          <w:rPr>
            <w:i/>
          </w:rPr>
          <w:delText>et al.</w:delText>
        </w:r>
        <w:r w:rsidDel="00027401">
          <w:delText xml:space="preserve"> (</w:delText>
        </w:r>
        <w:r w:rsidR="00F60D96" w:rsidDel="00027401">
          <w:fldChar w:fldCharType="begin"/>
        </w:r>
        <w:r w:rsidR="00F60D96" w:rsidRPr="00491E62" w:rsidDel="00027401">
          <w:rPr>
            <w:rPrChange w:id="755" w:author="jimenezalfaro.borja@gmail.com" w:date="2020-08-02T12:29:00Z">
              <w:rPr/>
            </w:rPrChange>
          </w:rPr>
          <w:delInstrText xml:space="preserve"> HYPERLINK \l "ref-RN2371" \h </w:delInstrText>
        </w:r>
        <w:r w:rsidR="00F60D96" w:rsidDel="00027401">
          <w:fldChar w:fldCharType="separate"/>
        </w:r>
        <w:r w:rsidDel="00027401">
          <w:rPr>
            <w:rStyle w:val="Hyperlink"/>
          </w:rPr>
          <w:delText>2017</w:delText>
        </w:r>
        <w:r w:rsidR="00F60D96" w:rsidDel="00027401">
          <w:rPr>
            <w:rStyle w:val="Hyperlink"/>
          </w:rPr>
          <w:fldChar w:fldCharType="end"/>
        </w:r>
        <w:r w:rsidDel="00027401">
          <w:delText xml:space="preserve">)) or congeneric counterparts from below the treeline (Walder &amp; Erschbamer, </w:delText>
        </w:r>
        <w:r w:rsidR="00F60D96" w:rsidDel="00027401">
          <w:fldChar w:fldCharType="begin"/>
        </w:r>
        <w:r w:rsidR="00F60D96" w:rsidDel="00027401">
          <w:delInstrText xml:space="preserve"> HYPERLINK \l "ref-RN3266" \h </w:delInstrText>
        </w:r>
        <w:r w:rsidR="00F60D96" w:rsidDel="00027401">
          <w:fldChar w:fldCharType="separate"/>
        </w:r>
        <w:r w:rsidDel="00027401">
          <w:rPr>
            <w:rStyle w:val="Hyperlink"/>
          </w:rPr>
          <w:delText>2015</w:delText>
        </w:r>
        <w:r w:rsidR="00F60D96" w:rsidDel="00027401">
          <w:rPr>
            <w:rStyle w:val="Hyperlink"/>
          </w:rPr>
          <w:fldChar w:fldCharType="end"/>
        </w:r>
        <w:r w:rsidDel="00027401">
          <w:delText xml:space="preserve">). Differences in germination traits have been attributed also to species successional niche, with pioneer species germinating better at colder temperatures than later successional species (Schwienbacher </w:delText>
        </w:r>
        <w:r w:rsidDel="00027401">
          <w:rPr>
            <w:i/>
          </w:rPr>
          <w:delText>et al.</w:delText>
        </w:r>
        <w:r w:rsidDel="00027401">
          <w:delText xml:space="preserve">, </w:delText>
        </w:r>
        <w:r w:rsidR="00F60D96" w:rsidDel="00027401">
          <w:fldChar w:fldCharType="begin"/>
        </w:r>
        <w:r w:rsidR="00F60D96" w:rsidDel="00027401">
          <w:delInstrText xml:space="preserve"> HYPERLINK \l "ref-RN3229" \h </w:delInstrText>
        </w:r>
        <w:r w:rsidR="00F60D96" w:rsidDel="00027401">
          <w:fldChar w:fldCharType="separate"/>
        </w:r>
        <w:r w:rsidDel="00027401">
          <w:rPr>
            <w:rStyle w:val="Hyperlink"/>
          </w:rPr>
          <w:delText>2012</w:delText>
        </w:r>
        <w:r w:rsidR="00F60D96" w:rsidDel="00027401">
          <w:rPr>
            <w:rStyle w:val="Hyperlink"/>
          </w:rPr>
          <w:fldChar w:fldCharType="end"/>
        </w:r>
        <w:r w:rsidDel="00027401">
          <w:delText xml:space="preserve">). Species from calcareous and siliceous alpine grasslands show a slow overwinter germination or high germination under all conditions, respectively (Tudela-Isanta </w:delText>
        </w:r>
        <w:r w:rsidDel="00027401">
          <w:rPr>
            <w:i/>
          </w:rPr>
          <w:delText>et al.</w:delText>
        </w:r>
        <w:r w:rsidDel="00027401">
          <w:delText xml:space="preserve">, </w:delText>
        </w:r>
        <w:r w:rsidR="00F60D96" w:rsidDel="00027401">
          <w:fldChar w:fldCharType="begin"/>
        </w:r>
        <w:r w:rsidR="00F60D96" w:rsidDel="00027401">
          <w:delInstrText xml:space="preserve"> HYPERLINK \l "ref-RN4727" \h </w:delInstrText>
        </w:r>
        <w:r w:rsidR="00F60D96" w:rsidDel="00027401">
          <w:fldChar w:fldCharType="separate"/>
        </w:r>
        <w:r w:rsidDel="00027401">
          <w:rPr>
            <w:rStyle w:val="Hyperlink"/>
          </w:rPr>
          <w:delText>2018</w:delText>
        </w:r>
        <w:r w:rsidR="00F60D96" w:rsidDel="00027401">
          <w:rPr>
            <w:rStyle w:val="Hyperlink"/>
          </w:rPr>
          <w:fldChar w:fldCharType="end"/>
        </w:r>
        <w:r w:rsidR="00F60D96" w:rsidDel="00027401">
          <w:fldChar w:fldCharType="begin"/>
        </w:r>
        <w:r w:rsidR="00F60D96" w:rsidDel="00027401">
          <w:delInstrText xml:space="preserve"> HYPERLINK \l "ref-RN4727" \h </w:delInstrText>
        </w:r>
        <w:r w:rsidR="00F60D96" w:rsidDel="00027401">
          <w:fldChar w:fldCharType="separate"/>
        </w:r>
        <w:r w:rsidDel="00027401">
          <w:rPr>
            <w:rStyle w:val="Hyperlink"/>
          </w:rPr>
          <w:delText>a</w:delText>
        </w:r>
        <w:r w:rsidR="00F60D96" w:rsidDel="00027401">
          <w:rPr>
            <w:rStyle w:val="Hyperlink"/>
          </w:rPr>
          <w:fldChar w:fldCharType="end"/>
        </w:r>
        <w:r w:rsidDel="00027401">
          <w:delText>,</w:delText>
        </w:r>
        <w:r w:rsidR="00F60D96" w:rsidDel="00027401">
          <w:fldChar w:fldCharType="begin"/>
        </w:r>
        <w:r w:rsidR="00F60D96" w:rsidDel="00027401">
          <w:delInstrText xml:space="preserve"> HYPERLINK \l "ref-RN4726" \h </w:delInstrText>
        </w:r>
        <w:r w:rsidR="00F60D96" w:rsidDel="00027401">
          <w:fldChar w:fldCharType="separate"/>
        </w:r>
        <w:r w:rsidDel="00027401">
          <w:rPr>
            <w:rStyle w:val="Hyperlink"/>
          </w:rPr>
          <w:delText>b</w:delText>
        </w:r>
        <w:r w:rsidR="00F60D96" w:rsidDel="00027401">
          <w:rPr>
            <w:rStyle w:val="Hyperlink"/>
          </w:rPr>
          <w:fldChar w:fldCharType="end"/>
        </w:r>
        <w:r w:rsidDel="00027401">
          <w:delText xml:space="preserve">). Other factors related to species germination characteristics include slope (Xu </w:delText>
        </w:r>
        <w:r w:rsidDel="00027401">
          <w:rPr>
            <w:i/>
          </w:rPr>
          <w:delText>et al.</w:delText>
        </w:r>
        <w:r w:rsidDel="00027401">
          <w:delText xml:space="preserve">, </w:delText>
        </w:r>
        <w:r w:rsidR="00F60D96" w:rsidDel="00027401">
          <w:fldChar w:fldCharType="begin"/>
        </w:r>
        <w:r w:rsidR="00F60D96" w:rsidDel="00027401">
          <w:delInstrText xml:space="preserve"> HYPERLINK \l "ref-RN4733" \h </w:delInstrText>
        </w:r>
        <w:r w:rsidR="00F60D96" w:rsidDel="00027401">
          <w:fldChar w:fldCharType="separate"/>
        </w:r>
        <w:r w:rsidDel="00027401">
          <w:rPr>
            <w:rStyle w:val="Hyperlink"/>
          </w:rPr>
          <w:delText>2017</w:delText>
        </w:r>
        <w:r w:rsidR="00F60D96" w:rsidDel="00027401">
          <w:rPr>
            <w:rStyle w:val="Hyperlink"/>
          </w:rPr>
          <w:fldChar w:fldCharType="end"/>
        </w:r>
        <w:r w:rsidDel="00027401">
          <w:delText xml:space="preserve">) and biogeographical origin (Giménez-Benavides </w:delText>
        </w:r>
        <w:r w:rsidDel="00027401">
          <w:rPr>
            <w:i/>
          </w:rPr>
          <w:delText>et al.</w:delText>
        </w:r>
        <w:r w:rsidDel="00027401">
          <w:delText xml:space="preserve">, </w:delText>
        </w:r>
        <w:r w:rsidR="00F60D96" w:rsidDel="00027401">
          <w:fldChar w:fldCharType="begin"/>
        </w:r>
        <w:r w:rsidR="00F60D96" w:rsidDel="00027401">
          <w:delInstrText xml:space="preserve"> HYPERLINK \l "ref-RN698" \h </w:delInstrText>
        </w:r>
        <w:r w:rsidR="00F60D96" w:rsidDel="00027401">
          <w:fldChar w:fldCharType="separate"/>
        </w:r>
        <w:r w:rsidDel="00027401">
          <w:rPr>
            <w:rStyle w:val="Hyperlink"/>
          </w:rPr>
          <w:delText>2005</w:delText>
        </w:r>
        <w:r w:rsidR="00F60D96" w:rsidDel="00027401">
          <w:rPr>
            <w:rStyle w:val="Hyperlink"/>
          </w:rPr>
          <w:fldChar w:fldCharType="end"/>
        </w:r>
        <w:r w:rsidDel="00027401">
          <w:delText xml:space="preserve">). Nevertheless, no habitat-related germination strategies were identified when comparing a major divide in alpine microhabitats, as is the one between fellfields and snowbeds (Shimono &amp; Kudo, </w:delText>
        </w:r>
        <w:r w:rsidR="00F60D96" w:rsidDel="00027401">
          <w:fldChar w:fldCharType="begin"/>
        </w:r>
        <w:r w:rsidR="00F60D96" w:rsidDel="00027401">
          <w:delInstrText xml:space="preserve"> HYPERLINK \l "ref-RN707" \h </w:delInstrText>
        </w:r>
        <w:r w:rsidR="00F60D96" w:rsidDel="00027401">
          <w:fldChar w:fldCharType="separate"/>
        </w:r>
        <w:r w:rsidDel="00027401">
          <w:rPr>
            <w:rStyle w:val="Hyperlink"/>
          </w:rPr>
          <w:delText>2005</w:delText>
        </w:r>
        <w:r w:rsidR="00F60D96" w:rsidDel="00027401">
          <w:rPr>
            <w:rStyle w:val="Hyperlink"/>
          </w:rPr>
          <w:fldChar w:fldCharType="end"/>
        </w:r>
        <w:r w:rsidDel="00027401">
          <w:delText>).</w:delText>
        </w:r>
      </w:del>
    </w:p>
    <w:p w14:paraId="26B37EE0" w14:textId="0A2754ED" w:rsidR="00F94F1C" w:rsidRPr="00E2144D" w:rsidDel="00027401" w:rsidRDefault="00F94F1C">
      <w:pPr>
        <w:pStyle w:val="BodyText"/>
        <w:rPr>
          <w:ins w:id="756" w:author="jimenezalfaro.borja@gmail.com" w:date="2020-08-01T14:36:00Z"/>
          <w:del w:id="757" w:author="jimenezalfaro.borja@gmail.com" w:date="2020-08-01T17:05:00Z"/>
          <w:rFonts w:cs="Arial"/>
          <w:color w:val="FF0000"/>
          <w:rPrChange w:id="758" w:author="jimenezalfaro.borja@gmail.com" w:date="2020-08-01T16:24:00Z">
            <w:rPr>
              <w:ins w:id="759" w:author="jimenezalfaro.borja@gmail.com" w:date="2020-08-01T14:36:00Z"/>
              <w:del w:id="760" w:author="jimenezalfaro.borja@gmail.com" w:date="2020-08-01T17:05:00Z"/>
              <w:b/>
            </w:rPr>
          </w:rPrChange>
        </w:rPr>
        <w:pPrChange w:id="761" w:author="jimenezalfaro.borja@gmail.com" w:date="2020-08-01T16:24:00Z">
          <w:pPr/>
        </w:pPrChange>
      </w:pPr>
      <w:ins w:id="762" w:author="jimenezalfaro.borja@gmail.com" w:date="2020-08-01T14:36:00Z">
        <w:del w:id="763" w:author="jimenezalfaro.borja@gmail.com" w:date="2020-08-01T17:05:00Z">
          <w:r w:rsidRPr="00E2144D" w:rsidDel="00027401">
            <w:rPr>
              <w:rFonts w:cs="Arial"/>
              <w:color w:val="FF0000"/>
              <w:rPrChange w:id="764" w:author="jimenezalfaro.borja@gmail.com" w:date="2020-08-01T16:24:00Z">
                <w:rPr>
                  <w:b/>
                </w:rPr>
              </w:rPrChange>
            </w:rPr>
            <w:delText>Discussion of FAMD ordination of regeneration traits</w:delText>
          </w:r>
        </w:del>
      </w:ins>
    </w:p>
    <w:p w14:paraId="45554FD9" w14:textId="7E379B33" w:rsidR="00F94F1C" w:rsidRPr="00E2144D" w:rsidDel="00027401" w:rsidRDefault="00F94F1C">
      <w:pPr>
        <w:rPr>
          <w:ins w:id="765" w:author="jimenezalfaro.borja@gmail.com" w:date="2020-08-01T14:36:00Z"/>
          <w:del w:id="766" w:author="jimenezalfaro.borja@gmail.com" w:date="2020-08-01T17:05:00Z"/>
          <w:rFonts w:cs="Arial"/>
          <w:rPrChange w:id="767" w:author="jimenezalfaro.borja@gmail.com" w:date="2020-08-01T16:24:00Z">
            <w:rPr>
              <w:ins w:id="768" w:author="jimenezalfaro.borja@gmail.com" w:date="2020-08-01T14:36:00Z"/>
              <w:del w:id="769" w:author="jimenezalfaro.borja@gmail.com" w:date="2020-08-01T17:05:00Z"/>
            </w:rPr>
          </w:rPrChange>
        </w:rPr>
      </w:pPr>
      <w:ins w:id="770" w:author="jimenezalfaro.borja@gmail.com" w:date="2020-08-01T14:36:00Z">
        <w:del w:id="771" w:author="jimenezalfaro.borja@gmail.com" w:date="2020-08-01T17:05:00Z">
          <w:r w:rsidRPr="00554280" w:rsidDel="00027401">
            <w:rPr>
              <w:rFonts w:cs="Arial"/>
            </w:rPr>
            <w:delText>The factorial analysis of mixed data (FAMD) opposed</w:delText>
          </w:r>
          <w:r w:rsidRPr="00E2144D" w:rsidDel="00027401">
            <w:rPr>
              <w:rFonts w:cs="Arial"/>
              <w:rPrChange w:id="772" w:author="jimenezalfaro.borja@gmail.com" w:date="2020-08-01T16:24:00Z">
                <w:rPr/>
              </w:rPrChange>
            </w:rPr>
            <w:delText xml:space="preserve"> alpine plants according to a fast-slow gradient across regeneration strategies in alpine species.  </w:delText>
          </w:r>
          <w:commentRangeStart w:id="773"/>
          <w:r w:rsidRPr="00E2144D" w:rsidDel="00027401">
            <w:rPr>
              <w:rFonts w:cs="Arial"/>
              <w:rPrChange w:id="774" w:author="jimenezalfaro.borja@gmail.com" w:date="2020-08-01T16:24:00Z">
                <w:rPr/>
              </w:rPrChange>
            </w:rPr>
            <w:delText xml:space="preserve">This gradient opposes perennial, woody plants with slow germination (high MGT), with high temperature requirements, stratification or GA3, focussing on a single germination season (low UNC) against annual plants, with faster germination (low MGT), including a bet-hedging startegy (high UNC), with germination traits indicating possible fast germination after specific germination cues (PY, alternating temperatures). </w:delText>
          </w:r>
        </w:del>
      </w:ins>
      <w:commentRangeEnd w:id="773"/>
      <w:del w:id="775" w:author="jimenezalfaro.borja@gmail.com" w:date="2020-08-01T17:05:00Z">
        <w:r w:rsidR="00F60D96" w:rsidDel="00027401">
          <w:rPr>
            <w:rStyle w:val="CommentReference"/>
          </w:rPr>
          <w:commentReference w:id="773"/>
        </w:r>
      </w:del>
      <w:commentRangeStart w:id="776"/>
      <w:ins w:id="777" w:author="jimenezalfaro.borja@gmail.com" w:date="2020-08-01T14:36:00Z">
        <w:del w:id="778" w:author="jimenezalfaro.borja@gmail.com" w:date="2020-08-01T17:05:00Z">
          <w:r w:rsidRPr="00E2144D" w:rsidDel="00027401">
            <w:rPr>
              <w:rFonts w:cs="Arial"/>
              <w:rPrChange w:id="779" w:author="jimenezalfaro.borja@gmail.com" w:date="2020-08-01T16:24:00Z">
                <w:rPr/>
              </w:rPrChange>
            </w:rPr>
            <w:delText xml:space="preserve">This gradient is interestingly linked to biogeographic patterns since the slow end is correlated with restricted distribution ranges. </w:delText>
          </w:r>
        </w:del>
      </w:ins>
      <w:commentRangeEnd w:id="776"/>
      <w:del w:id="780" w:author="jimenezalfaro.borja@gmail.com" w:date="2020-08-01T17:05:00Z">
        <w:r w:rsidR="00742A49" w:rsidDel="00027401">
          <w:rPr>
            <w:rStyle w:val="CommentReference"/>
          </w:rPr>
          <w:commentReference w:id="776"/>
        </w:r>
      </w:del>
    </w:p>
    <w:p w14:paraId="74E51830" w14:textId="1DB2776F" w:rsidR="00F94F1C" w:rsidRPr="00E2144D" w:rsidDel="00027401" w:rsidRDefault="00F94F1C">
      <w:pPr>
        <w:rPr>
          <w:ins w:id="781" w:author="jimenezalfaro.borja@gmail.com" w:date="2020-08-01T14:36:00Z"/>
          <w:del w:id="782" w:author="jimenezalfaro.borja@gmail.com" w:date="2020-08-01T17:05:00Z"/>
          <w:rFonts w:cs="Arial"/>
          <w:rPrChange w:id="783" w:author="jimenezalfaro.borja@gmail.com" w:date="2020-08-01T16:24:00Z">
            <w:rPr>
              <w:ins w:id="784" w:author="jimenezalfaro.borja@gmail.com" w:date="2020-08-01T14:36:00Z"/>
              <w:del w:id="785" w:author="jimenezalfaro.borja@gmail.com" w:date="2020-08-01T17:05:00Z"/>
            </w:rPr>
          </w:rPrChange>
        </w:rPr>
      </w:pPr>
      <w:commentRangeStart w:id="786"/>
      <w:ins w:id="787" w:author="jimenezalfaro.borja@gmail.com" w:date="2020-08-01T14:36:00Z">
        <w:del w:id="788" w:author="jimenezalfaro.borja@gmail.com" w:date="2020-08-01T17:05:00Z">
          <w:r w:rsidRPr="00E2144D" w:rsidDel="00027401">
            <w:rPr>
              <w:rFonts w:cs="Arial"/>
              <w:rPrChange w:id="789" w:author="jimenezalfaro.borja@gmail.com" w:date="2020-08-01T16:24:00Z">
                <w:rPr/>
              </w:rPrChange>
            </w:rPr>
            <w:delText xml:space="preserve">The fast-slow gradient </w:delText>
          </w:r>
        </w:del>
      </w:ins>
      <w:commentRangeEnd w:id="786"/>
      <w:del w:id="790" w:author="jimenezalfaro.borja@gmail.com" w:date="2020-08-01T17:05:00Z">
        <w:r w:rsidR="00742A49" w:rsidDel="00027401">
          <w:rPr>
            <w:rStyle w:val="CommentReference"/>
          </w:rPr>
          <w:commentReference w:id="786"/>
        </w:r>
      </w:del>
      <w:ins w:id="791" w:author="jimenezalfaro.borja@gmail.com" w:date="2020-08-01T14:36:00Z">
        <w:del w:id="792" w:author="jimenezalfaro.borja@gmail.com" w:date="2020-08-01T17:05:00Z">
          <w:r w:rsidRPr="00E2144D" w:rsidDel="00027401">
            <w:rPr>
              <w:rFonts w:cs="Arial"/>
              <w:rPrChange w:id="793" w:author="jimenezalfaro.borja@gmail.com" w:date="2020-08-01T16:24:00Z">
                <w:rPr/>
              </w:rPrChange>
            </w:rPr>
            <w:delText xml:space="preserve">within regenerative strategies of alpine plants we found here is in parallel to prominent gradients of fast or slow population dynamics </w:delText>
          </w:r>
          <w:r w:rsidRPr="00E2144D" w:rsidDel="00027401">
            <w:rPr>
              <w:rFonts w:cs="Arial"/>
              <w:rPrChange w:id="794" w:author="jimenezalfaro.borja@gmail.com" w:date="2020-08-01T16:24:00Z">
                <w:rPr/>
              </w:rPrChange>
            </w:rPr>
            <w:fldChar w:fldCharType="begin"/>
          </w:r>
          <w:r w:rsidRPr="00E2144D" w:rsidDel="00027401">
            <w:rPr>
              <w:rFonts w:cs="Arial"/>
              <w:rPrChange w:id="795" w:author="jimenezalfaro.borja@gmail.com" w:date="2020-08-01T16:24:00Z">
                <w:rPr/>
              </w:rPrChange>
            </w:rPr>
            <w:delInstrText xml:space="preserve"> ADDIN EN.CITE &lt;EndNote&gt;&lt;Cite&gt;&lt;Author&gt;Silvertown&lt;/Author&gt;&lt;Year&gt;1992&lt;/Year&gt;&lt;RecNum&gt;1810&lt;/RecNum&gt;&lt;DisplayText&gt;(Nobis and Schweingruber 2013; Silvertown et al. 1992)&lt;/DisplayText&gt;&lt;record&gt;&lt;rec-number&gt;1810&lt;/rec-number&gt;&lt;foreign-keys&gt;&lt;key app="EN" db-id="sd5avdtxe5z9dte05wgpsvr8adxsav0xrezf" timestamp="1419255211"&gt;1810&lt;/key&gt;&lt;/foreign-keys&gt;&lt;ref-type name="Journal Article"&gt;17&lt;/ref-type&gt;&lt;contributors&gt;&lt;authors&gt;&lt;author&gt;Silvertown, J.&lt;/author&gt;&lt;author&gt;Franco, M.&lt;/author&gt;&lt;author&gt;McConway, K.&lt;/author&gt;&lt;/authors&gt;&lt;/contributors&gt;&lt;titles&gt;&lt;title&gt;A demographic interpretation of Grime&amp;apos;s triangle&lt;/title&gt;&lt;secondary-title&gt;Functional Ecology&lt;/secondary-title&gt;&lt;/titles&gt;&lt;periodical&gt;&lt;full-title&gt;Functional Ecology&lt;/full-title&gt;&lt;abbr-1&gt;Funct. Ecol.&lt;/abbr-1&gt;&lt;abbr-2&gt;Funct Ecol&lt;/abbr-2&gt;&lt;/periodical&gt;&lt;pages&gt;130-136&lt;/pages&gt;&lt;reprint-edition&gt;NOT IN FILE&lt;/reprint-edition&gt;&lt;dates&gt;&lt;year&gt;1992&lt;/year&gt;&lt;/dates&gt;&lt;urls&gt;&lt;/urls&gt;&lt;/record&gt;&lt;/Cite&gt;&lt;Cite&gt;&lt;Author&gt;Nobis&lt;/Author&gt;&lt;Year&gt;2013&lt;/Year&gt;&lt;RecNum&gt;5912&lt;/RecNum&gt;&lt;record&gt;&lt;rec-number&gt;5912&lt;/rec-number&gt;&lt;foreign-keys&gt;&lt;key app="EN" db-id="sd5avdtxe5z9dte05wgpsvr8adxsav0xrezf" timestamp="1595195101"&gt;5912&lt;/key&gt;&lt;/foreign-keys&gt;&lt;ref-type name="Journal Article"&gt;17&lt;/ref-type&gt;&lt;contributors&gt;&lt;authors&gt;&lt;author&gt;Nobis, Michael P.&lt;/author&gt;&lt;author&gt;Schweingruber, Fritz H.&lt;/author&gt;&lt;/authors&gt;&lt;/contributors&gt;&lt;titles&gt;&lt;title&gt;Adult age of vascular plant species along an elevational land-use and climate gradient&lt;/title&gt;&lt;secondary-title&gt;Ecography&lt;/secondary-title&gt;&lt;/titles&gt;&lt;periodical&gt;&lt;full-title&gt;Ecography&lt;/full-title&gt;&lt;abbr-1&gt;Ecography&lt;/abbr-1&gt;&lt;abbr-2&gt;Ecography&lt;/abbr-2&gt;&lt;/periodical&gt;&lt;pages&gt;1076-1085&lt;/pages&gt;&lt;volume&gt;36&lt;/volume&gt;&lt;number&gt;10&lt;/number&gt;&lt;dates&gt;&lt;year&gt;2013&lt;/year&gt;&lt;pub-dates&gt;&lt;date&gt;2013&lt;/date&gt;&lt;/pub-dates&gt;&lt;/dates&gt;&lt;isbn&gt;1600-0587&lt;/isbn&gt;&lt;urls&gt;&lt;/urls&gt;&lt;electronic-resource-num&gt;10.1111/j.1600-0587.2013.00158.x&lt;/electronic-resource-num&gt;&lt;remote-database-name&gt;Wiley Online Library&lt;/remote-database-name&gt;&lt;language&gt;en&lt;/language&gt;&lt;access-date&gt;2020-07-19 21:41:35&lt;/access-date&gt;&lt;/record&gt;&lt;/Cite&gt;&lt;/EndNote&gt;</w:delInstrText>
          </w:r>
          <w:r w:rsidRPr="00E2144D" w:rsidDel="00027401">
            <w:rPr>
              <w:rFonts w:cs="Arial"/>
              <w:rPrChange w:id="796" w:author="jimenezalfaro.borja@gmail.com" w:date="2020-08-01T16:24:00Z">
                <w:rPr/>
              </w:rPrChange>
            </w:rPr>
            <w:fldChar w:fldCharType="separate"/>
          </w:r>
          <w:r w:rsidRPr="00E2144D" w:rsidDel="00027401">
            <w:rPr>
              <w:rFonts w:cs="Arial"/>
              <w:noProof/>
              <w:rPrChange w:id="797" w:author="jimenezalfaro.borja@gmail.com" w:date="2020-08-01T16:24:00Z">
                <w:rPr>
                  <w:noProof/>
                </w:rPr>
              </w:rPrChange>
            </w:rPr>
            <w:delText>(Nobis and Schweingruber 2013; Silvertown et al. 1992)</w:delText>
          </w:r>
          <w:r w:rsidRPr="00E2144D" w:rsidDel="00027401">
            <w:rPr>
              <w:rFonts w:cs="Arial"/>
              <w:rPrChange w:id="798" w:author="jimenezalfaro.borja@gmail.com" w:date="2020-08-01T16:24:00Z">
                <w:rPr/>
              </w:rPrChange>
            </w:rPr>
            <w:fldChar w:fldCharType="end"/>
          </w:r>
          <w:r w:rsidRPr="00E2144D" w:rsidDel="00027401">
            <w:rPr>
              <w:rFonts w:cs="Arial"/>
              <w:rPrChange w:id="799" w:author="jimenezalfaro.borja@gmail.com" w:date="2020-08-01T16:24:00Z">
                <w:rPr/>
              </w:rPrChange>
            </w:rPr>
            <w:delText xml:space="preserve">, fast or slow developping leaf traits </w:delText>
          </w:r>
          <w:r w:rsidRPr="00E2144D" w:rsidDel="00027401">
            <w:rPr>
              <w:rFonts w:cs="Arial"/>
              <w:rPrChange w:id="800" w:author="jimenezalfaro.borja@gmail.com" w:date="2020-08-01T16:24:00Z">
                <w:rPr/>
              </w:rPrChange>
            </w:rPr>
            <w:fldChar w:fldCharType="begin"/>
          </w:r>
          <w:r w:rsidRPr="00E2144D" w:rsidDel="00027401">
            <w:rPr>
              <w:rFonts w:cs="Arial"/>
              <w:rPrChange w:id="801" w:author="jimenezalfaro.borja@gmail.com" w:date="2020-08-01T16:24:00Z">
                <w:rPr/>
              </w:rPrChange>
            </w:rPr>
            <w:delInstrText xml:space="preserve"> ADDIN EN.CITE &lt;EndNote&gt;&lt;Cite&gt;&lt;Author&gt;Wright&lt;/Author&gt;&lt;Year&gt;2004&lt;/Year&gt;&lt;RecNum&gt;846&lt;/RecNum&gt;&lt;DisplayText&gt;(Wright et al. 2004)&lt;/DisplayText&gt;&lt;record&gt;&lt;rec-number&gt;846&lt;/rec-number&gt;&lt;foreign-keys&gt;&lt;key app="EN" db-id="sd5avdtxe5z9dte05wgpsvr8adxsav0xrezf" timestamp="1419255211"&gt;846&lt;/key&gt;&lt;/foreign-keys&gt;&lt;ref-type name="Journal Article"&gt;17&lt;/ref-type&gt;&lt;contributors&gt;&lt;authors&gt;&lt;author&gt;Wright, Ian J.&lt;/author&gt;&lt;author&gt;Reich, Peter B.&lt;/author&gt;&lt;author&gt;Westoby, Mark&lt;/author&gt;&lt;author&gt;Ackerly, David D.&lt;/author&gt;&lt;author&gt;Baruch, Zdravko&lt;/author&gt;&lt;author&gt;Bongers, Frans&lt;/author&gt;&lt;author&gt;Cavender-Bares, Jeannine&lt;/author&gt;&lt;author&gt;Chapin, Terry&lt;/author&gt;&lt;author&gt;Cornelissen, Johannes H. C.&lt;/author&gt;&lt;author&gt;Diemer, Matthias&lt;/author&gt;&lt;author&gt;Flexas, Jaume&lt;/author&gt;&lt;author&gt;Garnier, Eric&lt;/author&gt;&lt;author&gt;Groom, Philip K.&lt;/author&gt;&lt;author&gt;Gulias, Javier&lt;/author&gt;&lt;author&gt;Hikosaka, Kouki&lt;/author&gt;&lt;author&gt;Lamont, Byron B.&lt;/author&gt;&lt;author&gt;Lee, Tali&lt;/author&gt;&lt;author&gt;Lee, William&lt;/author&gt;&lt;author&gt;Lusk, Christopher&lt;/author&gt;&lt;author&gt;Midgley, Jeremy J.&lt;/author&gt;&lt;author&gt;Navas, Marie Laure&lt;/author&gt;&lt;author&gt;Niinemets, Ulo&lt;/author&gt;&lt;author&gt;Oleksyn, Jacek&lt;/author&gt;&lt;author&gt;Osada, Noriyuki&lt;/author&gt;&lt;author&gt;Poorter, Hendrik&lt;/author&gt;&lt;author&gt;Poot, Pieter&lt;/author&gt;&lt;author&gt;Prior, Lynda&lt;/author&gt;&lt;author&gt;Pyankov, Vladimir I.&lt;/author&gt;&lt;author&gt;Roumet, Catherine&lt;/author&gt;&lt;author&gt;Thomas, Sean C.&lt;/author&gt;&lt;author&gt;Tjoelker, Mark G.&lt;/author&gt;&lt;author&gt;Veneklaas, Erik J.&lt;/author&gt;&lt;author&gt;Villar, Rafael&lt;/author&gt;&lt;/authors&gt;&lt;/contributors&gt;&lt;titles&gt;&lt;title&gt;The worldwide leaf economics spectrum&lt;/title&gt;&lt;secondary-title&gt;Nature&lt;/secondary-title&gt;&lt;/titles&gt;&lt;periodical&gt;&lt;full-title&gt;Nature&lt;/full-title&gt;&lt;abbr-1&gt;Nature&lt;/abbr-1&gt;&lt;abbr-2&gt;Nature&lt;/abbr-2&gt;&lt;/periodical&gt;&lt;pages&gt;821-827&lt;/pages&gt;&lt;volume&gt;428&lt;/volume&gt;&lt;number&gt;6985&lt;/number&gt;&lt;reprint-edition&gt;NOT IN FILE&lt;/reprint-edition&gt;&lt;keywords&gt;&lt;keyword&gt;LEAF&lt;/keyword&gt;&lt;keyword&gt;WORLDWIDE&lt;/keyword&gt;&lt;/keywords&gt;&lt;dates&gt;&lt;year&gt;2004&lt;/year&gt;&lt;/dates&gt;&lt;urls&gt;&lt;related-urls&gt;&lt;url&gt;http://dx.doi.org.gate1.inist.fr/10.1038/nature02403&lt;/url&gt;&lt;/related-urls&gt;&lt;/urls&gt;&lt;/record&gt;&lt;/Cite&gt;&lt;/EndNote&gt;</w:delInstrText>
          </w:r>
          <w:r w:rsidRPr="00E2144D" w:rsidDel="00027401">
            <w:rPr>
              <w:rFonts w:cs="Arial"/>
              <w:rPrChange w:id="802" w:author="jimenezalfaro.borja@gmail.com" w:date="2020-08-01T16:24:00Z">
                <w:rPr/>
              </w:rPrChange>
            </w:rPr>
            <w:fldChar w:fldCharType="separate"/>
          </w:r>
          <w:r w:rsidRPr="00E2144D" w:rsidDel="00027401">
            <w:rPr>
              <w:rFonts w:cs="Arial"/>
              <w:noProof/>
              <w:rPrChange w:id="803" w:author="jimenezalfaro.borja@gmail.com" w:date="2020-08-01T16:24:00Z">
                <w:rPr>
                  <w:noProof/>
                </w:rPr>
              </w:rPrChange>
            </w:rPr>
            <w:delText>(Wright et al. 2004)</w:delText>
          </w:r>
          <w:r w:rsidRPr="00E2144D" w:rsidDel="00027401">
            <w:rPr>
              <w:rFonts w:cs="Arial"/>
              <w:rPrChange w:id="804" w:author="jimenezalfaro.borja@gmail.com" w:date="2020-08-01T16:24:00Z">
                <w:rPr/>
              </w:rPrChange>
            </w:rPr>
            <w:fldChar w:fldCharType="end"/>
          </w:r>
          <w:r w:rsidRPr="00E2144D" w:rsidDel="00027401">
            <w:rPr>
              <w:rFonts w:cs="Arial"/>
              <w:rPrChange w:id="805" w:author="jimenezalfaro.borja@gmail.com" w:date="2020-08-01T16:24:00Z">
                <w:rPr/>
              </w:rPrChange>
            </w:rPr>
            <w:delText xml:space="preserve">, or large sets of plant ecological features </w:delText>
          </w:r>
          <w:r w:rsidRPr="00E2144D" w:rsidDel="00027401">
            <w:rPr>
              <w:rFonts w:cs="Arial"/>
              <w:rPrChange w:id="806" w:author="jimenezalfaro.borja@gmail.com" w:date="2020-08-01T16:24:00Z">
                <w:rPr/>
              </w:rPrChange>
            </w:rPr>
            <w:fldChar w:fldCharType="begin"/>
          </w:r>
          <w:r w:rsidRPr="00E2144D" w:rsidDel="00027401">
            <w:rPr>
              <w:rFonts w:cs="Arial"/>
              <w:rPrChange w:id="807" w:author="jimenezalfaro.borja@gmail.com" w:date="2020-08-01T16:24:00Z">
                <w:rPr/>
              </w:rPrChange>
            </w:rPr>
            <w:delInstrText xml:space="preserve"> ADDIN EN.CITE &lt;EndNote&gt;&lt;Cite&gt;&lt;Author&gt;Grime&lt;/Author&gt;&lt;Year&gt;1977&lt;/Year&gt;&lt;RecNum&gt;2557&lt;/RecNum&gt;&lt;DisplayText&gt;(Grime 1977)&lt;/DisplayText&gt;&lt;record&gt;&lt;rec-number&gt;2557&lt;/rec-number&gt;&lt;foreign-keys&gt;&lt;key app="EN" db-id="sd5avdtxe5z9dte05wgpsvr8adxsav0xrezf" timestamp="1436256021"&gt;2557&lt;/key&gt;&lt;/foreign-keys&gt;&lt;ref-type name="Journal Article"&gt;17&lt;/ref-type&gt;&lt;contributors&gt;&lt;authors&gt;&lt;author&gt;Grime, JP&lt;/author&gt;&lt;/authors&gt;&lt;/contributors&gt;&lt;titles&gt;&lt;title&gt;Evidence for the existence of three primary strategies in plants and its relevance to ecological and evolutionary theory&lt;/title&gt;&lt;secondary-title&gt;American naturalist&lt;/secondary-title&gt;&lt;/titles&gt;&lt;periodical&gt;&lt;full-title&gt;American Naturalist&lt;/full-title&gt;&lt;abbr-1&gt;Am. Nat.&lt;/abbr-1&gt;&lt;abbr-2&gt;Am Nat&lt;/abbr-2&gt;&lt;/periodical&gt;&lt;pages&gt;1169-1194&lt;/pages&gt;&lt;dates&gt;&lt;year&gt;1977&lt;/year&gt;&lt;/dates&gt;&lt;isbn&gt;0003-0147&lt;/isbn&gt;&lt;urls&gt;&lt;/urls&gt;&lt;/record&gt;&lt;/Cite&gt;&lt;/EndNote&gt;</w:delInstrText>
          </w:r>
          <w:r w:rsidRPr="00E2144D" w:rsidDel="00027401">
            <w:rPr>
              <w:rFonts w:cs="Arial"/>
              <w:rPrChange w:id="808" w:author="jimenezalfaro.borja@gmail.com" w:date="2020-08-01T16:24:00Z">
                <w:rPr/>
              </w:rPrChange>
            </w:rPr>
            <w:fldChar w:fldCharType="separate"/>
          </w:r>
          <w:r w:rsidRPr="00E2144D" w:rsidDel="00027401">
            <w:rPr>
              <w:rFonts w:cs="Arial"/>
              <w:noProof/>
              <w:rPrChange w:id="809" w:author="jimenezalfaro.borja@gmail.com" w:date="2020-08-01T16:24:00Z">
                <w:rPr>
                  <w:noProof/>
                </w:rPr>
              </w:rPrChange>
            </w:rPr>
            <w:delText>(Grime 1977)</w:delText>
          </w:r>
          <w:r w:rsidRPr="00E2144D" w:rsidDel="00027401">
            <w:rPr>
              <w:rFonts w:cs="Arial"/>
              <w:rPrChange w:id="810" w:author="jimenezalfaro.borja@gmail.com" w:date="2020-08-01T16:24:00Z">
                <w:rPr/>
              </w:rPrChange>
            </w:rPr>
            <w:fldChar w:fldCharType="end"/>
          </w:r>
          <w:r w:rsidRPr="00E2144D" w:rsidDel="00027401">
            <w:rPr>
              <w:rFonts w:cs="Arial"/>
              <w:rPrChange w:id="811" w:author="jimenezalfaro.borja@gmail.com" w:date="2020-08-01T16:24:00Z">
                <w:rPr/>
              </w:rPrChange>
            </w:rPr>
            <w:delText xml:space="preserve">. Fast regeneration can be understood as a strategy to cope with frequently disturbed alpine habitats such as avalanche ways, steep eroding slopes, regressing glaciers and riverbeds </w:delText>
          </w:r>
          <w:r w:rsidRPr="00E2144D" w:rsidDel="00027401">
            <w:rPr>
              <w:rFonts w:cs="Arial"/>
              <w:rPrChange w:id="812" w:author="jimenezalfaro.borja@gmail.com" w:date="2020-08-01T16:24:00Z">
                <w:rPr/>
              </w:rPrChange>
            </w:rPr>
            <w:fldChar w:fldCharType="begin">
              <w:fldData xml:space="preserve">PEVuZE5vdGU+PENpdGU+PEF1dGhvcj5HZW50aWxpPC9BdXRob3I+PFllYXI+MjAxMzwvWWVhcj48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</w:fldData>
            </w:fldChar>
          </w:r>
          <w:r w:rsidRPr="00E2144D" w:rsidDel="00027401">
            <w:rPr>
              <w:rFonts w:cs="Arial"/>
              <w:rPrChange w:id="813" w:author="jimenezalfaro.borja@gmail.com" w:date="2020-08-01T16:24:00Z">
                <w:rPr/>
              </w:rPrChange>
            </w:rPr>
            <w:delInstrText xml:space="preserve"> ADDIN EN.CITE </w:delInstrText>
          </w:r>
          <w:r w:rsidRPr="00E2144D" w:rsidDel="00027401">
            <w:rPr>
              <w:rFonts w:cs="Arial"/>
              <w:rPrChange w:id="814" w:author="jimenezalfaro.borja@gmail.com" w:date="2020-08-01T16:24:00Z">
                <w:rPr/>
              </w:rPrChange>
            </w:rPr>
            <w:fldChar w:fldCharType="begin">
              <w:fldData xml:space="preserve">PEVuZE5vdGU+PENpdGU+PEF1dGhvcj5HZW50aWxpPC9BdXRob3I+PFllYXI+MjAxMzwvWWVhcj48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</w:fldData>
            </w:fldChar>
          </w:r>
          <w:r w:rsidRPr="00E2144D" w:rsidDel="00027401">
            <w:rPr>
              <w:rFonts w:cs="Arial"/>
              <w:rPrChange w:id="815" w:author="jimenezalfaro.borja@gmail.com" w:date="2020-08-01T16:24:00Z">
                <w:rPr/>
              </w:rPrChange>
            </w:rPr>
            <w:delInstrText xml:space="preserve"> ADDIN EN.CITE.DATA </w:delInstrText>
          </w:r>
          <w:r w:rsidRPr="00E2144D" w:rsidDel="00027401">
            <w:rPr>
              <w:rFonts w:cs="Arial"/>
              <w:rPrChange w:id="816" w:author="jimenezalfaro.borja@gmail.com" w:date="2020-08-01T16:24:00Z">
                <w:rPr>
                  <w:rFonts w:cs="Arial"/>
                </w:rPr>
              </w:rPrChange>
            </w:rPr>
          </w:r>
          <w:r w:rsidRPr="00E2144D" w:rsidDel="00027401">
            <w:rPr>
              <w:rFonts w:cs="Arial"/>
              <w:rPrChange w:id="817" w:author="jimenezalfaro.borja@gmail.com" w:date="2020-08-01T16:24:00Z">
                <w:rPr/>
              </w:rPrChange>
            </w:rPr>
            <w:fldChar w:fldCharType="end"/>
          </w:r>
          <w:r w:rsidRPr="00E2144D" w:rsidDel="00027401">
            <w:rPr>
              <w:rFonts w:cs="Arial"/>
              <w:rPrChange w:id="818" w:author="jimenezalfaro.borja@gmail.com" w:date="2020-08-01T16:24:00Z">
                <w:rPr>
                  <w:rFonts w:cs="Arial"/>
                </w:rPr>
              </w:rPrChange>
            </w:rPr>
          </w:r>
          <w:r w:rsidRPr="00E2144D" w:rsidDel="00027401">
            <w:rPr>
              <w:rFonts w:cs="Arial"/>
              <w:rPrChange w:id="819" w:author="jimenezalfaro.borja@gmail.com" w:date="2020-08-01T16:24:00Z">
                <w:rPr/>
              </w:rPrChange>
            </w:rPr>
            <w:fldChar w:fldCharType="separate"/>
          </w:r>
          <w:r w:rsidRPr="00E2144D" w:rsidDel="00027401">
            <w:rPr>
              <w:rFonts w:cs="Arial"/>
              <w:noProof/>
              <w:rPrChange w:id="820" w:author="jimenezalfaro.borja@gmail.com" w:date="2020-08-01T16:24:00Z">
                <w:rPr>
                  <w:noProof/>
                </w:rPr>
              </w:rPrChange>
            </w:rPr>
            <w:delText>(Gentili et al. 2013; Pierce et al. 2007)</w:delText>
          </w:r>
          <w:r w:rsidRPr="00E2144D" w:rsidDel="00027401">
            <w:rPr>
              <w:rFonts w:cs="Arial"/>
              <w:rPrChange w:id="821" w:author="jimenezalfaro.borja@gmail.com" w:date="2020-08-01T16:24:00Z">
                <w:rPr/>
              </w:rPrChange>
            </w:rPr>
            <w:fldChar w:fldCharType="end"/>
          </w:r>
          <w:r w:rsidRPr="00E2144D" w:rsidDel="00027401">
            <w:rPr>
              <w:rFonts w:cs="Arial"/>
              <w:rPrChange w:id="822" w:author="jimenezalfaro.borja@gmail.com" w:date="2020-08-01T16:24:00Z">
                <w:rPr/>
              </w:rPrChange>
            </w:rPr>
            <w:delText xml:space="preserve">. These habitats link fast regeneration after disturbance, after snow-melt and before drying, with low need of GA3 or non dormant seeds, break of physical dormancy and effective cueing by factors indicating exposed bare soil such as alternating temperatures. Interestingly, fast germination seems to be linked to larger distributional areas, it has been suggested that short lived pioneer species tend to have larger distributional areas than late-successional species, because of their more far-ranging colonization capacity </w:delText>
          </w:r>
          <w:r w:rsidRPr="00E2144D" w:rsidDel="00027401">
            <w:rPr>
              <w:rFonts w:cs="Arial"/>
              <w:rPrChange w:id="823" w:author="jimenezalfaro.borja@gmail.com" w:date="2020-08-01T16:24:00Z">
                <w:rPr/>
              </w:rPrChange>
            </w:rPr>
            <w:fldChar w:fldCharType="begin"/>
          </w:r>
          <w:r w:rsidRPr="00E2144D" w:rsidDel="00027401">
            <w:rPr>
              <w:rFonts w:cs="Arial"/>
              <w:rPrChange w:id="824" w:author="jimenezalfaro.borja@gmail.com" w:date="2020-08-01T16:24:00Z">
                <w:rPr/>
              </w:rPrChange>
            </w:rPr>
            <w:delInstrText xml:space="preserve"> ADDIN EN.CITE &lt;EndNote&gt;&lt;Cite&gt;&lt;Author&gt;Morin&lt;/Author&gt;&lt;Year&gt;2006&lt;/Year&gt;&lt;RecNum&gt;1542&lt;/RecNum&gt;&lt;DisplayText&gt;(Morin and Chuine 2006)&lt;/DisplayText&gt;&lt;record&gt;&lt;rec-number&gt;1542&lt;/rec-number&gt;&lt;foreign-keys&gt;&lt;key app="EN" db-id="sd5avdtxe5z9dte05wgpsvr8adxsav0xrezf" timestamp="1419255211"&gt;1542&lt;/key&gt;&lt;/foreign-keys&gt;&lt;ref-type name="Journal Article"&gt;17&lt;/ref-type&gt;&lt;contributors&gt;&lt;authors&gt;&lt;author&gt;Morin, X.&lt;/author&gt;&lt;author&gt;Chuine, I.&lt;/author&gt;&lt;/authors&gt;&lt;/contributors&gt;&lt;titles&gt;&lt;title&gt;Niche breadth, competitive strength and range size of tree species: a trade off based framework to understand species distribution&lt;/title&gt;&lt;secondary-title&gt;Ecology Letters&lt;/secondary-title&gt;&lt;/titles&gt;&lt;periodical&gt;&lt;full-title&gt;Ecology Letters&lt;/full-title&gt;&lt;abbr-1&gt;Ecol. Lett.&lt;/abbr-1&gt;&lt;abbr-2&gt;Ecol Lett&lt;/abbr-2&gt;&lt;/periodical&gt;&lt;pages&gt;185-195&lt;/pages&gt;&lt;volume&gt;9&lt;/volume&gt;&lt;number&gt;2&lt;/number&gt;&lt;reprint-edition&gt;NOT IN FILE&lt;/reprint-edition&gt;&lt;keywords&gt;&lt;keyword&gt;niche&lt;/keyword&gt;&lt;keyword&gt;niche breadth&lt;/keyword&gt;&lt;keyword&gt;RANGE&lt;/keyword&gt;&lt;keyword&gt;SIZE&lt;/keyword&gt;&lt;keyword&gt;SPECIES DISTRIBUTION&lt;/keyword&gt;&lt;keyword&gt;TREE&lt;/keyword&gt;&lt;/keywords&gt;&lt;dates&gt;&lt;year&gt;2006&lt;/year&gt;&lt;/dates&gt;&lt;urls&gt;&lt;/urls&gt;&lt;/record&gt;&lt;/Cite&gt;&lt;/EndNote&gt;</w:delInstrText>
          </w:r>
          <w:r w:rsidRPr="00E2144D" w:rsidDel="00027401">
            <w:rPr>
              <w:rFonts w:cs="Arial"/>
              <w:rPrChange w:id="825" w:author="jimenezalfaro.borja@gmail.com" w:date="2020-08-01T16:24:00Z">
                <w:rPr/>
              </w:rPrChange>
            </w:rPr>
            <w:fldChar w:fldCharType="separate"/>
          </w:r>
          <w:r w:rsidRPr="00E2144D" w:rsidDel="00027401">
            <w:rPr>
              <w:rFonts w:cs="Arial"/>
              <w:noProof/>
              <w:rPrChange w:id="826" w:author="jimenezalfaro.borja@gmail.com" w:date="2020-08-01T16:24:00Z">
                <w:rPr>
                  <w:noProof/>
                </w:rPr>
              </w:rPrChange>
            </w:rPr>
            <w:delText>(Morin and Chuine 2006)</w:delText>
          </w:r>
          <w:r w:rsidRPr="00E2144D" w:rsidDel="00027401">
            <w:rPr>
              <w:rFonts w:cs="Arial"/>
              <w:rPrChange w:id="827" w:author="jimenezalfaro.borja@gmail.com" w:date="2020-08-01T16:24:00Z">
                <w:rPr/>
              </w:rPrChange>
            </w:rPr>
            <w:fldChar w:fldCharType="end"/>
          </w:r>
          <w:r w:rsidRPr="00E2144D" w:rsidDel="00027401">
            <w:rPr>
              <w:rFonts w:cs="Arial"/>
              <w:rPrChange w:id="828" w:author="jimenezalfaro.borja@gmail.com" w:date="2020-08-01T16:24:00Z">
                <w:rPr/>
              </w:rPrChange>
            </w:rPr>
            <w:delText xml:space="preserve"> and alpine pioneer species more rapidly move upwards during recent climate change </w:delText>
          </w:r>
          <w:r w:rsidRPr="00E2144D" w:rsidDel="00027401">
            <w:rPr>
              <w:rFonts w:cs="Arial"/>
              <w:rPrChange w:id="829" w:author="jimenezalfaro.borja@gmail.com" w:date="2020-08-01T16:24:00Z">
                <w:rPr/>
              </w:rPrChange>
            </w:rPr>
            <w:fldChar w:fldCharType="begin"/>
          </w:r>
          <w:r w:rsidRPr="00E2144D" w:rsidDel="00027401">
            <w:rPr>
              <w:rFonts w:cs="Arial"/>
              <w:rPrChange w:id="830" w:author="jimenezalfaro.borja@gmail.com" w:date="2020-08-01T16:24:00Z">
                <w:rPr/>
              </w:rPrChange>
            </w:rPr>
            <w:delInstrText xml:space="preserve"> ADDIN EN.CITE &lt;EndNote&gt;&lt;Cite&gt;&lt;Author&gt;Pauli&lt;/Author&gt;&lt;Year&gt;2007&lt;/Year&gt;&lt;RecNum&gt;1860&lt;/RecNum&gt;&lt;DisplayText&gt;(Pauli et al. 2007)&lt;/DisplayText&gt;&lt;record&gt;&lt;rec-number&gt;1860&lt;/rec-number&gt;&lt;foreign-keys&gt;&lt;key app="EN" db-id="sd5avdtxe5z9dte05wgpsvr8adxsav0xrezf" timestamp="1419255211"&gt;1860&lt;/key&gt;&lt;/foreign-keys&gt;&lt;ref-type name="Journal Article"&gt;17&lt;/ref-type&gt;&lt;contributors&gt;&lt;authors&gt;&lt;author&gt;Pauli, H.&lt;/author&gt;&lt;author&gt;Gottfried, M.&lt;/author&gt;&lt;author&gt;Reiter, K.&lt;/author&gt;&lt;author&gt;Klettner, C.&lt;/author&gt;&lt;author&gt;Grabherr, G.&lt;/author&gt;&lt;/authors&gt;&lt;/contributors&gt;&lt;titles&gt;&lt;title&gt;Signals of range expansions and contractions of vascular plants in the high Alps: observations (1994-2004) at the GLORIA master site Schrankogel, Tyrol, Austria&lt;/title&gt;&lt;secondary-title&gt;Global Change Biology&lt;/secondary-title&gt;&lt;/titles&gt;&lt;periodical&gt;&lt;full-title&gt;Global Change Biology&lt;/full-title&gt;&lt;abbr-1&gt;Global Change Biol.&lt;/abbr-1&gt;&lt;abbr-2&gt;Global Change Biol&lt;/abbr-2&gt;&lt;/periodical&gt;&lt;pages&gt;147-156&lt;/pages&gt;&lt;volume&gt;13&lt;/volume&gt;&lt;number&gt;1&lt;/number&gt;&lt;reprint-edition&gt;NOT IN FILE&lt;/reprint-edition&gt;&lt;keywords&gt;&lt;keyword&gt;EXPANSION&lt;/keyword&gt;&lt;keyword&gt;PLANT&lt;/keyword&gt;&lt;keyword&gt;PLANTS&lt;/keyword&gt;&lt;keyword&gt;RANGE&lt;/keyword&gt;&lt;keyword&gt;range expansion&lt;/keyword&gt;&lt;keyword&gt;SIGNAL&lt;/keyword&gt;&lt;keyword&gt;vascular plants&lt;/keyword&gt;&lt;/keywords&gt;&lt;dates&gt;&lt;year&gt;2007&lt;/year&gt;&lt;/dates&gt;&lt;urls&gt;&lt;/urls&gt;&lt;/record&gt;&lt;/Cite&gt;&lt;/EndNote&gt;</w:delInstrText>
          </w:r>
          <w:r w:rsidRPr="00E2144D" w:rsidDel="00027401">
            <w:rPr>
              <w:rFonts w:cs="Arial"/>
              <w:rPrChange w:id="831" w:author="jimenezalfaro.borja@gmail.com" w:date="2020-08-01T16:24:00Z">
                <w:rPr/>
              </w:rPrChange>
            </w:rPr>
            <w:fldChar w:fldCharType="separate"/>
          </w:r>
          <w:r w:rsidRPr="00E2144D" w:rsidDel="00027401">
            <w:rPr>
              <w:rFonts w:cs="Arial"/>
              <w:noProof/>
              <w:rPrChange w:id="832" w:author="jimenezalfaro.borja@gmail.com" w:date="2020-08-01T16:24:00Z">
                <w:rPr>
                  <w:noProof/>
                </w:rPr>
              </w:rPrChange>
            </w:rPr>
            <w:delText>(Pauli et al. 2007)</w:delText>
          </w:r>
          <w:r w:rsidRPr="00E2144D" w:rsidDel="00027401">
            <w:rPr>
              <w:rFonts w:cs="Arial"/>
              <w:rPrChange w:id="833" w:author="jimenezalfaro.borja@gmail.com" w:date="2020-08-01T16:24:00Z">
                <w:rPr/>
              </w:rPrChange>
            </w:rPr>
            <w:fldChar w:fldCharType="end"/>
          </w:r>
          <w:r w:rsidRPr="00E2144D" w:rsidDel="00027401">
            <w:rPr>
              <w:rFonts w:cs="Arial"/>
              <w:rPrChange w:id="834" w:author="jimenezalfaro.borja@gmail.com" w:date="2020-08-01T16:24:00Z">
                <w:rPr/>
              </w:rPrChange>
            </w:rPr>
            <w:delText>.</w:delText>
          </w:r>
        </w:del>
      </w:ins>
    </w:p>
    <w:p w14:paraId="13DDD9E8" w14:textId="20D1F663" w:rsidR="00F94F1C" w:rsidRPr="00E2144D" w:rsidDel="00027401" w:rsidRDefault="00F94F1C">
      <w:pPr>
        <w:rPr>
          <w:del w:id="835" w:author="jimenezalfaro.borja@gmail.com" w:date="2020-08-01T17:05:00Z"/>
          <w:rFonts w:cs="Arial"/>
          <w:rPrChange w:id="836" w:author="jimenezalfaro.borja@gmail.com" w:date="2020-08-01T16:24:00Z">
            <w:rPr>
              <w:del w:id="837" w:author="jimenezalfaro.borja@gmail.com" w:date="2020-08-01T17:05:00Z"/>
            </w:rPr>
          </w:rPrChange>
        </w:rPr>
      </w:pPr>
      <w:ins w:id="838" w:author="jimenezalfaro.borja@gmail.com" w:date="2020-08-01T14:36:00Z">
        <w:del w:id="839" w:author="jimenezalfaro.borja@gmail.com" w:date="2020-08-01T17:05:00Z">
          <w:r w:rsidRPr="00E2144D" w:rsidDel="00027401">
            <w:rPr>
              <w:rFonts w:cs="Arial"/>
              <w:rPrChange w:id="840" w:author="jimenezalfaro.borja@gmail.com" w:date="2020-08-01T16:24:00Z">
                <w:rPr/>
              </w:rPrChange>
            </w:rPr>
            <w:delText xml:space="preserve">It is intriguing that strict alpine plants link longer life-spans with slower germination and germination at higher temperatures, as well as a higher need of GA3 or stratification. Alpine habitats with prominently long living plants and slow turnover include rocky alpine meadows, snow-beds, stable rocky outcrops and windblown sites at high altitudes </w:delText>
          </w:r>
          <w:r w:rsidRPr="00E2144D" w:rsidDel="00027401">
            <w:rPr>
              <w:rFonts w:cs="Arial"/>
              <w:rPrChange w:id="841" w:author="jimenezalfaro.borja@gmail.com" w:date="2020-08-01T16:24:00Z">
                <w:rPr/>
              </w:rPrChange>
            </w:rPr>
            <w:fldChar w:fldCharType="begin">
              <w:fldData xml:space="preserve">PEVuZE5vdGU+PENpdGU+PEF1dGhvcj5Gb3JiaXM8L0F1dGhvcj48WWVhcj4yMDA0PC9ZZWFyPjxS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</w:fldData>
            </w:fldChar>
          </w:r>
          <w:r w:rsidRPr="00E2144D" w:rsidDel="00027401">
            <w:rPr>
              <w:rFonts w:cs="Arial"/>
              <w:rPrChange w:id="842" w:author="jimenezalfaro.borja@gmail.com" w:date="2020-08-01T16:24:00Z">
                <w:rPr/>
              </w:rPrChange>
            </w:rPr>
            <w:delInstrText xml:space="preserve"> ADDIN EN.CITE </w:delInstrText>
          </w:r>
          <w:r w:rsidRPr="00E2144D" w:rsidDel="00027401">
            <w:rPr>
              <w:rFonts w:cs="Arial"/>
              <w:rPrChange w:id="843" w:author="jimenezalfaro.borja@gmail.com" w:date="2020-08-01T16:24:00Z">
                <w:rPr/>
              </w:rPrChange>
            </w:rPr>
            <w:fldChar w:fldCharType="begin">
              <w:fldData xml:space="preserve">PEVuZE5vdGU+PENpdGU+PEF1dGhvcj5Gb3JiaXM8L0F1dGhvcj48WWVhcj4yMDA0PC9ZZWFyPjxS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</w:fldData>
            </w:fldChar>
          </w:r>
          <w:r w:rsidRPr="00E2144D" w:rsidDel="00027401">
            <w:rPr>
              <w:rFonts w:cs="Arial"/>
              <w:rPrChange w:id="844" w:author="jimenezalfaro.borja@gmail.com" w:date="2020-08-01T16:24:00Z">
                <w:rPr/>
              </w:rPrChange>
            </w:rPr>
            <w:delInstrText xml:space="preserve"> ADDIN EN.CITE.DATA </w:delInstrText>
          </w:r>
          <w:r w:rsidRPr="00E2144D" w:rsidDel="00027401">
            <w:rPr>
              <w:rFonts w:cs="Arial"/>
              <w:rPrChange w:id="845" w:author="jimenezalfaro.borja@gmail.com" w:date="2020-08-01T16:24:00Z">
                <w:rPr>
                  <w:rFonts w:cs="Arial"/>
                </w:rPr>
              </w:rPrChange>
            </w:rPr>
          </w:r>
          <w:r w:rsidRPr="00E2144D" w:rsidDel="00027401">
            <w:rPr>
              <w:rFonts w:cs="Arial"/>
              <w:rPrChange w:id="846" w:author="jimenezalfaro.borja@gmail.com" w:date="2020-08-01T16:24:00Z">
                <w:rPr/>
              </w:rPrChange>
            </w:rPr>
            <w:fldChar w:fldCharType="end"/>
          </w:r>
          <w:r w:rsidRPr="00E2144D" w:rsidDel="00027401">
            <w:rPr>
              <w:rFonts w:cs="Arial"/>
              <w:rPrChange w:id="847" w:author="jimenezalfaro.borja@gmail.com" w:date="2020-08-01T16:24:00Z">
                <w:rPr>
                  <w:rFonts w:cs="Arial"/>
                </w:rPr>
              </w:rPrChange>
            </w:rPr>
          </w:r>
          <w:r w:rsidRPr="00E2144D" w:rsidDel="00027401">
            <w:rPr>
              <w:rFonts w:cs="Arial"/>
              <w:rPrChange w:id="848" w:author="jimenezalfaro.borja@gmail.com" w:date="2020-08-01T16:24:00Z">
                <w:rPr/>
              </w:rPrChange>
            </w:rPr>
            <w:fldChar w:fldCharType="separate"/>
          </w:r>
          <w:r w:rsidRPr="00E2144D" w:rsidDel="00027401">
            <w:rPr>
              <w:rFonts w:cs="Arial"/>
              <w:noProof/>
              <w:rPrChange w:id="849" w:author="jimenezalfaro.borja@gmail.com" w:date="2020-08-01T16:24:00Z">
                <w:rPr>
                  <w:noProof/>
                </w:rPr>
              </w:rPrChange>
            </w:rPr>
            <w:delText>(Forbis and Doak 2004; Nobis and Schweingruber 2013)</w:delText>
          </w:r>
          <w:r w:rsidRPr="00E2144D" w:rsidDel="00027401">
            <w:rPr>
              <w:rFonts w:cs="Arial"/>
              <w:rPrChange w:id="850" w:author="jimenezalfaro.borja@gmail.com" w:date="2020-08-01T16:24:00Z">
                <w:rPr/>
              </w:rPrChange>
            </w:rPr>
            <w:fldChar w:fldCharType="end"/>
          </w:r>
          <w:r w:rsidRPr="00E2144D" w:rsidDel="00027401">
            <w:rPr>
              <w:rFonts w:cs="Arial"/>
              <w:rPrChange w:id="851" w:author="jimenezalfaro.borja@gmail.com" w:date="2020-08-01T16:24:00Z">
                <w:rPr/>
              </w:rPrChange>
            </w:rPr>
            <w:delText xml:space="preserve">. These habitats have a continuous vegetation cover and if not evergreen, plants resprout and cover gaps rapidly after snowmelt </w:delText>
          </w:r>
          <w:r w:rsidRPr="00E2144D" w:rsidDel="00027401">
            <w:rPr>
              <w:rFonts w:cs="Arial"/>
              <w:rPrChange w:id="852" w:author="jimenezalfaro.borja@gmail.com" w:date="2020-08-01T16:24:00Z">
                <w:rPr/>
              </w:rPrChange>
            </w:rPr>
            <w:fldChar w:fldCharType="begin"/>
          </w:r>
          <w:r w:rsidRPr="00E2144D" w:rsidDel="00027401">
            <w:rPr>
              <w:rFonts w:cs="Arial"/>
              <w:rPrChange w:id="853" w:author="jimenezalfaro.borja@gmail.com" w:date="2020-08-01T16:24:00Z">
                <w:rPr/>
              </w:rPrChange>
            </w:rPr>
            <w:delInstrText xml:space="preserve"> ADDIN EN.CITE &lt;EndNote&gt;&lt;Cite&gt;&lt;Author&gt;Choler&lt;/Author&gt;&lt;Year&gt;2005&lt;/Year&gt;&lt;RecNum&gt;5913&lt;/RecNum&gt;&lt;DisplayText&gt;(Choler 2005)&lt;/DisplayText&gt;&lt;record&gt;&lt;rec-number&gt;5913&lt;/rec-number&gt;&lt;foreign-keys&gt;&lt;key app="EN" db-id="sd5avdtxe5z9dte05wgpsvr8adxsav0xrezf" timestamp="1595195501"&gt;5913&lt;/key&gt;&lt;/foreign-keys&gt;&lt;ref-type name="Journal Article"&gt;17&lt;/ref-type&gt;&lt;contributors&gt;&lt;authors&gt;&lt;author&gt;Choler, Philippe&lt;/author&gt;&lt;/authors&gt;&lt;/contributors&gt;&lt;titles&gt;&lt;title&gt;Consistent Shifts in Alpine Plant Traits along a Mesotopographical Gradient&lt;/title&gt;&lt;secondary-title&gt;Arctic, Antarctic, and Alpine Research&lt;/secondary-title&gt;&lt;/titles&gt;&lt;periodical&gt;&lt;full-title&gt;Arctic, Antarctic, and Alpine Research&lt;/full-title&gt;&lt;abbr-1&gt;Arct. Antarct. Alp. Res.&lt;/abbr-1&gt;&lt;abbr-2&gt;Arct Antarct Alp Res&lt;/abbr-2&gt;&lt;/periodical&gt;&lt;pages&gt;444-453&lt;/pages&gt;&lt;volume&gt;37&lt;/volume&gt;&lt;number&gt;4&lt;/number&gt;&lt;dates&gt;&lt;year&gt;2005&lt;/year&gt;&lt;pub-dates&gt;&lt;date&gt;November 1, 2005&lt;/date&gt;&lt;/pub-dates&gt;&lt;/dates&gt;&lt;isbn&gt;1523-0430&lt;/isbn&gt;&lt;urls&gt;&lt;/urls&gt;&lt;electronic-resource-num&gt;10.1657/1523-0430(2005)037[0444:CSIAPT]2.0.CO;2&lt;/electronic-resource-num&gt;&lt;remote-database-name&gt;Taylor and Francis+NEJM&lt;/remote-database-name&gt;&lt;access-date&gt;2020-07-19 21:50:49&lt;/access-date&gt;&lt;/record&gt;&lt;/Cite&gt;&lt;/EndNote&gt;</w:delInstrText>
          </w:r>
          <w:r w:rsidRPr="00E2144D" w:rsidDel="00027401">
            <w:rPr>
              <w:rFonts w:cs="Arial"/>
              <w:rPrChange w:id="854" w:author="jimenezalfaro.borja@gmail.com" w:date="2020-08-01T16:24:00Z">
                <w:rPr/>
              </w:rPrChange>
            </w:rPr>
            <w:fldChar w:fldCharType="separate"/>
          </w:r>
          <w:r w:rsidRPr="00E2144D" w:rsidDel="00027401">
            <w:rPr>
              <w:rFonts w:cs="Arial"/>
              <w:noProof/>
              <w:rPrChange w:id="855" w:author="jimenezalfaro.borja@gmail.com" w:date="2020-08-01T16:24:00Z">
                <w:rPr>
                  <w:noProof/>
                </w:rPr>
              </w:rPrChange>
            </w:rPr>
            <w:delText>(Choler 2005)</w:delText>
          </w:r>
          <w:r w:rsidRPr="00E2144D" w:rsidDel="00027401">
            <w:rPr>
              <w:rFonts w:cs="Arial"/>
              <w:rPrChange w:id="856" w:author="jimenezalfaro.borja@gmail.com" w:date="2020-08-01T16:24:00Z">
                <w:rPr/>
              </w:rPrChange>
            </w:rPr>
            <w:fldChar w:fldCharType="end"/>
          </w:r>
          <w:r w:rsidRPr="00E2144D" w:rsidDel="00027401">
            <w:rPr>
              <w:rFonts w:cs="Arial"/>
              <w:rPrChange w:id="857" w:author="jimenezalfaro.borja@gmail.com" w:date="2020-08-01T16:24:00Z">
                <w:rPr/>
              </w:rPrChange>
            </w:rPr>
            <w:delText xml:space="preserve">, probably with gaps later in the season at higher temperatures being more sensible for successful regeneration by seeds in these slow-turnover sites. Perennial plants may have stronger dormancy linked to avoidance of competition with mother-plants </w:delText>
          </w:r>
          <w:r w:rsidRPr="00E2144D" w:rsidDel="00027401">
            <w:rPr>
              <w:rFonts w:cs="Arial"/>
              <w:rPrChange w:id="858" w:author="jimenezalfaro.borja@gmail.com" w:date="2020-08-01T16:24:00Z">
                <w:rPr/>
              </w:rPrChange>
            </w:rPr>
            <w:fldChar w:fldCharType="begin"/>
          </w:r>
          <w:r w:rsidRPr="00E2144D" w:rsidDel="00027401">
            <w:rPr>
              <w:rFonts w:cs="Arial"/>
              <w:rPrChange w:id="859" w:author="jimenezalfaro.borja@gmail.com" w:date="2020-08-01T16:24:00Z">
                <w:rPr/>
              </w:rPrChange>
            </w:rPr>
            <w:delInstrText xml:space="preserve"> ADDIN EN.CITE &lt;EndNote&gt;&lt;Cite&gt;&lt;Author&gt;Westoby&lt;/Author&gt;&lt;Year&gt;1982&lt;/Year&gt;&lt;RecNum&gt;5366&lt;/RecNum&gt;&lt;DisplayText&gt;(Westoby and Rice 1982)&lt;/DisplayText&gt;&lt;record&gt;&lt;rec-number&gt;5366&lt;/rec-number&gt;&lt;foreign-keys&gt;&lt;key app="EN" db-id="sd5avdtxe5z9dte05wgpsvr8adxsav0xrezf" timestamp="1561982734"&gt;5366&lt;/key&gt;&lt;/foreign-keys&gt;&lt;ref-type name="Journal Article"&gt;17&lt;/ref-type&gt;&lt;contributors&gt;&lt;authors&gt;&lt;author&gt;Westoby, Mark&lt;/author&gt;&lt;author&gt;Rice, Barbara&lt;/author&gt;&lt;/authors&gt;&lt;/contributors&gt;&lt;titles&gt;&lt;title&gt;Evolution of the seed plants and inclusive fitness of plant tissues&lt;/title&gt;&lt;secondary-title&gt;Evolution&lt;/secondary-title&gt;&lt;/titles&gt;&lt;periodical&gt;&lt;full-title&gt;Evolution&lt;/full-title&gt;&lt;abbr-1&gt;Evolution&lt;/abbr-1&gt;&lt;abbr-2&gt;Evolution&lt;/abbr-2&gt;&lt;/periodical&gt;&lt;pages&gt;713-724&lt;/pages&gt;&lt;volume&gt;36&lt;/volume&gt;&lt;number&gt;4&lt;/number&gt;&lt;dates&gt;&lt;year&gt;1982&lt;/year&gt;&lt;/dates&gt;&lt;isbn&gt;0014-3820&lt;/isbn&gt;&lt;urls&gt;&lt;/urls&gt;&lt;/record&gt;&lt;/Cite&gt;&lt;/EndNote&gt;</w:delInstrText>
          </w:r>
          <w:r w:rsidRPr="00E2144D" w:rsidDel="00027401">
            <w:rPr>
              <w:rFonts w:cs="Arial"/>
              <w:rPrChange w:id="860" w:author="jimenezalfaro.borja@gmail.com" w:date="2020-08-01T16:24:00Z">
                <w:rPr/>
              </w:rPrChange>
            </w:rPr>
            <w:fldChar w:fldCharType="separate"/>
          </w:r>
          <w:r w:rsidRPr="00E2144D" w:rsidDel="00027401">
            <w:rPr>
              <w:rFonts w:cs="Arial"/>
              <w:noProof/>
              <w:rPrChange w:id="861" w:author="jimenezalfaro.borja@gmail.com" w:date="2020-08-01T16:24:00Z">
                <w:rPr>
                  <w:noProof/>
                </w:rPr>
              </w:rPrChange>
            </w:rPr>
            <w:delText>(Westoby and Rice 1982)</w:delText>
          </w:r>
          <w:r w:rsidRPr="00E2144D" w:rsidDel="00027401">
            <w:rPr>
              <w:rFonts w:cs="Arial"/>
              <w:rPrChange w:id="862" w:author="jimenezalfaro.borja@gmail.com" w:date="2020-08-01T16:24:00Z">
                <w:rPr/>
              </w:rPrChange>
            </w:rPr>
            <w:fldChar w:fldCharType="end"/>
          </w:r>
          <w:r w:rsidRPr="00E2144D" w:rsidDel="00027401">
            <w:rPr>
              <w:rFonts w:cs="Arial"/>
              <w:rPrChange w:id="863" w:author="jimenezalfaro.borja@gmail.com" w:date="2020-08-01T16:24:00Z">
                <w:rPr/>
              </w:rPrChange>
            </w:rPr>
            <w:delText xml:space="preserve">. </w:delText>
          </w:r>
          <w:commentRangeStart w:id="864"/>
          <w:r w:rsidRPr="00E2144D" w:rsidDel="00027401">
            <w:rPr>
              <w:rFonts w:cs="Arial"/>
              <w:rPrChange w:id="865" w:author="jimenezalfaro.borja@gmail.com" w:date="2020-08-01T16:24:00Z">
                <w:rPr/>
              </w:rPrChange>
            </w:rPr>
            <w:delText>Low UNC in our data also suggests that germination timing is more grouped for strict alpine species, contributing to the idea that regeneration windows are more specialized.</w:delText>
          </w:r>
        </w:del>
      </w:ins>
      <w:ins w:id="866" w:author="jimenezalfaro.borja@gmail.com" w:date="2020-08-01T16:20:00Z">
        <w:del w:id="867" w:author="jimenezalfaro.borja@gmail.com" w:date="2020-08-01T17:05:00Z">
          <w:r w:rsidR="00E2144D" w:rsidRPr="00E2144D" w:rsidDel="00027401">
            <w:rPr>
              <w:rFonts w:cs="Arial"/>
              <w:rPrChange w:id="868" w:author="jimenezalfaro.borja@gmail.com" w:date="2020-08-01T16:24:00Z">
                <w:rPr/>
              </w:rPrChange>
            </w:rPr>
            <w:delText xml:space="preserve"> </w:delText>
          </w:r>
        </w:del>
      </w:ins>
      <w:commentRangeEnd w:id="864"/>
      <w:del w:id="869" w:author="jimenezalfaro.borja@gmail.com" w:date="2020-08-01T17:05:00Z">
        <w:r w:rsidR="007115F9" w:rsidDel="00027401">
          <w:rPr>
            <w:rStyle w:val="CommentReference"/>
          </w:rPr>
          <w:commentReference w:id="864"/>
        </w:r>
      </w:del>
    </w:p>
    <w:p w14:paraId="3951A2D2" w14:textId="4B14986D" w:rsidR="00E2144D" w:rsidRPr="00E2144D" w:rsidDel="00027401" w:rsidRDefault="00E2144D">
      <w:pPr>
        <w:rPr>
          <w:ins w:id="870" w:author="jimenezalfaro.borja@gmail.com" w:date="2020-08-01T16:20:00Z"/>
          <w:del w:id="871" w:author="jimenezalfaro.borja@gmail.com" w:date="2020-08-01T17:05:00Z"/>
          <w:rFonts w:cs="Arial"/>
          <w:rPrChange w:id="872" w:author="jimenezalfaro.borja@gmail.com" w:date="2020-08-01T16:24:00Z">
            <w:rPr>
              <w:ins w:id="873" w:author="jimenezalfaro.borja@gmail.com" w:date="2020-08-01T16:20:00Z"/>
              <w:del w:id="874" w:author="jimenezalfaro.borja@gmail.com" w:date="2020-08-01T17:05:00Z"/>
            </w:rPr>
          </w:rPrChange>
        </w:rPr>
      </w:pPr>
    </w:p>
    <w:p w14:paraId="542B1578" w14:textId="6F22EC8F" w:rsidR="00F94F1C" w:rsidRPr="00027401" w:rsidDel="00E2144D" w:rsidRDefault="00F94F1C">
      <w:pPr>
        <w:rPr>
          <w:ins w:id="875" w:author="jimenezalfaro.borja@gmail.com" w:date="2020-08-01T14:36:00Z"/>
          <w:del w:id="876" w:author="jimenezalfaro.borja@gmail.com" w:date="2020-08-01T16:20:00Z"/>
          <w:rFonts w:cs="Arial"/>
          <w:b/>
          <w:bCs/>
          <w:noProof/>
          <w:rPrChange w:id="877" w:author="jimenezalfaro.borja@gmail.com" w:date="2020-08-01T17:04:00Z">
            <w:rPr>
              <w:ins w:id="878" w:author="jimenezalfaro.borja@gmail.com" w:date="2020-08-01T14:36:00Z"/>
              <w:del w:id="879" w:author="jimenezalfaro.borja@gmail.com" w:date="2020-08-01T16:20:00Z"/>
              <w:noProof/>
              <w:sz w:val="22"/>
            </w:rPr>
          </w:rPrChange>
        </w:rPr>
        <w:pPrChange w:id="880" w:author="jimenezalfaro.borja@gmail.com" w:date="2020-08-01T16:24:00Z">
          <w:pPr>
            <w:pStyle w:val="EndNoteBibliographyTitle"/>
          </w:pPr>
        </w:pPrChange>
      </w:pPr>
      <w:ins w:id="881" w:author="jimenezalfaro.borja@gmail.com" w:date="2020-08-01T14:36:00Z">
        <w:del w:id="882" w:author="jimenezalfaro.borja@gmail.com" w:date="2020-08-01T16:20:00Z">
          <w:r w:rsidRPr="00027401" w:rsidDel="00E2144D">
            <w:rPr>
              <w:rFonts w:eastAsiaTheme="minorEastAsia" w:cs="Arial"/>
              <w:b/>
              <w:bCs/>
              <w:lang w:val="fr-FR" w:eastAsia="fr-FR"/>
              <w:rPrChange w:id="883" w:author="jimenezalfaro.borja@gmail.com" w:date="2020-08-01T17:04:00Z">
                <w:rPr/>
              </w:rPrChange>
            </w:rPr>
            <w:fldChar w:fldCharType="begin"/>
          </w:r>
          <w:r w:rsidRPr="00027401" w:rsidDel="00E2144D">
            <w:rPr>
              <w:rFonts w:cs="Arial"/>
              <w:b/>
              <w:bCs/>
              <w:rPrChange w:id="884" w:author="jimenezalfaro.borja@gmail.com" w:date="2020-08-01T17:04:00Z">
                <w:rPr/>
              </w:rPrChange>
            </w:rPr>
            <w:delInstrText xml:space="preserve"> ADDIN EN.REFLIST </w:delInstrText>
          </w:r>
          <w:r w:rsidRPr="00027401" w:rsidDel="00E2144D">
            <w:rPr>
              <w:rFonts w:eastAsiaTheme="minorEastAsia" w:cs="Arial"/>
              <w:b/>
              <w:bCs/>
              <w:lang w:val="fr-FR" w:eastAsia="fr-FR"/>
              <w:rPrChange w:id="885" w:author="jimenezalfaro.borja@gmail.com" w:date="2020-08-01T17:04:00Z">
                <w:rPr/>
              </w:rPrChange>
            </w:rPr>
            <w:fldChar w:fldCharType="separate"/>
          </w:r>
          <w:r w:rsidRPr="00027401" w:rsidDel="00E2144D">
            <w:rPr>
              <w:rFonts w:cs="Arial"/>
              <w:b/>
              <w:bCs/>
              <w:noProof/>
              <w:rPrChange w:id="886" w:author="jimenezalfaro.borja@gmail.com" w:date="2020-08-01T17:04:00Z">
                <w:rPr>
                  <w:noProof/>
                  <w:sz w:val="22"/>
                </w:rPr>
              </w:rPrChange>
            </w:rPr>
            <w:delText>Références bibliogaphiques</w:delText>
          </w:r>
        </w:del>
      </w:ins>
    </w:p>
    <w:p w14:paraId="13E38B1E" w14:textId="29DA14F3" w:rsidR="00F94F1C" w:rsidRPr="00027401" w:rsidDel="00E2144D" w:rsidRDefault="00F94F1C">
      <w:pPr>
        <w:rPr>
          <w:ins w:id="887" w:author="jimenezalfaro.borja@gmail.com" w:date="2020-08-01T14:36:00Z"/>
          <w:del w:id="888" w:author="jimenezalfaro.borja@gmail.com" w:date="2020-08-01T16:20:00Z"/>
          <w:rFonts w:cs="Arial"/>
          <w:b/>
          <w:bCs/>
          <w:noProof/>
          <w:rPrChange w:id="889" w:author="jimenezalfaro.borja@gmail.com" w:date="2020-08-01T17:04:00Z">
            <w:rPr>
              <w:ins w:id="890" w:author="jimenezalfaro.borja@gmail.com" w:date="2020-08-01T14:36:00Z"/>
              <w:del w:id="891" w:author="jimenezalfaro.borja@gmail.com" w:date="2020-08-01T16:20:00Z"/>
              <w:noProof/>
              <w:sz w:val="22"/>
            </w:rPr>
          </w:rPrChange>
        </w:rPr>
        <w:pPrChange w:id="892" w:author="jimenezalfaro.borja@gmail.com" w:date="2020-08-01T16:24:00Z">
          <w:pPr>
            <w:pStyle w:val="EndNoteBibliographyTitle"/>
          </w:pPr>
        </w:pPrChange>
      </w:pPr>
    </w:p>
    <w:p w14:paraId="1B5CAE4E" w14:textId="6541E005" w:rsidR="00F94F1C" w:rsidRPr="00027401" w:rsidDel="00E2144D" w:rsidRDefault="00F94F1C">
      <w:pPr>
        <w:rPr>
          <w:ins w:id="893" w:author="jimenezalfaro.borja@gmail.com" w:date="2020-08-01T14:36:00Z"/>
          <w:moveFrom w:id="894" w:author="jimenezalfaro.borja@gmail.com" w:date="2020-08-01T16:20:00Z"/>
          <w:rFonts w:cs="Arial"/>
          <w:b/>
          <w:bCs/>
          <w:noProof/>
          <w:rPrChange w:id="895" w:author="jimenezalfaro.borja@gmail.com" w:date="2020-08-01T17:04:00Z">
            <w:rPr>
              <w:ins w:id="896" w:author="jimenezalfaro.borja@gmail.com" w:date="2020-08-01T14:36:00Z"/>
              <w:moveFrom w:id="897" w:author="jimenezalfaro.borja@gmail.com" w:date="2020-08-01T16:20:00Z"/>
              <w:noProof/>
            </w:rPr>
          </w:rPrChange>
        </w:rPr>
        <w:pPrChange w:id="898" w:author="jimenezalfaro.borja@gmail.com" w:date="2020-08-01T16:24:00Z">
          <w:pPr>
            <w:pStyle w:val="EndNoteBibliography"/>
            <w:ind w:left="720" w:hanging="720"/>
          </w:pPr>
        </w:pPrChange>
      </w:pPr>
      <w:moveFromRangeStart w:id="899" w:author="jimenezalfaro.borja@gmail.com" w:date="2020-08-01T16:20:00Z" w:name="move47191262"/>
      <w:moveFrom w:id="900" w:author="jimenezalfaro.borja@gmail.com" w:date="2020-08-01T16:20:00Z">
        <w:ins w:id="901" w:author="jimenezalfaro.borja@gmail.com" w:date="2020-08-01T14:36:00Z">
          <w:r w:rsidRPr="00027401" w:rsidDel="00E2144D">
            <w:rPr>
              <w:rFonts w:cs="Arial"/>
              <w:b/>
              <w:bCs/>
              <w:noProof/>
              <w:rPrChange w:id="902" w:author="jimenezalfaro.borja@gmail.com" w:date="2020-08-01T17:04:00Z">
                <w:rPr>
                  <w:noProof/>
                </w:rPr>
              </w:rPrChange>
            </w:rPr>
            <w:t>Choler P (2005) Consistent Shifts in Alpine Plant Traits along a Mesotopographical Gradient. Arct Antarct Alp Res 37: 444-453. doi: 10.1657/1523-0430(2005)037[0444:CSIAPT]2.0.CO;2.</w:t>
          </w:r>
        </w:ins>
      </w:moveFrom>
    </w:p>
    <w:p w14:paraId="4D97A6D9" w14:textId="3E8B5192" w:rsidR="00F94F1C" w:rsidRPr="00027401" w:rsidDel="00E2144D" w:rsidRDefault="00F94F1C">
      <w:pPr>
        <w:rPr>
          <w:ins w:id="903" w:author="jimenezalfaro.borja@gmail.com" w:date="2020-08-01T14:36:00Z"/>
          <w:moveFrom w:id="904" w:author="jimenezalfaro.borja@gmail.com" w:date="2020-08-01T16:20:00Z"/>
          <w:rFonts w:cs="Arial"/>
          <w:b/>
          <w:bCs/>
          <w:noProof/>
          <w:rPrChange w:id="905" w:author="jimenezalfaro.borja@gmail.com" w:date="2020-08-01T17:04:00Z">
            <w:rPr>
              <w:ins w:id="906" w:author="jimenezalfaro.borja@gmail.com" w:date="2020-08-01T14:36:00Z"/>
              <w:moveFrom w:id="907" w:author="jimenezalfaro.borja@gmail.com" w:date="2020-08-01T16:20:00Z"/>
              <w:noProof/>
            </w:rPr>
          </w:rPrChange>
        </w:rPr>
        <w:pPrChange w:id="908" w:author="jimenezalfaro.borja@gmail.com" w:date="2020-08-01T16:24:00Z">
          <w:pPr>
            <w:pStyle w:val="EndNoteBibliography"/>
            <w:ind w:left="720" w:hanging="720"/>
          </w:pPr>
        </w:pPrChange>
      </w:pPr>
      <w:moveFrom w:id="909" w:author="jimenezalfaro.borja@gmail.com" w:date="2020-08-01T16:20:00Z">
        <w:ins w:id="910" w:author="jimenezalfaro.borja@gmail.com" w:date="2020-08-01T14:36:00Z">
          <w:r w:rsidRPr="00027401" w:rsidDel="00E2144D">
            <w:rPr>
              <w:rFonts w:cs="Arial"/>
              <w:b/>
              <w:bCs/>
              <w:noProof/>
              <w:rPrChange w:id="911" w:author="jimenezalfaro.borja@gmail.com" w:date="2020-08-01T17:04:00Z">
                <w:rPr>
                  <w:noProof/>
                </w:rPr>
              </w:rPrChange>
            </w:rPr>
            <w:t>Forbis TA, Doak DF (2004) Seedling establishment and life history trade-offs in alpine plants. Am J Bot 91: 1147-1153. doi: 10.3732/ajb.91.7.1147.</w:t>
          </w:r>
        </w:ins>
      </w:moveFrom>
    </w:p>
    <w:p w14:paraId="4DE8BBBB" w14:textId="3E78E366" w:rsidR="00F94F1C" w:rsidRPr="00027401" w:rsidDel="00E2144D" w:rsidRDefault="00F94F1C">
      <w:pPr>
        <w:rPr>
          <w:ins w:id="912" w:author="jimenezalfaro.borja@gmail.com" w:date="2020-08-01T14:36:00Z"/>
          <w:moveFrom w:id="913" w:author="jimenezalfaro.borja@gmail.com" w:date="2020-08-01T16:20:00Z"/>
          <w:rFonts w:cs="Arial"/>
          <w:b/>
          <w:bCs/>
          <w:noProof/>
          <w:rPrChange w:id="914" w:author="jimenezalfaro.borja@gmail.com" w:date="2020-08-01T17:04:00Z">
            <w:rPr>
              <w:ins w:id="915" w:author="jimenezalfaro.borja@gmail.com" w:date="2020-08-01T14:36:00Z"/>
              <w:moveFrom w:id="916" w:author="jimenezalfaro.borja@gmail.com" w:date="2020-08-01T16:20:00Z"/>
              <w:noProof/>
            </w:rPr>
          </w:rPrChange>
        </w:rPr>
        <w:pPrChange w:id="917" w:author="jimenezalfaro.borja@gmail.com" w:date="2020-08-01T16:24:00Z">
          <w:pPr>
            <w:pStyle w:val="EndNoteBibliography"/>
            <w:ind w:left="720" w:hanging="720"/>
          </w:pPr>
        </w:pPrChange>
      </w:pPr>
      <w:moveFrom w:id="918" w:author="jimenezalfaro.borja@gmail.com" w:date="2020-08-01T16:20:00Z">
        <w:ins w:id="919" w:author="jimenezalfaro.borja@gmail.com" w:date="2020-08-01T14:36:00Z">
          <w:r w:rsidRPr="00027401" w:rsidDel="00E2144D">
            <w:rPr>
              <w:rFonts w:cs="Arial"/>
              <w:b/>
              <w:bCs/>
              <w:noProof/>
              <w:rPrChange w:id="920" w:author="jimenezalfaro.borja@gmail.com" w:date="2020-08-01T17:04:00Z">
                <w:rPr>
                  <w:noProof/>
                </w:rPr>
              </w:rPrChange>
            </w:rPr>
            <w:t>Gentili R, Armiraglio S, Sgorbati S, Baroni C (2013) Geomorphological disturbance affects ecological driving forces and plant turnover along an altitudinal stress gradient on alpine slopes. Plant Ecol 214: 571-586. doi: 10.1007/s11258-013-0190-1.</w:t>
          </w:r>
        </w:ins>
      </w:moveFrom>
    </w:p>
    <w:p w14:paraId="7476DA29" w14:textId="4D24E2A2" w:rsidR="00F94F1C" w:rsidRPr="00027401" w:rsidDel="00E2144D" w:rsidRDefault="00F94F1C">
      <w:pPr>
        <w:rPr>
          <w:ins w:id="921" w:author="jimenezalfaro.borja@gmail.com" w:date="2020-08-01T14:36:00Z"/>
          <w:moveFrom w:id="922" w:author="jimenezalfaro.borja@gmail.com" w:date="2020-08-01T16:20:00Z"/>
          <w:rFonts w:cs="Arial"/>
          <w:b/>
          <w:bCs/>
          <w:noProof/>
          <w:rPrChange w:id="923" w:author="jimenezalfaro.borja@gmail.com" w:date="2020-08-01T17:04:00Z">
            <w:rPr>
              <w:ins w:id="924" w:author="jimenezalfaro.borja@gmail.com" w:date="2020-08-01T14:36:00Z"/>
              <w:moveFrom w:id="925" w:author="jimenezalfaro.borja@gmail.com" w:date="2020-08-01T16:20:00Z"/>
              <w:noProof/>
            </w:rPr>
          </w:rPrChange>
        </w:rPr>
        <w:pPrChange w:id="926" w:author="jimenezalfaro.borja@gmail.com" w:date="2020-08-01T16:24:00Z">
          <w:pPr>
            <w:pStyle w:val="EndNoteBibliography"/>
            <w:ind w:left="720" w:hanging="720"/>
          </w:pPr>
        </w:pPrChange>
      </w:pPr>
      <w:moveFrom w:id="927" w:author="jimenezalfaro.borja@gmail.com" w:date="2020-08-01T16:20:00Z">
        <w:ins w:id="928" w:author="jimenezalfaro.borja@gmail.com" w:date="2020-08-01T14:36:00Z">
          <w:r w:rsidRPr="00027401" w:rsidDel="00E2144D">
            <w:rPr>
              <w:rFonts w:cs="Arial"/>
              <w:b/>
              <w:bCs/>
              <w:noProof/>
              <w:rPrChange w:id="929" w:author="jimenezalfaro.borja@gmail.com" w:date="2020-08-01T17:04:00Z">
                <w:rPr>
                  <w:noProof/>
                </w:rPr>
              </w:rPrChange>
            </w:rPr>
            <w:t>Grime J (1977) Evidence for the existence of three primary strategies in plants and its relevance to ecological and evolutionary theory. Am Nat: 1169-1194.</w:t>
          </w:r>
        </w:ins>
      </w:moveFrom>
    </w:p>
    <w:p w14:paraId="0E9C3FF3" w14:textId="7C88699C" w:rsidR="00F94F1C" w:rsidRPr="00027401" w:rsidDel="00E2144D" w:rsidRDefault="00F94F1C">
      <w:pPr>
        <w:rPr>
          <w:ins w:id="930" w:author="jimenezalfaro.borja@gmail.com" w:date="2020-08-01T14:36:00Z"/>
          <w:moveFrom w:id="931" w:author="jimenezalfaro.borja@gmail.com" w:date="2020-08-01T16:20:00Z"/>
          <w:rFonts w:cs="Arial"/>
          <w:b/>
          <w:bCs/>
          <w:noProof/>
          <w:rPrChange w:id="932" w:author="jimenezalfaro.borja@gmail.com" w:date="2020-08-01T17:04:00Z">
            <w:rPr>
              <w:ins w:id="933" w:author="jimenezalfaro.borja@gmail.com" w:date="2020-08-01T14:36:00Z"/>
              <w:moveFrom w:id="934" w:author="jimenezalfaro.borja@gmail.com" w:date="2020-08-01T16:20:00Z"/>
              <w:noProof/>
            </w:rPr>
          </w:rPrChange>
        </w:rPr>
        <w:pPrChange w:id="935" w:author="jimenezalfaro.borja@gmail.com" w:date="2020-08-01T16:24:00Z">
          <w:pPr>
            <w:pStyle w:val="EndNoteBibliography"/>
            <w:ind w:left="720" w:hanging="720"/>
          </w:pPr>
        </w:pPrChange>
      </w:pPr>
      <w:moveFrom w:id="936" w:author="jimenezalfaro.borja@gmail.com" w:date="2020-08-01T16:20:00Z">
        <w:ins w:id="937" w:author="jimenezalfaro.borja@gmail.com" w:date="2020-08-01T14:36:00Z">
          <w:r w:rsidRPr="00027401" w:rsidDel="00E2144D">
            <w:rPr>
              <w:rFonts w:cs="Arial"/>
              <w:b/>
              <w:bCs/>
              <w:noProof/>
              <w:rPrChange w:id="938" w:author="jimenezalfaro.borja@gmail.com" w:date="2020-08-01T17:04:00Z">
                <w:rPr>
                  <w:noProof/>
                </w:rPr>
              </w:rPrChange>
            </w:rPr>
            <w:t>Morin X, Chuine I (2006) Niche breadth, competitive strength and range size of tree species: a trade off based framework to understand species distribution. Ecol Lett 9: 185-195.</w:t>
          </w:r>
        </w:ins>
      </w:moveFrom>
    </w:p>
    <w:p w14:paraId="1B4DF3DE" w14:textId="5B7C5264" w:rsidR="00F94F1C" w:rsidRPr="00027401" w:rsidDel="00E2144D" w:rsidRDefault="00F94F1C">
      <w:pPr>
        <w:rPr>
          <w:ins w:id="939" w:author="jimenezalfaro.borja@gmail.com" w:date="2020-08-01T14:36:00Z"/>
          <w:moveFrom w:id="940" w:author="jimenezalfaro.borja@gmail.com" w:date="2020-08-01T16:20:00Z"/>
          <w:rFonts w:cs="Arial"/>
          <w:b/>
          <w:bCs/>
          <w:noProof/>
          <w:rPrChange w:id="941" w:author="jimenezalfaro.borja@gmail.com" w:date="2020-08-01T17:04:00Z">
            <w:rPr>
              <w:ins w:id="942" w:author="jimenezalfaro.borja@gmail.com" w:date="2020-08-01T14:36:00Z"/>
              <w:moveFrom w:id="943" w:author="jimenezalfaro.borja@gmail.com" w:date="2020-08-01T16:20:00Z"/>
              <w:noProof/>
            </w:rPr>
          </w:rPrChange>
        </w:rPr>
        <w:pPrChange w:id="944" w:author="jimenezalfaro.borja@gmail.com" w:date="2020-08-01T16:24:00Z">
          <w:pPr>
            <w:pStyle w:val="EndNoteBibliography"/>
            <w:ind w:left="720" w:hanging="720"/>
          </w:pPr>
        </w:pPrChange>
      </w:pPr>
      <w:moveFrom w:id="945" w:author="jimenezalfaro.borja@gmail.com" w:date="2020-08-01T16:20:00Z">
        <w:ins w:id="946" w:author="jimenezalfaro.borja@gmail.com" w:date="2020-08-01T14:36:00Z">
          <w:r w:rsidRPr="00027401" w:rsidDel="00E2144D">
            <w:rPr>
              <w:rFonts w:cs="Arial"/>
              <w:b/>
              <w:bCs/>
              <w:noProof/>
              <w:rPrChange w:id="947" w:author="jimenezalfaro.borja@gmail.com" w:date="2020-08-01T17:04:00Z">
                <w:rPr>
                  <w:noProof/>
                </w:rPr>
              </w:rPrChange>
            </w:rPr>
            <w:t>Nobis MP, Schweingruber FH (2013) Adult age of vascular plant species along an elevational land-use and climate gradient. Ecography 36: 1076-1085. doi: 10.1111/j.1600-0587.2013.00158.x.</w:t>
          </w:r>
        </w:ins>
      </w:moveFrom>
    </w:p>
    <w:p w14:paraId="18915408" w14:textId="43CB9486" w:rsidR="00F94F1C" w:rsidRPr="00027401" w:rsidDel="00E2144D" w:rsidRDefault="00F94F1C">
      <w:pPr>
        <w:rPr>
          <w:ins w:id="948" w:author="jimenezalfaro.borja@gmail.com" w:date="2020-08-01T14:36:00Z"/>
          <w:moveFrom w:id="949" w:author="jimenezalfaro.borja@gmail.com" w:date="2020-08-01T16:20:00Z"/>
          <w:rFonts w:cs="Arial"/>
          <w:b/>
          <w:bCs/>
          <w:noProof/>
          <w:rPrChange w:id="950" w:author="jimenezalfaro.borja@gmail.com" w:date="2020-08-01T17:04:00Z">
            <w:rPr>
              <w:ins w:id="951" w:author="jimenezalfaro.borja@gmail.com" w:date="2020-08-01T14:36:00Z"/>
              <w:moveFrom w:id="952" w:author="jimenezalfaro.borja@gmail.com" w:date="2020-08-01T16:20:00Z"/>
              <w:noProof/>
            </w:rPr>
          </w:rPrChange>
        </w:rPr>
        <w:pPrChange w:id="953" w:author="jimenezalfaro.borja@gmail.com" w:date="2020-08-01T16:24:00Z">
          <w:pPr>
            <w:pStyle w:val="EndNoteBibliography"/>
            <w:ind w:left="720" w:hanging="720"/>
          </w:pPr>
        </w:pPrChange>
      </w:pPr>
      <w:moveFrom w:id="954" w:author="jimenezalfaro.borja@gmail.com" w:date="2020-08-01T16:20:00Z">
        <w:ins w:id="955" w:author="jimenezalfaro.borja@gmail.com" w:date="2020-08-01T14:36:00Z">
          <w:r w:rsidRPr="00027401" w:rsidDel="00E2144D">
            <w:rPr>
              <w:rFonts w:cs="Arial"/>
              <w:b/>
              <w:bCs/>
              <w:noProof/>
              <w:rPrChange w:id="956" w:author="jimenezalfaro.borja@gmail.com" w:date="2020-08-01T17:04:00Z">
                <w:rPr>
                  <w:noProof/>
                </w:rPr>
              </w:rPrChange>
            </w:rPr>
            <w:t>Pauli H, Gottfried M, Reiter K, Klettner C, Grabherr G (2007) Signals of range expansions and contractions of vascular plants in the high Alps: observations (1994-2004) at the GLORIA master site Schrankogel, Tyrol, Austria. Global Change Biol 13: 147-156.</w:t>
          </w:r>
        </w:ins>
      </w:moveFrom>
    </w:p>
    <w:p w14:paraId="1A517C38" w14:textId="459915B6" w:rsidR="00F94F1C" w:rsidRPr="00027401" w:rsidDel="00E2144D" w:rsidRDefault="00F94F1C">
      <w:pPr>
        <w:rPr>
          <w:ins w:id="957" w:author="jimenezalfaro.borja@gmail.com" w:date="2020-08-01T14:36:00Z"/>
          <w:moveFrom w:id="958" w:author="jimenezalfaro.borja@gmail.com" w:date="2020-08-01T16:20:00Z"/>
          <w:rFonts w:cs="Arial"/>
          <w:b/>
          <w:bCs/>
          <w:noProof/>
          <w:rPrChange w:id="959" w:author="jimenezalfaro.borja@gmail.com" w:date="2020-08-01T17:04:00Z">
            <w:rPr>
              <w:ins w:id="960" w:author="jimenezalfaro.borja@gmail.com" w:date="2020-08-01T14:36:00Z"/>
              <w:moveFrom w:id="961" w:author="jimenezalfaro.borja@gmail.com" w:date="2020-08-01T16:20:00Z"/>
              <w:noProof/>
            </w:rPr>
          </w:rPrChange>
        </w:rPr>
        <w:pPrChange w:id="962" w:author="jimenezalfaro.borja@gmail.com" w:date="2020-08-01T16:24:00Z">
          <w:pPr>
            <w:pStyle w:val="EndNoteBibliography"/>
            <w:ind w:left="720" w:hanging="720"/>
          </w:pPr>
        </w:pPrChange>
      </w:pPr>
      <w:moveFrom w:id="963" w:author="jimenezalfaro.borja@gmail.com" w:date="2020-08-01T16:20:00Z">
        <w:ins w:id="964" w:author="jimenezalfaro.borja@gmail.com" w:date="2020-08-01T14:36:00Z">
          <w:r w:rsidRPr="00027401" w:rsidDel="00E2144D">
            <w:rPr>
              <w:rFonts w:cs="Arial"/>
              <w:b/>
              <w:bCs/>
              <w:noProof/>
              <w:rPrChange w:id="965" w:author="jimenezalfaro.borja@gmail.com" w:date="2020-08-01T17:04:00Z">
                <w:rPr>
                  <w:noProof/>
                </w:rPr>
              </w:rPrChange>
            </w:rPr>
            <w:t>Pierce S, Luzzaro A, Caccianiga M, Ceriani RM, Cerabolini B (2007) Disturbance is the principal α-scale filter determining niche differentiation, coexistence and biodiversity in an alpine community. J Ecol 95: 698-706. doi: 10.1111/j.1365-2745.2007.01242.x.</w:t>
          </w:r>
        </w:ins>
      </w:moveFrom>
    </w:p>
    <w:p w14:paraId="4317247E" w14:textId="407BFAE9" w:rsidR="00F94F1C" w:rsidRPr="00027401" w:rsidDel="00E2144D" w:rsidRDefault="00F94F1C">
      <w:pPr>
        <w:rPr>
          <w:ins w:id="966" w:author="jimenezalfaro.borja@gmail.com" w:date="2020-08-01T14:36:00Z"/>
          <w:moveFrom w:id="967" w:author="jimenezalfaro.borja@gmail.com" w:date="2020-08-01T16:20:00Z"/>
          <w:rFonts w:cs="Arial"/>
          <w:b/>
          <w:bCs/>
          <w:noProof/>
          <w:rPrChange w:id="968" w:author="jimenezalfaro.borja@gmail.com" w:date="2020-08-01T17:04:00Z">
            <w:rPr>
              <w:ins w:id="969" w:author="jimenezalfaro.borja@gmail.com" w:date="2020-08-01T14:36:00Z"/>
              <w:moveFrom w:id="970" w:author="jimenezalfaro.borja@gmail.com" w:date="2020-08-01T16:20:00Z"/>
              <w:noProof/>
            </w:rPr>
          </w:rPrChange>
        </w:rPr>
        <w:pPrChange w:id="971" w:author="jimenezalfaro.borja@gmail.com" w:date="2020-08-01T16:24:00Z">
          <w:pPr>
            <w:pStyle w:val="EndNoteBibliography"/>
            <w:ind w:left="720" w:hanging="720"/>
          </w:pPr>
        </w:pPrChange>
      </w:pPr>
      <w:moveFrom w:id="972" w:author="jimenezalfaro.borja@gmail.com" w:date="2020-08-01T16:20:00Z">
        <w:ins w:id="973" w:author="jimenezalfaro.borja@gmail.com" w:date="2020-08-01T14:36:00Z">
          <w:r w:rsidRPr="00027401" w:rsidDel="00E2144D">
            <w:rPr>
              <w:rFonts w:cs="Arial"/>
              <w:b/>
              <w:bCs/>
              <w:noProof/>
              <w:rPrChange w:id="974" w:author="jimenezalfaro.borja@gmail.com" w:date="2020-08-01T17:04:00Z">
                <w:rPr>
                  <w:noProof/>
                </w:rPr>
              </w:rPrChange>
            </w:rPr>
            <w:t>Silvertown J, Franco M, McConway K (1992) A demographic interpretation of Grime's triangle. Funct Ecol: 130-136.</w:t>
          </w:r>
        </w:ins>
      </w:moveFrom>
    </w:p>
    <w:p w14:paraId="69DFDFCB" w14:textId="5B9FCAC3" w:rsidR="00F94F1C" w:rsidRPr="00027401" w:rsidDel="00E2144D" w:rsidRDefault="00F94F1C">
      <w:pPr>
        <w:rPr>
          <w:ins w:id="975" w:author="jimenezalfaro.borja@gmail.com" w:date="2020-08-01T14:36:00Z"/>
          <w:moveFrom w:id="976" w:author="jimenezalfaro.borja@gmail.com" w:date="2020-08-01T16:20:00Z"/>
          <w:rFonts w:cs="Arial"/>
          <w:b/>
          <w:bCs/>
          <w:noProof/>
          <w:rPrChange w:id="977" w:author="jimenezalfaro.borja@gmail.com" w:date="2020-08-01T17:04:00Z">
            <w:rPr>
              <w:ins w:id="978" w:author="jimenezalfaro.borja@gmail.com" w:date="2020-08-01T14:36:00Z"/>
              <w:moveFrom w:id="979" w:author="jimenezalfaro.borja@gmail.com" w:date="2020-08-01T16:20:00Z"/>
              <w:noProof/>
            </w:rPr>
          </w:rPrChange>
        </w:rPr>
        <w:pPrChange w:id="980" w:author="jimenezalfaro.borja@gmail.com" w:date="2020-08-01T16:24:00Z">
          <w:pPr>
            <w:pStyle w:val="EndNoteBibliography"/>
            <w:ind w:left="720" w:hanging="720"/>
          </w:pPr>
        </w:pPrChange>
      </w:pPr>
      <w:moveFrom w:id="981" w:author="jimenezalfaro.borja@gmail.com" w:date="2020-08-01T16:20:00Z">
        <w:ins w:id="982" w:author="jimenezalfaro.borja@gmail.com" w:date="2020-08-01T14:36:00Z">
          <w:r w:rsidRPr="00027401" w:rsidDel="00E2144D">
            <w:rPr>
              <w:rFonts w:cs="Arial"/>
              <w:b/>
              <w:bCs/>
              <w:noProof/>
              <w:rPrChange w:id="983" w:author="jimenezalfaro.borja@gmail.com" w:date="2020-08-01T17:04:00Z">
                <w:rPr>
                  <w:noProof/>
                </w:rPr>
              </w:rPrChange>
            </w:rPr>
            <w:t>Westoby M, Rice B (1982) Evolution of the seed plants and inclusive fitness of plant tissues. Evolution 36: 713-724.</w:t>
          </w:r>
        </w:ins>
      </w:moveFrom>
    </w:p>
    <w:p w14:paraId="4C996FC6" w14:textId="153FAE8D" w:rsidR="00F94F1C" w:rsidRPr="00027401" w:rsidDel="00E2144D" w:rsidRDefault="00F94F1C">
      <w:pPr>
        <w:rPr>
          <w:ins w:id="984" w:author="jimenezalfaro.borja@gmail.com" w:date="2020-08-01T14:36:00Z"/>
          <w:moveFrom w:id="985" w:author="jimenezalfaro.borja@gmail.com" w:date="2020-08-01T16:20:00Z"/>
          <w:rFonts w:cs="Arial"/>
          <w:b/>
          <w:bCs/>
          <w:noProof/>
          <w:rPrChange w:id="986" w:author="jimenezalfaro.borja@gmail.com" w:date="2020-08-01T17:04:00Z">
            <w:rPr>
              <w:ins w:id="987" w:author="jimenezalfaro.borja@gmail.com" w:date="2020-08-01T14:36:00Z"/>
              <w:moveFrom w:id="988" w:author="jimenezalfaro.borja@gmail.com" w:date="2020-08-01T16:20:00Z"/>
              <w:noProof/>
            </w:rPr>
          </w:rPrChange>
        </w:rPr>
        <w:pPrChange w:id="989" w:author="jimenezalfaro.borja@gmail.com" w:date="2020-08-01T16:24:00Z">
          <w:pPr>
            <w:pStyle w:val="EndNoteBibliography"/>
            <w:ind w:left="720" w:hanging="720"/>
          </w:pPr>
        </w:pPrChange>
      </w:pPr>
      <w:moveFrom w:id="990" w:author="jimenezalfaro.borja@gmail.com" w:date="2020-08-01T16:20:00Z">
        <w:ins w:id="991" w:author="jimenezalfaro.borja@gmail.com" w:date="2020-08-01T14:36:00Z">
          <w:r w:rsidRPr="00027401" w:rsidDel="00E2144D">
            <w:rPr>
              <w:rFonts w:cs="Arial"/>
              <w:b/>
              <w:bCs/>
              <w:noProof/>
              <w:rPrChange w:id="992" w:author="jimenezalfaro.borja@gmail.com" w:date="2020-08-01T17:04:00Z">
                <w:rPr>
                  <w:noProof/>
                </w:rPr>
              </w:rPrChange>
            </w:rPr>
            <w:t>Wright IJ, Reich PB, Westoby M, Ackerly DD, Baruch Z, Bongers F, Cavender-Bares J, Chapin T, Cornelissen JHC, Diemer M, Flexas J, Garnier E, Groom PK, Gulias J, Hikosaka K, Lamont BB, Lee T, Lee W, Lusk C, Midgley JJ, Navas ML, Niinemets U, Oleksyn J, Osada N, Poorter H, Poot P, Prior L, Pyankov VI, Roumet C, Thomas SC, Tjoelker MG, Veneklaas EJ, Villar R (2004) The worldwide leaf economics spectrum. Nature 428: 821-827.</w:t>
          </w:r>
        </w:ins>
      </w:moveFrom>
    </w:p>
    <w:moveFromRangeEnd w:id="899"/>
    <w:p w14:paraId="03B801AF" w14:textId="3CA3E646" w:rsidR="00F94F1C" w:rsidRPr="00554280" w:rsidRDefault="00F94F1C">
      <w:pPr>
        <w:rPr>
          <w:ins w:id="993" w:author="jimenezalfaro.borja@gmail.com" w:date="2020-08-01T14:38:00Z"/>
          <w:rFonts w:cs="Arial"/>
          <w:b/>
          <w:bCs/>
          <w:lang w:val="en-GB"/>
        </w:rPr>
        <w:pPrChange w:id="994" w:author="jimenezalfaro.borja@gmail.com" w:date="2020-08-01T16:24:00Z">
          <w:pPr>
            <w:spacing w:line="240" w:lineRule="auto"/>
          </w:pPr>
        </w:pPrChange>
      </w:pPr>
      <w:ins w:id="995" w:author="jimenezalfaro.borja@gmail.com" w:date="2020-08-01T14:36:00Z">
        <w:del w:id="996" w:author="jimenezalfaro.borja@gmail.com" w:date="2020-08-01T16:20:00Z">
          <w:r w:rsidRPr="00027401" w:rsidDel="00E2144D">
            <w:rPr>
              <w:rFonts w:cs="Arial"/>
              <w:b/>
              <w:bCs/>
              <w:rPrChange w:id="997" w:author="jimenezalfaro.borja@gmail.com" w:date="2020-08-01T17:04:00Z">
                <w:rPr/>
              </w:rPrChange>
            </w:rPr>
            <w:fldChar w:fldCharType="end"/>
          </w:r>
        </w:del>
      </w:ins>
      <w:ins w:id="998" w:author="jimenezalfaro.borja@gmail.com" w:date="2020-08-01T14:38:00Z">
        <w:del w:id="999" w:author="jimenezalfaro.borja@gmail.com" w:date="2020-08-01T14:44:00Z">
          <w:r w:rsidRPr="00027401" w:rsidDel="00D77DE6">
            <w:rPr>
              <w:rFonts w:cs="Arial"/>
              <w:b/>
              <w:bCs/>
              <w:rPrChange w:id="1000" w:author="jimenezalfaro.borja@gmail.com" w:date="2020-08-01T17:04:00Z">
                <w:rPr>
                  <w:b/>
                  <w:bCs/>
                  <w:lang w:val="en-GB"/>
                </w:rPr>
              </w:rPrChange>
            </w:rPr>
            <w:delText>Discussion -</w:delText>
          </w:r>
        </w:del>
        <w:del w:id="1001" w:author="jimenezalfaro.borja@gmail.com" w:date="2020-08-01T16:45:00Z">
          <w:r w:rsidRPr="00027401" w:rsidDel="007115F9">
            <w:rPr>
              <w:rFonts w:cs="Arial"/>
              <w:b/>
              <w:bCs/>
              <w:rPrChange w:id="1002" w:author="jimenezalfaro.borja@gmail.com" w:date="2020-08-01T17:04:00Z">
                <w:rPr>
                  <w:b/>
                  <w:bCs/>
                  <w:lang w:val="en-GB"/>
                </w:rPr>
              </w:rPrChange>
            </w:rPr>
            <w:delText xml:space="preserve"> </w:delText>
          </w:r>
        </w:del>
        <w:r w:rsidRPr="00027401">
          <w:rPr>
            <w:rFonts w:cs="Arial"/>
            <w:b/>
            <w:bCs/>
            <w:rPrChange w:id="1003" w:author="jimenezalfaro.borja@gmail.com" w:date="2020-08-01T17:04:00Z">
              <w:rPr>
                <w:b/>
                <w:bCs/>
                <w:lang w:val="en-GB"/>
              </w:rPr>
            </w:rPrChange>
          </w:rPr>
          <w:t>Temperature</w:t>
        </w:r>
      </w:ins>
      <w:ins w:id="1004" w:author="jimenezalfaro.borja@gmail.com" w:date="2020-08-01T17:04:00Z">
        <w:r w:rsidR="00027401" w:rsidRPr="00027401">
          <w:rPr>
            <w:rFonts w:cs="Arial"/>
            <w:b/>
            <w:bCs/>
            <w:rPrChange w:id="1005" w:author="jimenezalfaro.borja@gmail.com" w:date="2020-08-01T17:04:00Z">
              <w:rPr>
                <w:rFonts w:cs="Arial"/>
                <w:color w:val="FF0000"/>
              </w:rPr>
            </w:rPrChange>
          </w:rPr>
          <w:t xml:space="preserve"> regulation</w:t>
        </w:r>
      </w:ins>
      <w:ins w:id="1006" w:author="jimenezalfaro.borja@gmail.com" w:date="2020-08-02T12:15:00Z">
        <w:r w:rsidR="009128B6">
          <w:rPr>
            <w:rFonts w:cs="Arial"/>
            <w:b/>
            <w:bCs/>
          </w:rPr>
          <w:t xml:space="preserve"> of germination</w:t>
        </w:r>
      </w:ins>
      <w:commentRangeEnd w:id="753"/>
      <w:r w:rsidR="00491E62">
        <w:rPr>
          <w:rStyle w:val="CommentReference"/>
        </w:rPr>
        <w:commentReference w:id="753"/>
      </w:r>
    </w:p>
    <w:p w14:paraId="59B629B1" w14:textId="77777777" w:rsidR="00556C86" w:rsidRDefault="00F94F1C" w:rsidP="00E2144D">
      <w:pPr>
        <w:rPr>
          <w:ins w:id="1007" w:author="jimenezalfaro.borja@gmail.com" w:date="2020-08-01T16:54:00Z"/>
          <w:rFonts w:cs="Arial"/>
          <w:lang w:val="en-GB"/>
        </w:rPr>
      </w:pPr>
      <w:ins w:id="1008" w:author="jimenezalfaro.borja@gmail.com" w:date="2020-08-01T14:38:00Z">
        <w:r w:rsidRPr="00554280">
          <w:rPr>
            <w:rFonts w:cs="Arial"/>
            <w:lang w:val="en-GB"/>
          </w:rPr>
          <w:t xml:space="preserve">Our results show an increase of seed germination </w:t>
        </w:r>
        <w:r w:rsidRPr="00E2144D">
          <w:rPr>
            <w:rFonts w:cs="Arial"/>
            <w:lang w:val="en-GB"/>
            <w:rPrChange w:id="1009" w:author="jimenezalfaro.borja@gmail.com" w:date="2020-08-01T16:24:00Z">
              <w:rPr>
                <w:lang w:val="en-GB"/>
              </w:rPr>
            </w:rPrChange>
          </w:rPr>
          <w:t>with incubation temperature, more pronounced in strict alpine compared to generalist species. Alpine species showed higher optimal temperatures for germination than either subalpine species (i.e. species that live close to the treeline, Fernández-Pascual et al. (2017) or congeneric counterparts from below the treeline (</w:t>
        </w:r>
        <w:proofErr w:type="spellStart"/>
        <w:r w:rsidRPr="00E2144D">
          <w:rPr>
            <w:rFonts w:cs="Arial"/>
            <w:lang w:val="en-GB"/>
            <w:rPrChange w:id="1010" w:author="jimenezalfaro.borja@gmail.com" w:date="2020-08-01T16:24:00Z">
              <w:rPr>
                <w:lang w:val="en-GB"/>
              </w:rPr>
            </w:rPrChange>
          </w:rPr>
          <w:t>Walder</w:t>
        </w:r>
        <w:proofErr w:type="spellEnd"/>
        <w:r w:rsidRPr="00E2144D">
          <w:rPr>
            <w:rFonts w:cs="Arial"/>
            <w:lang w:val="en-GB"/>
            <w:rPrChange w:id="1011" w:author="jimenezalfaro.borja@gmail.com" w:date="2020-08-01T16:24:00Z">
              <w:rPr>
                <w:lang w:val="en-GB"/>
              </w:rPr>
            </w:rPrChange>
          </w:rPr>
          <w:t xml:space="preserve"> &amp; </w:t>
        </w:r>
        <w:proofErr w:type="spellStart"/>
        <w:r w:rsidRPr="00E2144D">
          <w:rPr>
            <w:rFonts w:cs="Arial"/>
            <w:lang w:val="en-GB"/>
            <w:rPrChange w:id="1012" w:author="jimenezalfaro.borja@gmail.com" w:date="2020-08-01T16:24:00Z">
              <w:rPr>
                <w:lang w:val="en-GB"/>
              </w:rPr>
            </w:rPrChange>
          </w:rPr>
          <w:t>Erschbamer</w:t>
        </w:r>
        <w:proofErr w:type="spellEnd"/>
        <w:r w:rsidRPr="00E2144D">
          <w:rPr>
            <w:rFonts w:cs="Arial"/>
            <w:lang w:val="en-GB"/>
            <w:rPrChange w:id="1013" w:author="jimenezalfaro.borja@gmail.com" w:date="2020-08-01T16:24:00Z">
              <w:rPr>
                <w:lang w:val="en-GB"/>
              </w:rPr>
            </w:rPrChange>
          </w:rPr>
          <w:t xml:space="preserve">, 2015). </w:t>
        </w:r>
        <w:commentRangeStart w:id="1014"/>
        <w:r w:rsidRPr="00E2144D">
          <w:rPr>
            <w:rFonts w:cs="Arial"/>
            <w:lang w:val="en-GB"/>
            <w:rPrChange w:id="1015" w:author="jimenezalfaro.borja@gmail.com" w:date="2020-08-01T16:24:00Z">
              <w:rPr>
                <w:lang w:val="en-GB"/>
              </w:rPr>
            </w:rPrChange>
          </w:rPr>
          <w:t>A plausible explanation for these results is that alpine species received selection pressures of damaging spring frost and evolved an avoidance mechanism by germinating at high temperatures; frost avoidance is an important survival strategy in alpine plants (</w:t>
        </w:r>
        <w:proofErr w:type="spellStart"/>
        <w:r w:rsidRPr="00E2144D">
          <w:rPr>
            <w:rFonts w:cs="Arial"/>
            <w:shd w:val="clear" w:color="auto" w:fill="FFFFFF"/>
            <w:rPrChange w:id="1016" w:author="jimenezalfaro.borja@gmail.com" w:date="2020-08-01T16:24:00Z">
              <w:rPr>
                <w:shd w:val="clear" w:color="auto" w:fill="FFFFFF"/>
              </w:rPr>
            </w:rPrChange>
          </w:rPr>
          <w:t>Taschler</w:t>
        </w:r>
        <w:proofErr w:type="spellEnd"/>
        <w:r w:rsidRPr="00E2144D">
          <w:rPr>
            <w:rFonts w:cs="Arial"/>
            <w:shd w:val="clear" w:color="auto" w:fill="FFFFFF"/>
            <w:rPrChange w:id="1017" w:author="jimenezalfaro.borja@gmail.com" w:date="2020-08-01T16:24:00Z">
              <w:rPr>
                <w:shd w:val="clear" w:color="auto" w:fill="FFFFFF"/>
              </w:rPr>
            </w:rPrChange>
          </w:rPr>
          <w:t xml:space="preserve"> and Neuner 2004; </w:t>
        </w:r>
        <w:proofErr w:type="spellStart"/>
        <w:r w:rsidRPr="00E2144D">
          <w:rPr>
            <w:rFonts w:cs="Arial"/>
            <w:shd w:val="clear" w:color="auto" w:fill="FFFFFF"/>
            <w:rPrChange w:id="1018" w:author="jimenezalfaro.borja@gmail.com" w:date="2020-08-01T16:24:00Z">
              <w:rPr>
                <w:shd w:val="clear" w:color="auto" w:fill="FFFFFF"/>
              </w:rPr>
            </w:rPrChange>
          </w:rPr>
          <w:t>Rosbakh</w:t>
        </w:r>
        <w:proofErr w:type="spellEnd"/>
        <w:r w:rsidRPr="00E2144D">
          <w:rPr>
            <w:rFonts w:cs="Arial"/>
            <w:shd w:val="clear" w:color="auto" w:fill="FFFFFF"/>
            <w:rPrChange w:id="1019" w:author="jimenezalfaro.borja@gmail.com" w:date="2020-08-01T16:24:00Z">
              <w:rPr>
                <w:shd w:val="clear" w:color="auto" w:fill="FFFFFF"/>
              </w:rPr>
            </w:rPrChange>
          </w:rPr>
          <w:t xml:space="preserve"> et al. 2020; </w:t>
        </w:r>
        <w:proofErr w:type="spellStart"/>
        <w:r w:rsidRPr="00E2144D">
          <w:rPr>
            <w:rFonts w:cs="Arial"/>
            <w:lang w:val="en-GB"/>
            <w:rPrChange w:id="1020" w:author="jimenezalfaro.borja@gmail.com" w:date="2020-08-01T16:24:00Z">
              <w:rPr>
                <w:lang w:val="en-GB"/>
              </w:rPr>
            </w:rPrChange>
          </w:rPr>
          <w:t>Marcante</w:t>
        </w:r>
        <w:proofErr w:type="spellEnd"/>
        <w:r w:rsidRPr="00E2144D">
          <w:rPr>
            <w:rFonts w:cs="Arial"/>
            <w:lang w:val="en-GB"/>
            <w:rPrChange w:id="1021" w:author="jimenezalfaro.borja@gmail.com" w:date="2020-08-01T16:24:00Z">
              <w:rPr>
                <w:lang w:val="en-GB"/>
              </w:rPr>
            </w:rPrChange>
          </w:rPr>
          <w:t xml:space="preserve"> et al., 2012</w:t>
        </w:r>
        <w:r w:rsidRPr="00E2144D">
          <w:rPr>
            <w:rFonts w:cs="Arial"/>
            <w:shd w:val="clear" w:color="auto" w:fill="FFFFFF"/>
            <w:rPrChange w:id="1022" w:author="jimenezalfaro.borja@gmail.com" w:date="2020-08-01T16:24:00Z">
              <w:rPr>
                <w:shd w:val="clear" w:color="auto" w:fill="FFFFFF"/>
              </w:rPr>
            </w:rPrChange>
          </w:rPr>
          <w:t>)</w:t>
        </w:r>
        <w:r w:rsidRPr="00E2144D">
          <w:rPr>
            <w:rFonts w:cs="Arial"/>
            <w:lang w:val="en-GB"/>
            <w:rPrChange w:id="1023" w:author="jimenezalfaro.borja@gmail.com" w:date="2020-08-01T16:24:00Z">
              <w:rPr>
                <w:lang w:val="en-GB"/>
              </w:rPr>
            </w:rPrChange>
          </w:rPr>
          <w:t xml:space="preserve">. Complementarily, strict alpine species might have been less subjected to drought </w:t>
        </w:r>
        <w:r w:rsidRPr="00E2144D">
          <w:rPr>
            <w:rFonts w:cs="Arial"/>
            <w:lang w:val="en-GB"/>
            <w:rPrChange w:id="1024" w:author="jimenezalfaro.borja@gmail.com" w:date="2020-08-01T16:24:00Z">
              <w:rPr>
                <w:lang w:val="en-GB"/>
              </w:rPr>
            </w:rPrChange>
          </w:rPr>
          <w:lastRenderedPageBreak/>
          <w:t>damage during establishment compared to generalist species</w:t>
        </w:r>
        <w:commentRangeEnd w:id="1014"/>
        <w:r w:rsidRPr="00E2144D">
          <w:rPr>
            <w:rStyle w:val="CommentReference"/>
            <w:rFonts w:cs="Arial"/>
            <w:sz w:val="24"/>
            <w:szCs w:val="24"/>
            <w:rPrChange w:id="1025" w:author="jimenezalfaro.borja@gmail.com" w:date="2020-08-01T16:24:00Z">
              <w:rPr>
                <w:rStyle w:val="CommentReference"/>
              </w:rPr>
            </w:rPrChange>
          </w:rPr>
          <w:commentReference w:id="1014"/>
        </w:r>
        <w:r w:rsidRPr="00554280">
          <w:rPr>
            <w:rFonts w:cs="Arial"/>
            <w:lang w:val="en-GB"/>
          </w:rPr>
          <w:t>. Supporting this view, s</w:t>
        </w:r>
        <w:r w:rsidRPr="00E2144D">
          <w:rPr>
            <w:rFonts w:cs="Arial"/>
            <w:lang w:val="en-GB"/>
            <w:rPrChange w:id="1026" w:author="jimenezalfaro.borja@gmail.com" w:date="2020-08-01T16:24:00Z">
              <w:rPr>
                <w:lang w:val="en-GB"/>
              </w:rPr>
            </w:rPrChange>
          </w:rPr>
          <w:t>eedlings of alpine pioneer species have a low frost resistance (</w:t>
        </w:r>
        <w:proofErr w:type="spellStart"/>
        <w:r w:rsidRPr="00E2144D">
          <w:rPr>
            <w:rFonts w:cs="Arial"/>
            <w:lang w:val="en-GB"/>
            <w:rPrChange w:id="1027" w:author="jimenezalfaro.borja@gmail.com" w:date="2020-08-01T16:24:00Z">
              <w:rPr>
                <w:lang w:val="en-GB"/>
              </w:rPr>
            </w:rPrChange>
          </w:rPr>
          <w:t>Marcante</w:t>
        </w:r>
        <w:proofErr w:type="spellEnd"/>
        <w:r w:rsidRPr="00E2144D">
          <w:rPr>
            <w:rFonts w:cs="Arial"/>
            <w:lang w:val="en-GB"/>
            <w:rPrChange w:id="1028" w:author="jimenezalfaro.borja@gmail.com" w:date="2020-08-01T16:24:00Z">
              <w:rPr>
                <w:lang w:val="en-GB"/>
              </w:rPr>
            </w:rPrChange>
          </w:rPr>
          <w:t xml:space="preserve"> et al., 2012), yet high heat tolerance (up to 40–50°C; </w:t>
        </w:r>
        <w:proofErr w:type="spellStart"/>
        <w:r w:rsidRPr="00E2144D">
          <w:rPr>
            <w:rFonts w:cs="Arial"/>
            <w:lang w:val="en-GB"/>
            <w:rPrChange w:id="1029" w:author="jimenezalfaro.borja@gmail.com" w:date="2020-08-01T16:24:00Z">
              <w:rPr>
                <w:lang w:val="en-GB"/>
              </w:rPr>
            </w:rPrChange>
          </w:rPr>
          <w:t>Marcante</w:t>
        </w:r>
        <w:proofErr w:type="spellEnd"/>
        <w:r w:rsidRPr="00E2144D">
          <w:rPr>
            <w:rFonts w:cs="Arial"/>
            <w:lang w:val="en-GB"/>
            <w:rPrChange w:id="1030" w:author="jimenezalfaro.borja@gmail.com" w:date="2020-08-01T16:24:00Z">
              <w:rPr>
                <w:lang w:val="en-GB"/>
              </w:rPr>
            </w:rPrChange>
          </w:rPr>
          <w:t xml:space="preserve"> et al., 2014) and plants in high-elevation habitats generally do not experience drought limitation because precipitation increases and evapotranspiration decreases along elevational gradients (Van der Schrier et al., 2007). </w:t>
        </w:r>
      </w:ins>
    </w:p>
    <w:p w14:paraId="56A73E7F" w14:textId="43778272" w:rsidR="00027401" w:rsidRDefault="00F94F1C" w:rsidP="00E2144D">
      <w:pPr>
        <w:rPr>
          <w:ins w:id="1031" w:author="jimenezalfaro.borja@gmail.com" w:date="2020-08-01T16:59:00Z"/>
          <w:rFonts w:cs="Arial"/>
          <w:lang w:val="en-GB"/>
        </w:rPr>
      </w:pPr>
      <w:ins w:id="1032" w:author="jimenezalfaro.borja@gmail.com" w:date="2020-08-01T14:38:00Z">
        <w:del w:id="1033" w:author="jimenezalfaro.borja@gmail.com" w:date="2020-08-01T16:54:00Z">
          <w:r w:rsidRPr="00554280" w:rsidDel="00556C86">
            <w:rPr>
              <w:rFonts w:cs="Arial"/>
              <w:lang w:val="en-GB"/>
            </w:rPr>
            <w:delText xml:space="preserve">In addition, </w:delText>
          </w:r>
        </w:del>
      </w:ins>
      <w:ins w:id="1034" w:author="jimenezalfaro.borja@gmail.com" w:date="2020-08-01T16:54:00Z">
        <w:r w:rsidR="00556C86">
          <w:rPr>
            <w:rFonts w:cs="Arial"/>
            <w:lang w:val="en-GB"/>
          </w:rPr>
          <w:t>O</w:t>
        </w:r>
      </w:ins>
      <w:ins w:id="1035" w:author="jimenezalfaro.borja@gmail.com" w:date="2020-08-01T14:38:00Z">
        <w:del w:id="1036" w:author="jimenezalfaro.borja@gmail.com" w:date="2020-08-01T16:54:00Z">
          <w:r w:rsidRPr="00E2144D" w:rsidDel="00556C86">
            <w:rPr>
              <w:rFonts w:cs="Arial"/>
              <w:lang w:val="en-GB"/>
              <w:rPrChange w:id="1037" w:author="jimenezalfaro.borja@gmail.com" w:date="2020-08-01T16:24:00Z">
                <w:rPr>
                  <w:lang w:val="en-GB"/>
                </w:rPr>
              </w:rPrChange>
            </w:rPr>
            <w:delText>o</w:delText>
          </w:r>
        </w:del>
        <w:r w:rsidRPr="00E2144D">
          <w:rPr>
            <w:rFonts w:cs="Arial"/>
            <w:lang w:val="en-GB"/>
            <w:rPrChange w:id="1038" w:author="jimenezalfaro.borja@gmail.com" w:date="2020-08-01T16:24:00Z">
              <w:rPr>
                <w:lang w:val="en-GB"/>
              </w:rPr>
            </w:rPrChange>
          </w:rPr>
          <w:t xml:space="preserve">ur </w:t>
        </w:r>
        <w:del w:id="1039" w:author="jimenezalfaro.borja@gmail.com" w:date="2020-08-02T12:29:00Z">
          <w:r w:rsidRPr="00E2144D" w:rsidDel="00491E62">
            <w:rPr>
              <w:rFonts w:cs="Arial"/>
              <w:lang w:val="en-GB"/>
              <w:rPrChange w:id="1040" w:author="jimenezalfaro.borja@gmail.com" w:date="2020-08-01T16:24:00Z">
                <w:rPr>
                  <w:lang w:val="en-GB"/>
                </w:rPr>
              </w:rPrChange>
            </w:rPr>
            <w:delText>findings</w:delText>
          </w:r>
        </w:del>
      </w:ins>
      <w:ins w:id="1041" w:author="jimenezalfaro.borja@gmail.com" w:date="2020-08-02T12:29:00Z">
        <w:r w:rsidR="00491E62">
          <w:rPr>
            <w:rFonts w:cs="Arial"/>
            <w:lang w:val="en-GB"/>
          </w:rPr>
          <w:t>results</w:t>
        </w:r>
      </w:ins>
      <w:ins w:id="1042" w:author="jimenezalfaro.borja@gmail.com" w:date="2020-08-01T16:54:00Z">
        <w:r w:rsidR="00556C86">
          <w:rPr>
            <w:rFonts w:cs="Arial"/>
            <w:lang w:val="en-GB"/>
          </w:rPr>
          <w:t xml:space="preserve"> also</w:t>
        </w:r>
      </w:ins>
      <w:ins w:id="1043" w:author="jimenezalfaro.borja@gmail.com" w:date="2020-08-01T14:38:00Z">
        <w:r w:rsidRPr="00554280">
          <w:rPr>
            <w:rFonts w:cs="Arial"/>
            <w:lang w:val="en-GB"/>
          </w:rPr>
          <w:t xml:space="preserve"> show that germination is </w:t>
        </w:r>
        <w:del w:id="1044" w:author="jimenezalfaro.borja@gmail.com" w:date="2020-08-01T16:54:00Z">
          <w:r w:rsidRPr="00E2144D" w:rsidDel="00556C86">
            <w:rPr>
              <w:rFonts w:cs="Arial"/>
              <w:lang w:val="en-GB"/>
              <w:rPrChange w:id="1045" w:author="jimenezalfaro.borja@gmail.com" w:date="2020-08-01T16:24:00Z">
                <w:rPr>
                  <w:lang w:val="en-GB"/>
                </w:rPr>
              </w:rPrChange>
            </w:rPr>
            <w:delText xml:space="preserve">also </w:delText>
          </w:r>
        </w:del>
        <w:r w:rsidRPr="00E2144D">
          <w:rPr>
            <w:rFonts w:cs="Arial"/>
            <w:lang w:val="en-GB"/>
            <w:rPrChange w:id="1046" w:author="jimenezalfaro.borja@gmail.com" w:date="2020-08-01T16:24:00Z">
              <w:rPr>
                <w:lang w:val="en-GB"/>
              </w:rPr>
            </w:rPrChange>
          </w:rPr>
          <w:t>faster with increasing incubation temperature, especially in small seeded, endospermic species. This is not surprising, as seed germination must be fast to match the short (alpine) growing season. Small-seeded species have a lower rate of seeding survival under drought (Leishman and Westoby, 1994), but may require warmer germination temperature then la</w:t>
        </w:r>
      </w:ins>
      <w:ins w:id="1047" w:author="jimenezalfaro.borja@gmail.com" w:date="2020-08-01T16:55:00Z">
        <w:r w:rsidR="00556C86">
          <w:rPr>
            <w:rFonts w:cs="Arial"/>
            <w:lang w:val="en-GB"/>
          </w:rPr>
          <w:t>r</w:t>
        </w:r>
      </w:ins>
      <w:ins w:id="1048" w:author="jimenezalfaro.borja@gmail.com" w:date="2020-08-01T14:38:00Z">
        <w:r w:rsidRPr="00554280">
          <w:rPr>
            <w:rFonts w:cs="Arial"/>
            <w:lang w:val="en-GB"/>
          </w:rPr>
          <w:t>ger seeded species, especially in seasonal climates</w:t>
        </w:r>
        <w:r w:rsidRPr="00E2144D">
          <w:rPr>
            <w:rFonts w:cs="Arial"/>
            <w:lang w:val="en-GB"/>
            <w:rPrChange w:id="1049" w:author="jimenezalfaro.borja@gmail.com" w:date="2020-08-01T16:24:00Z">
              <w:rPr>
                <w:lang w:val="en-GB"/>
              </w:rPr>
            </w:rPrChange>
          </w:rPr>
          <w:t xml:space="preserve"> (</w:t>
        </w:r>
        <w:proofErr w:type="spellStart"/>
        <w:r w:rsidRPr="00E2144D">
          <w:rPr>
            <w:rFonts w:cs="Arial"/>
            <w:lang w:val="en-GB"/>
            <w:rPrChange w:id="1050" w:author="jimenezalfaro.borja@gmail.com" w:date="2020-08-01T16:24:00Z">
              <w:rPr>
                <w:rFonts w:ascii="AdvTT3c6c0bbb.B" w:hAnsi="AdvTT3c6c0bbb.B" w:cs="AdvTT3c6c0bbb.B"/>
                <w:lang w:val="en-GB"/>
              </w:rPr>
            </w:rPrChange>
          </w:rPr>
          <w:t>Arène</w:t>
        </w:r>
        <w:proofErr w:type="spellEnd"/>
        <w:r w:rsidRPr="00E2144D">
          <w:rPr>
            <w:rFonts w:cs="Arial"/>
            <w:lang w:val="en-GB"/>
            <w:rPrChange w:id="1051" w:author="jimenezalfaro.borja@gmail.com" w:date="2020-08-01T16:24:00Z">
              <w:rPr>
                <w:rFonts w:ascii="AdvTT3c6c0bbb.B" w:hAnsi="AdvTT3c6c0bbb.B" w:cs="AdvTT3c6c0bbb.B"/>
                <w:lang w:val="en-GB"/>
              </w:rPr>
            </w:rPrChange>
          </w:rPr>
          <w:t xml:space="preserve"> et al. 2017). Accordingly, </w:t>
        </w:r>
        <w:del w:id="1052" w:author="jimenezalfaro.borja@gmail.com" w:date="2020-08-01T16:56:00Z">
          <w:r w:rsidRPr="00E2144D" w:rsidDel="00556C86">
            <w:rPr>
              <w:rFonts w:cs="Arial"/>
              <w:lang w:val="en-GB"/>
              <w:rPrChange w:id="1053" w:author="jimenezalfaro.borja@gmail.com" w:date="2020-08-01T16:24:00Z">
                <w:rPr>
                  <w:rFonts w:ascii="AdvTT3c6c0bbb.B" w:hAnsi="AdvTT3c6c0bbb.B" w:cs="AdvTT3c6c0bbb.B"/>
                  <w:lang w:val="en-GB"/>
                </w:rPr>
              </w:rPrChange>
            </w:rPr>
            <w:delText xml:space="preserve">here </w:delText>
          </w:r>
        </w:del>
        <w:del w:id="1054" w:author="jimenezalfaro.borja@gmail.com" w:date="2020-08-01T16:57:00Z">
          <w:r w:rsidRPr="00E2144D" w:rsidDel="00556C86">
            <w:rPr>
              <w:rFonts w:cs="Arial"/>
              <w:lang w:val="en-GB"/>
              <w:rPrChange w:id="1055" w:author="jimenezalfaro.borja@gmail.com" w:date="2020-08-01T16:24:00Z">
                <w:rPr>
                  <w:lang w:val="en-GB"/>
                </w:rPr>
              </w:rPrChange>
            </w:rPr>
            <w:delText>seed</w:delText>
          </w:r>
        </w:del>
      </w:ins>
      <w:ins w:id="1056" w:author="jimenezalfaro.borja@gmail.com" w:date="2020-08-01T16:57:00Z">
        <w:r w:rsidR="00556C86">
          <w:rPr>
            <w:rFonts w:cs="Arial"/>
            <w:lang w:val="en-GB"/>
          </w:rPr>
          <w:t>this pattern was stronger</w:t>
        </w:r>
      </w:ins>
      <w:ins w:id="1057" w:author="jimenezalfaro.borja@gmail.com" w:date="2020-08-01T14:38:00Z">
        <w:r w:rsidRPr="00554280">
          <w:rPr>
            <w:rFonts w:cs="Arial"/>
            <w:lang w:val="en-GB"/>
          </w:rPr>
          <w:t xml:space="preserve"> </w:t>
        </w:r>
        <w:del w:id="1058" w:author="jimenezalfaro.borja@gmail.com" w:date="2020-08-01T16:57:00Z">
          <w:r w:rsidRPr="00E2144D" w:rsidDel="00556C86">
            <w:rPr>
              <w:rFonts w:cs="Arial"/>
              <w:lang w:val="en-GB"/>
              <w:rPrChange w:id="1059" w:author="jimenezalfaro.borja@gmail.com" w:date="2020-08-01T16:24:00Z">
                <w:rPr>
                  <w:lang w:val="en-GB"/>
                </w:rPr>
              </w:rPrChange>
            </w:rPr>
            <w:delText xml:space="preserve">germination increased with increasing temperature in small seeded species and </w:delText>
          </w:r>
        </w:del>
        <w:r w:rsidRPr="00E2144D">
          <w:rPr>
            <w:rFonts w:cs="Arial"/>
            <w:lang w:val="en-GB"/>
            <w:rPrChange w:id="1060" w:author="jimenezalfaro.borja@gmail.com" w:date="2020-08-01T16:24:00Z">
              <w:rPr>
                <w:lang w:val="en-GB"/>
              </w:rPr>
            </w:rPrChange>
          </w:rPr>
          <w:t xml:space="preserve">in strict alpine plants, which presumably experience less unpredictable drought compared with generalist species (i.e. being restricted to higher elevations). Taken together, our results indicate that germination patterns in alpine species is driven by an </w:t>
        </w:r>
        <w:commentRangeStart w:id="1061"/>
        <w:r w:rsidRPr="00E2144D">
          <w:rPr>
            <w:rFonts w:cs="Arial"/>
            <w:lang w:val="en-GB"/>
            <w:rPrChange w:id="1062" w:author="jimenezalfaro.borja@gmail.com" w:date="2020-08-01T16:24:00Z">
              <w:rPr>
                <w:lang w:val="en-GB"/>
              </w:rPr>
            </w:rPrChange>
          </w:rPr>
          <w:t>interplay of seed size and germination temperature</w:t>
        </w:r>
      </w:ins>
      <w:commentRangeEnd w:id="1061"/>
      <w:r w:rsidR="00556C86">
        <w:rPr>
          <w:rStyle w:val="CommentReference"/>
        </w:rPr>
        <w:commentReference w:id="1061"/>
      </w:r>
      <w:ins w:id="1063" w:author="jimenezalfaro.borja@gmail.com" w:date="2020-08-01T14:38:00Z">
        <w:r w:rsidRPr="00554280">
          <w:rPr>
            <w:rFonts w:cs="Arial"/>
            <w:lang w:val="en-GB"/>
          </w:rPr>
          <w:t xml:space="preserve">, with small seeds selecting for fast germination at warm temperatures </w:t>
        </w:r>
        <w:r w:rsidRPr="00E2144D">
          <w:rPr>
            <w:rFonts w:cs="Arial"/>
            <w:lang w:val="en-GB"/>
            <w:rPrChange w:id="1064" w:author="jimenezalfaro.borja@gmail.com" w:date="2020-08-01T16:24:00Z">
              <w:rPr>
                <w:lang w:val="en-GB"/>
              </w:rPr>
            </w:rPrChange>
          </w:rPr>
          <w:t>in order to escape unfavourable early-spring frost and larger seeds selecting for slower germination at cooler conditions, which should maximize a well-developed root systems to cope with desiccation risk in summer. Indeed, despite the absence of significant differences in seed size between strict alpine and generalist species in our data, seed size correlates negatively with elevation at inter-species level (Qi et al. 2015), while precipitation and the probability of early or late season frosts</w:t>
        </w:r>
        <w:r w:rsidRPr="00E2144D" w:rsidDel="00331B47">
          <w:rPr>
            <w:rFonts w:cs="Arial"/>
            <w:lang w:val="en-GB"/>
            <w:rPrChange w:id="1065" w:author="jimenezalfaro.borja@gmail.com" w:date="2020-08-01T16:24:00Z">
              <w:rPr>
                <w:lang w:val="en-GB"/>
              </w:rPr>
            </w:rPrChange>
          </w:rPr>
          <w:t xml:space="preserve"> </w:t>
        </w:r>
        <w:r w:rsidRPr="00E2144D">
          <w:rPr>
            <w:rFonts w:cs="Arial"/>
            <w:lang w:val="en-GB"/>
            <w:rPrChange w:id="1066" w:author="jimenezalfaro.borja@gmail.com" w:date="2020-08-01T16:24:00Z">
              <w:rPr>
                <w:lang w:val="en-GB"/>
              </w:rPr>
            </w:rPrChange>
          </w:rPr>
          <w:t xml:space="preserve">generally increase with elevation (Korner 2003; </w:t>
        </w:r>
        <w:proofErr w:type="spellStart"/>
        <w:r w:rsidRPr="00E2144D">
          <w:rPr>
            <w:rFonts w:cs="Arial"/>
            <w:lang w:val="en-GB"/>
            <w:rPrChange w:id="1067" w:author="jimenezalfaro.borja@gmail.com" w:date="2020-08-01T16:24:00Z">
              <w:rPr>
                <w:lang w:val="en-GB"/>
              </w:rPr>
            </w:rPrChange>
          </w:rPr>
          <w:t>Beniston</w:t>
        </w:r>
        <w:proofErr w:type="spellEnd"/>
        <w:r w:rsidRPr="00E2144D">
          <w:rPr>
            <w:rFonts w:cs="Arial"/>
            <w:lang w:val="en-GB"/>
            <w:rPrChange w:id="1068" w:author="jimenezalfaro.borja@gmail.com" w:date="2020-08-01T16:24:00Z">
              <w:rPr>
                <w:lang w:val="en-GB"/>
              </w:rPr>
            </w:rPrChange>
          </w:rPr>
          <w:t xml:space="preserve"> 2000). </w:t>
        </w:r>
      </w:ins>
    </w:p>
    <w:p w14:paraId="45254508" w14:textId="51511477" w:rsidR="00F94F1C" w:rsidRDefault="00F94F1C" w:rsidP="00E2144D">
      <w:pPr>
        <w:rPr>
          <w:ins w:id="1069" w:author="jimenezalfaro.borja@gmail.com" w:date="2020-08-01T17:06:00Z"/>
          <w:rFonts w:cs="Arial"/>
          <w:lang w:val="en-GB"/>
        </w:rPr>
      </w:pPr>
      <w:ins w:id="1070" w:author="jimenezalfaro.borja@gmail.com" w:date="2020-08-01T14:38:00Z">
        <w:r w:rsidRPr="00554280">
          <w:rPr>
            <w:rFonts w:cs="Arial"/>
            <w:lang w:val="en-GB"/>
          </w:rPr>
          <w:t>Finally, increasing temperatures also decreased germination uncertainty</w:t>
        </w:r>
        <w:r w:rsidRPr="00E2144D">
          <w:rPr>
            <w:rFonts w:cs="Arial"/>
            <w:lang w:val="en-GB"/>
            <w:rPrChange w:id="1071" w:author="jimenezalfaro.borja@gmail.com" w:date="2020-08-01T16:24:00Z">
              <w:rPr>
                <w:lang w:val="en-GB"/>
              </w:rPr>
            </w:rPrChange>
          </w:rPr>
          <w:t>, showing that germination synchrony is a plastic trait driven by temperature, at least in alpine species. Indeed, while asynchronous germination is thought to be a form of</w:t>
        </w:r>
        <w:r w:rsidRPr="00E2144D">
          <w:rPr>
            <w:rFonts w:cs="Arial"/>
            <w:shd w:val="clear" w:color="auto" w:fill="FFFFFF"/>
            <w:rPrChange w:id="1072" w:author="jimenezalfaro.borja@gmail.com" w:date="2020-08-01T16:24:00Z">
              <w:rPr>
                <w:shd w:val="clear" w:color="auto" w:fill="FFFFFF"/>
              </w:rPr>
            </w:rPrChange>
          </w:rPr>
          <w:t xml:space="preserve"> adaptation in unpredictable alpine environments </w:t>
        </w:r>
        <w:r w:rsidRPr="00554280">
          <w:rPr>
            <w:rFonts w:cs="Arial"/>
            <w:shd w:val="clear" w:color="auto" w:fill="FFFFFF"/>
          </w:rPr>
          <w:fldChar w:fldCharType="begin"/>
        </w:r>
        <w:r w:rsidRPr="00E2144D">
          <w:rPr>
            <w:rFonts w:cs="Arial"/>
            <w:shd w:val="clear" w:color="auto" w:fill="FFFFFF"/>
            <w:rPrChange w:id="1073" w:author="jimenezalfaro.borja@gmail.com" w:date="2020-08-01T16:24:00Z">
              <w:rPr>
                <w:shd w:val="clear" w:color="auto" w:fill="FFFFFF"/>
              </w:rPr>
            </w:rPrChange>
          </w:rPr>
          <w:instrText xml:space="preserve"> ADDIN EN.CITE &lt;EndNote&gt;&lt;Cite&gt;&lt;Author&gt;Wagner&lt;/Author&gt;&lt;Year&gt;2009&lt;/Year&gt;&lt;RecNum&gt;211&lt;/RecNum&gt;&lt;DisplayText&gt;(Wagner &amp;amp; Simons 2009)&lt;/DisplayText&gt;&lt;record&gt;&lt;rec-number&gt;211&lt;/rec-number&gt;&lt;foreign-keys&gt;&lt;key app="EN" db-id="99sdwvzfjzszz2eprrs5prvcpp5e529ewr0a" timestamp="0"&gt;211&lt;/key&gt;&lt;/foreign-keys&gt;&lt;ref-type name="Journal Article"&gt;17&lt;/ref-type&gt;&lt;contributors&gt;&lt;authors&gt;&lt;author&gt;Wagner, Ioan&lt;/author&gt;&lt;author&gt;Simons, Andrew M.&lt;/author&gt;&lt;/authors&gt;&lt;/contributors&gt;&lt;titles&gt;&lt;title&gt;&lt;style face="normal" font="default" size="100%"&gt;Divergence in germination traits among arctic and alpine populations of &lt;/style&gt;&lt;style face="italic" font="default" size="100%"&gt;Koenigia islandica&lt;/style&gt;&lt;style face="normal" font="default" size="100%"&gt;: Light requirements&lt;/style&gt;&lt;/title&gt;&lt;secondary-title&gt;Plant Ecology&lt;/secondary-title&gt;&lt;/titles&gt;&lt;periodical&gt;&lt;full-title&gt;Plant Ecology&lt;/full-title&gt;&lt;/periodical&gt;&lt;pages&gt;145-153&lt;/pages&gt;&lt;volume&gt;204&lt;/volume&gt;&lt;number&gt;1&lt;/number&gt;&lt;keywords&gt;&lt;keyword&gt;Germination&lt;/keyword&gt;&lt;keyword&gt;Population genetics&lt;/keyword&gt;&lt;keyword&gt;Seeds&lt;/keyword&gt;&lt;keyword&gt;Alpine ecosystems&lt;/keyword&gt;&lt;keyword&gt;Plant ecology&lt;/keyword&gt;&lt;keyword&gt;Plants&lt;/keyword&gt;&lt;keyword&gt;Plant reproduction&lt;/keyword&gt;&lt;keyword&gt;Light&lt;/keyword&gt;&lt;keyword&gt;Arctic research&lt;/keyword&gt;&lt;keyword&gt;Evolution&lt;/keyword&gt;&lt;/keywords&gt;&lt;dates&gt;&lt;year&gt;2009&lt;/year&gt;&lt;/dates&gt;&lt;publisher&gt;Springer&lt;/publisher&gt;&lt;isbn&gt;1385-0237&lt;/isbn&gt;&lt;urls&gt;&lt;related-urls&gt;&lt;url&gt;http://anu.summon.serialssolutions.com/2.0.0/link/0/eLvHCXMwXV1BDsIwDIu4c0GCXxSt7Zqu54mJB8ADujo57sT_RYo4MD6Qo2NHsU0Uw3Vwf5gQgUklrig90A7dANkzUSHN24LiuuuG-T1oLic6yHam53J7zHf3LQhwrQdMurEWU3fKGrKObMNShJ9MshhLiV45oKDUIL7BgLiloMgYVqmZuSAnf6Fj7Y_k2-tjOMMbhRsvTg&lt;/url&gt;&lt;url&gt;www.summon.com&lt;/url&gt;&lt;url&gt;http://download.springer.com/static/pdf/982/art%253A10.1007%252Fs11258-009-9578-3.pdf?auth66=1405121855_d4586f17f6c84b1263806ec6e441a2bc&amp;amp;ext=.pdf&lt;/url&gt;&lt;/related-urls&gt;&lt;/urls&gt;&lt;electronic-resource-num&gt;10.1007/s11258-009-9578-3&lt;/electronic-resource-num&gt;&lt;/record&gt;&lt;/Cite&gt;&lt;/EndNote&gt;</w:instrText>
        </w:r>
        <w:r w:rsidRPr="00554280">
          <w:rPr>
            <w:rFonts w:cs="Arial"/>
            <w:shd w:val="clear" w:color="auto" w:fill="FFFFFF"/>
            <w:rPrChange w:id="1074" w:author="jimenezalfaro.borja@gmail.com" w:date="2020-08-01T16:24:00Z">
              <w:rPr>
                <w:rFonts w:cs="Arial"/>
                <w:shd w:val="clear" w:color="auto" w:fill="FFFFFF"/>
              </w:rPr>
            </w:rPrChange>
          </w:rPr>
          <w:fldChar w:fldCharType="separate"/>
        </w:r>
        <w:r w:rsidRPr="00554280">
          <w:rPr>
            <w:rFonts w:cs="Arial"/>
            <w:noProof/>
            <w:shd w:val="clear" w:color="auto" w:fill="FFFFFF"/>
          </w:rPr>
          <w:t>(</w:t>
        </w:r>
        <w:r w:rsidRPr="00E2144D">
          <w:rPr>
            <w:rFonts w:cs="Arial"/>
            <w:lang w:val="en-GB"/>
            <w:rPrChange w:id="1075" w:author="jimenezalfaro.borja@gmail.com" w:date="2020-08-01T16:24:00Z">
              <w:rPr>
                <w:lang w:val="en-GB"/>
              </w:rPr>
            </w:rPrChange>
          </w:rPr>
          <w:t xml:space="preserve">Simons 2011; </w:t>
        </w:r>
        <w:r w:rsidRPr="00E2144D">
          <w:rPr>
            <w:rFonts w:cs="Arial"/>
            <w:noProof/>
            <w:shd w:val="clear" w:color="auto" w:fill="FFFFFF"/>
            <w:rPrChange w:id="1076" w:author="jimenezalfaro.borja@gmail.com" w:date="2020-08-01T16:24:00Z">
              <w:rPr>
                <w:noProof/>
                <w:shd w:val="clear" w:color="auto" w:fill="FFFFFF"/>
              </w:rPr>
            </w:rPrChange>
          </w:rPr>
          <w:t>Wagner &amp; Simons 2009)</w:t>
        </w:r>
        <w:r w:rsidRPr="00554280">
          <w:rPr>
            <w:rFonts w:cs="Arial"/>
            <w:shd w:val="clear" w:color="auto" w:fill="FFFFFF"/>
          </w:rPr>
          <w:fldChar w:fldCharType="end"/>
        </w:r>
        <w:r w:rsidRPr="00554280">
          <w:rPr>
            <w:rFonts w:cs="Arial"/>
            <w:shd w:val="clear" w:color="auto" w:fill="FFFFFF"/>
          </w:rPr>
          <w:t xml:space="preserve">, our results indicate that </w:t>
        </w:r>
        <w:r w:rsidRPr="00554280">
          <w:rPr>
            <w:rFonts w:cs="Arial"/>
            <w:lang w:val="en-GB"/>
          </w:rPr>
          <w:t xml:space="preserve">staggered </w:t>
        </w:r>
        <w:r w:rsidRPr="00E2144D">
          <w:rPr>
            <w:rFonts w:cs="Arial"/>
            <w:lang w:val="en-GB"/>
            <w:rPrChange w:id="1077" w:author="jimenezalfaro.borja@gmail.com" w:date="2020-08-01T16:24:00Z">
              <w:rPr>
                <w:lang w:val="en-GB"/>
              </w:rPr>
            </w:rPrChange>
          </w:rPr>
          <w:t xml:space="preserve">germination occur </w:t>
        </w:r>
        <w:r w:rsidRPr="00E2144D">
          <w:rPr>
            <w:rFonts w:cs="Arial"/>
            <w:shd w:val="clear" w:color="auto" w:fill="FFFFFF"/>
            <w:rPrChange w:id="1078" w:author="jimenezalfaro.borja@gmail.com" w:date="2020-08-01T16:24:00Z">
              <w:rPr>
                <w:shd w:val="clear" w:color="auto" w:fill="FFFFFF"/>
              </w:rPr>
            </w:rPrChange>
          </w:rPr>
          <w:t xml:space="preserve">when temperatures are </w:t>
        </w:r>
        <w:r w:rsidRPr="00E2144D">
          <w:rPr>
            <w:rFonts w:cs="Arial"/>
            <w:shd w:val="clear" w:color="auto" w:fill="FFFFFF"/>
            <w:rPrChange w:id="1079" w:author="jimenezalfaro.borja@gmail.com" w:date="2020-08-01T16:24:00Z">
              <w:rPr>
                <w:shd w:val="clear" w:color="auto" w:fill="FFFFFF"/>
              </w:rPr>
            </w:rPrChange>
          </w:rPr>
          <w:lastRenderedPageBreak/>
          <w:t xml:space="preserve">still cool, likely as a bet-edging strategy against the risk of early-spring frost. </w:t>
        </w:r>
        <w:r w:rsidRPr="00E2144D">
          <w:rPr>
            <w:rFonts w:cs="Arial"/>
            <w:lang w:val="en-GB"/>
            <w:rPrChange w:id="1080" w:author="jimenezalfaro.borja@gmail.com" w:date="2020-08-01T16:24:00Z">
              <w:rPr>
                <w:lang w:val="en-GB"/>
              </w:rPr>
            </w:rPrChange>
          </w:rPr>
          <w:t>On the other hand, a fast and synchronised germination at warm condition (i.e. in late spring) may be another important strategy that increases seedling survival of alpine plants by avoiding summer drought.</w:t>
        </w:r>
        <w:del w:id="1081" w:author="jimenezalfaro.borja@gmail.com" w:date="2020-08-01T17:06:00Z">
          <w:r w:rsidRPr="00E2144D" w:rsidDel="00027401">
            <w:rPr>
              <w:rFonts w:cs="Arial"/>
              <w:lang w:val="en-GB"/>
              <w:rPrChange w:id="1082" w:author="jimenezalfaro.borja@gmail.com" w:date="2020-08-01T16:24:00Z">
                <w:rPr>
                  <w:lang w:val="en-GB"/>
                </w:rPr>
              </w:rPrChange>
            </w:rPr>
            <w:delText xml:space="preserve"> </w:delText>
          </w:r>
        </w:del>
      </w:ins>
    </w:p>
    <w:p w14:paraId="2E8B0979" w14:textId="38C2F477" w:rsidR="00027401" w:rsidRPr="00027401" w:rsidRDefault="00027401">
      <w:pPr>
        <w:rPr>
          <w:ins w:id="1083" w:author="jimenezalfaro.borja@gmail.com" w:date="2020-08-01T14:38:00Z"/>
          <w:rFonts w:cs="Arial"/>
          <w:b/>
          <w:bCs/>
          <w:lang w:val="en-GB"/>
          <w:rPrChange w:id="1084" w:author="jimenezalfaro.borja@gmail.com" w:date="2020-08-01T17:06:00Z">
            <w:rPr>
              <w:ins w:id="1085" w:author="jimenezalfaro.borja@gmail.com" w:date="2020-08-01T14:38:00Z"/>
              <w:lang w:val="en-GB"/>
            </w:rPr>
          </w:rPrChange>
        </w:rPr>
        <w:pPrChange w:id="1086" w:author="jimenezalfaro.borja@gmail.com" w:date="2020-08-01T16:24:00Z">
          <w:pPr>
            <w:spacing w:line="240" w:lineRule="auto"/>
          </w:pPr>
        </w:pPrChange>
      </w:pPr>
      <w:commentRangeStart w:id="1087"/>
      <w:ins w:id="1088" w:author="jimenezalfaro.borja@gmail.com" w:date="2020-08-01T17:06:00Z">
        <w:del w:id="1089" w:author="jimenezalfaro.borja@gmail.com" w:date="2020-08-01T18:19:00Z">
          <w:r w:rsidRPr="00027401" w:rsidDel="00DD24BE">
            <w:rPr>
              <w:rFonts w:cs="Arial"/>
              <w:b/>
              <w:bCs/>
              <w:lang w:val="en-GB"/>
              <w:rPrChange w:id="1090" w:author="jimenezalfaro.borja@gmail.com" w:date="2020-08-01T17:06:00Z">
                <w:rPr>
                  <w:rFonts w:cs="Arial"/>
                  <w:lang w:val="en-GB"/>
                </w:rPr>
              </w:rPrChange>
            </w:rPr>
            <w:delText>Patterns of dormancy</w:delText>
          </w:r>
        </w:del>
      </w:ins>
      <w:ins w:id="1091" w:author="jimenezalfaro.borja@gmail.com" w:date="2020-08-01T18:19:00Z">
        <w:del w:id="1092" w:author="jimenezalfaro.borja@gmail.com" w:date="2020-08-02T12:21:00Z">
          <w:r w:rsidR="00DD24BE" w:rsidDel="009128B6">
            <w:rPr>
              <w:rFonts w:cs="Arial"/>
              <w:b/>
              <w:bCs/>
              <w:lang w:val="en-GB"/>
            </w:rPr>
            <w:delText>Stratification and dormancy</w:delText>
          </w:r>
        </w:del>
      </w:ins>
      <w:ins w:id="1093" w:author="jimenezalfaro.borja@gmail.com" w:date="2020-08-02T12:21:00Z">
        <w:r w:rsidR="009128B6">
          <w:rPr>
            <w:rFonts w:cs="Arial"/>
            <w:b/>
            <w:bCs/>
            <w:lang w:val="en-GB"/>
          </w:rPr>
          <w:t>Dormancy and stratification</w:t>
        </w:r>
      </w:ins>
      <w:commentRangeEnd w:id="1087"/>
      <w:ins w:id="1094" w:author="jimenezalfaro.borja@gmail.com" w:date="2020-08-02T12:24:00Z">
        <w:r w:rsidR="00491E62">
          <w:rPr>
            <w:rStyle w:val="CommentReference"/>
          </w:rPr>
          <w:commentReference w:id="1087"/>
        </w:r>
      </w:ins>
    </w:p>
    <w:p w14:paraId="41D60F0F" w14:textId="759D4966" w:rsidR="00F94F1C" w:rsidRPr="00554280" w:rsidDel="00E2144D" w:rsidRDefault="00F94F1C">
      <w:pPr>
        <w:rPr>
          <w:ins w:id="1095" w:author="jimenezalfaro.borja@gmail.com" w:date="2020-08-01T14:38:00Z"/>
          <w:del w:id="1096" w:author="jimenezalfaro.borja@gmail.com" w:date="2020-08-01T16:24:00Z"/>
          <w:rFonts w:cs="Arial"/>
          <w:lang w:val="en-GB"/>
        </w:rPr>
        <w:pPrChange w:id="1097" w:author="jimenezalfaro.borja@gmail.com" w:date="2020-08-01T16:24:00Z">
          <w:pPr>
            <w:spacing w:line="240" w:lineRule="auto"/>
          </w:pPr>
        </w:pPrChange>
      </w:pPr>
    </w:p>
    <w:p w14:paraId="4C0C9368" w14:textId="1186BBC0" w:rsidR="00F94F1C" w:rsidRPr="00027401" w:rsidDel="009128B6" w:rsidRDefault="00F94F1C">
      <w:pPr>
        <w:rPr>
          <w:ins w:id="1098" w:author="jimenezalfaro.borja@gmail.com" w:date="2020-08-01T14:38:00Z"/>
          <w:del w:id="1099" w:author="jimenezalfaro.borja@gmail.com" w:date="2020-08-02T12:21:00Z"/>
          <w:rFonts w:cs="Arial"/>
          <w:shd w:val="clear" w:color="auto" w:fill="FFFFFF"/>
          <w:rPrChange w:id="1100" w:author="jimenezalfaro.borja@gmail.com" w:date="2020-08-01T17:06:00Z">
            <w:rPr>
              <w:ins w:id="1101" w:author="jimenezalfaro.borja@gmail.com" w:date="2020-08-01T14:38:00Z"/>
              <w:del w:id="1102" w:author="jimenezalfaro.borja@gmail.com" w:date="2020-08-02T12:21:00Z"/>
              <w:highlight w:val="yellow"/>
              <w:shd w:val="clear" w:color="auto" w:fill="FFFFFF"/>
            </w:rPr>
          </w:rPrChange>
        </w:rPr>
        <w:pPrChange w:id="1103" w:author="jimenezalfaro.borja@gmail.com" w:date="2020-08-01T16:24:00Z">
          <w:pPr>
            <w:spacing w:line="240" w:lineRule="auto"/>
          </w:pPr>
        </w:pPrChange>
      </w:pPr>
      <w:commentRangeStart w:id="1104"/>
      <w:ins w:id="1105" w:author="jimenezalfaro.borja@gmail.com" w:date="2020-08-01T14:38:00Z">
        <w:del w:id="1106" w:author="jimenezalfaro.borja@gmail.com" w:date="2020-08-02T12:21:00Z">
          <w:r w:rsidRPr="00027401" w:rsidDel="009128B6">
            <w:rPr>
              <w:rFonts w:cs="Arial"/>
              <w:lang w:val="en-GB"/>
              <w:rPrChange w:id="1107" w:author="jimenezalfaro.borja@gmail.com" w:date="2020-08-01T17:06:00Z">
                <w:rPr>
                  <w:highlight w:val="yellow"/>
                  <w:lang w:val="en-GB"/>
                </w:rPr>
              </w:rPrChange>
            </w:rPr>
            <w:delText>Our results indicate</w:delText>
          </w:r>
        </w:del>
      </w:ins>
      <w:ins w:id="1108" w:author="jimenezalfaro.borja@gmail.com" w:date="2020-08-01T17:01:00Z">
        <w:del w:id="1109" w:author="jimenezalfaro.borja@gmail.com" w:date="2020-08-02T12:21:00Z">
          <w:r w:rsidR="00027401" w:rsidRPr="00027401" w:rsidDel="009128B6">
            <w:rPr>
              <w:rFonts w:cs="Arial"/>
              <w:lang w:val="en-GB"/>
              <w:rPrChange w:id="1110" w:author="jimenezalfaro.borja@gmail.com" w:date="2020-08-01T17:06:00Z">
                <w:rPr>
                  <w:rFonts w:cs="Arial"/>
                  <w:highlight w:val="yellow"/>
                  <w:lang w:val="en-GB"/>
                </w:rPr>
              </w:rPrChange>
            </w:rPr>
            <w:delText>suggest</w:delText>
          </w:r>
        </w:del>
      </w:ins>
      <w:ins w:id="1111" w:author="jimenezalfaro.borja@gmail.com" w:date="2020-08-01T14:38:00Z">
        <w:del w:id="1112" w:author="jimenezalfaro.borja@gmail.com" w:date="2020-08-02T12:21:00Z">
          <w:r w:rsidRPr="00027401" w:rsidDel="009128B6">
            <w:rPr>
              <w:rFonts w:cs="Arial"/>
              <w:lang w:val="en-GB"/>
              <w:rPrChange w:id="1113" w:author="jimenezalfaro.borja@gmail.com" w:date="2020-08-01T17:06:00Z">
                <w:rPr>
                  <w:highlight w:val="yellow"/>
                  <w:lang w:val="en-GB"/>
                </w:rPr>
              </w:rPrChange>
            </w:rPr>
            <w:delText xml:space="preserve"> that under warmer climate</w:delText>
          </w:r>
        </w:del>
      </w:ins>
      <w:ins w:id="1114" w:author="jimenezalfaro.borja@gmail.com" w:date="2020-08-01T17:01:00Z">
        <w:del w:id="1115" w:author="jimenezalfaro.borja@gmail.com" w:date="2020-08-02T12:21:00Z">
          <w:r w:rsidR="00027401" w:rsidRPr="00027401" w:rsidDel="009128B6">
            <w:rPr>
              <w:rFonts w:cs="Arial"/>
              <w:lang w:val="en-GB"/>
              <w:rPrChange w:id="1116" w:author="jimenezalfaro.borja@gmail.com" w:date="2020-08-01T17:06:00Z">
                <w:rPr>
                  <w:rFonts w:cs="Arial"/>
                  <w:highlight w:val="yellow"/>
                  <w:lang w:val="en-GB"/>
                </w:rPr>
              </w:rPrChange>
            </w:rPr>
            <w:delText>higher temperatures</w:delText>
          </w:r>
        </w:del>
      </w:ins>
      <w:ins w:id="1117" w:author="jimenezalfaro.borja@gmail.com" w:date="2020-08-01T14:38:00Z">
        <w:del w:id="1118" w:author="jimenezalfaro.borja@gmail.com" w:date="2020-08-02T12:21:00Z">
          <w:r w:rsidRPr="00027401" w:rsidDel="009128B6">
            <w:rPr>
              <w:rFonts w:cs="Arial"/>
              <w:lang w:val="en-GB"/>
              <w:rPrChange w:id="1119" w:author="jimenezalfaro.borja@gmail.com" w:date="2020-08-01T17:06:00Z">
                <w:rPr>
                  <w:highlight w:val="yellow"/>
                  <w:lang w:val="en-GB"/>
                </w:rPr>
              </w:rPrChange>
            </w:rPr>
            <w:delText xml:space="preserve">, species with non-dormant seeds </w:delText>
          </w:r>
          <w:r w:rsidRPr="00027401" w:rsidDel="009128B6">
            <w:rPr>
              <w:rFonts w:cs="Arial"/>
              <w:shd w:val="clear" w:color="auto" w:fill="FFFFFF"/>
              <w:rPrChange w:id="1120" w:author="jimenezalfaro.borja@gmail.com" w:date="2020-08-01T17:06:00Z">
                <w:rPr>
                  <w:highlight w:val="yellow"/>
                  <w:shd w:val="clear" w:color="auto" w:fill="FFFFFF"/>
                </w:rPr>
              </w:rPrChange>
            </w:rPr>
            <w:delText xml:space="preserve">can germinate readily in autumn and </w:delText>
          </w:r>
          <w:r w:rsidRPr="00027401" w:rsidDel="009128B6">
            <w:rPr>
              <w:rFonts w:cs="Arial"/>
              <w:lang w:val="en-GB"/>
              <w:rPrChange w:id="1121" w:author="jimenezalfaro.borja@gmail.com" w:date="2020-08-01T17:06:00Z">
                <w:rPr>
                  <w:highlight w:val="yellow"/>
                  <w:lang w:val="en-GB"/>
                </w:rPr>
              </w:rPrChange>
            </w:rPr>
            <w:delText>would provide longer time for the seedlings to establish. Species with dormant seeds, on the other hands, would have a higher proportion of seed</w:delText>
          </w:r>
        </w:del>
      </w:ins>
      <w:ins w:id="1122" w:author="jimenezalfaro.borja@gmail.com" w:date="2020-08-01T17:02:00Z">
        <w:del w:id="1123" w:author="jimenezalfaro.borja@gmail.com" w:date="2020-08-02T12:21:00Z">
          <w:r w:rsidR="00027401" w:rsidRPr="00027401" w:rsidDel="009128B6">
            <w:rPr>
              <w:rFonts w:cs="Arial"/>
              <w:lang w:val="en-GB"/>
              <w:rPrChange w:id="1124" w:author="jimenezalfaro.borja@gmail.com" w:date="2020-08-01T17:06:00Z">
                <w:rPr>
                  <w:rFonts w:cs="Arial"/>
                  <w:highlight w:val="yellow"/>
                  <w:lang w:val="en-GB"/>
                </w:rPr>
              </w:rPrChange>
            </w:rPr>
            <w:delText>s</w:delText>
          </w:r>
        </w:del>
      </w:ins>
      <w:ins w:id="1125" w:author="jimenezalfaro.borja@gmail.com" w:date="2020-08-01T14:38:00Z">
        <w:del w:id="1126" w:author="jimenezalfaro.borja@gmail.com" w:date="2020-08-02T12:21:00Z">
          <w:r w:rsidRPr="00027401" w:rsidDel="009128B6">
            <w:rPr>
              <w:rFonts w:cs="Arial"/>
              <w:lang w:val="en-GB"/>
              <w:rPrChange w:id="1127" w:author="jimenezalfaro.borja@gmail.com" w:date="2020-08-01T17:06:00Z">
                <w:rPr>
                  <w:highlight w:val="yellow"/>
                  <w:lang w:val="en-GB"/>
                </w:rPr>
              </w:rPrChange>
            </w:rPr>
            <w:delText xml:space="preserve"> that germinate earlier in spring as well as a higher frost risk and seedling mortality. It may seems that </w:delText>
          </w:r>
          <w:r w:rsidRPr="00027401" w:rsidDel="009128B6">
            <w:rPr>
              <w:rFonts w:cs="Arial"/>
              <w:shd w:val="clear" w:color="auto" w:fill="FFFFFF"/>
              <w:rPrChange w:id="1128" w:author="jimenezalfaro.borja@gmail.com" w:date="2020-08-01T17:06:00Z">
                <w:rPr>
                  <w:highlight w:val="yellow"/>
                  <w:shd w:val="clear" w:color="auto" w:fill="FFFFFF"/>
                </w:rPr>
              </w:rPrChange>
            </w:rPr>
            <w:delText xml:space="preserve">species with non-dormant seeds will likely have an advantage over species with dormant seeds as the growing season becomes longer and seedlings would be large enough to survive over winter. This raises a question on whether having a non-dormant or less dormant seed is a better strategy for alpine plants to thrive under future climate </w:delText>
          </w:r>
          <w:r w:rsidRPr="00027401" w:rsidDel="009128B6">
            <w:rPr>
              <w:rFonts w:cs="Arial"/>
              <w:shd w:val="clear" w:color="auto" w:fill="FFFFFF"/>
              <w:rPrChange w:id="1129" w:author="jimenezalfaro.borja@gmail.com" w:date="2020-08-01T17:06:00Z">
                <w:rPr>
                  <w:highlight w:val="yellow"/>
                  <w:shd w:val="clear" w:color="auto" w:fill="FFFFFF"/>
                </w:rPr>
              </w:rPrChange>
            </w:rPr>
            <w:fldChar w:fldCharType="begin">
              <w:fldData xml:space="preserve">PEVuZE5vdGU+PENpdGU+PEF1dGhvcj5Nb25kb25pPC9BdXRob3I+PFllYXI+MjAxNTwvWWVhcj48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</w:fldData>
            </w:fldChar>
          </w:r>
          <w:r w:rsidRPr="009128B6" w:rsidDel="009128B6">
            <w:rPr>
              <w:rFonts w:cs="Arial"/>
              <w:shd w:val="clear" w:color="auto" w:fill="FFFFFF"/>
              <w:rPrChange w:id="1130" w:author="jimenezalfaro.borja@gmail.com" w:date="2020-08-02T12:22:00Z">
                <w:rPr>
                  <w:highlight w:val="yellow"/>
                  <w:shd w:val="clear" w:color="auto" w:fill="FFFFFF"/>
                </w:rPr>
              </w:rPrChange>
            </w:rPr>
            <w:delInstrText xml:space="preserve"> ADDIN EN.CITE </w:delInstrText>
          </w:r>
          <w:r w:rsidRPr="009128B6" w:rsidDel="009128B6">
            <w:rPr>
              <w:rFonts w:cs="Arial"/>
              <w:shd w:val="clear" w:color="auto" w:fill="FFFFFF"/>
              <w:rPrChange w:id="1131" w:author="jimenezalfaro.borja@gmail.com" w:date="2020-08-02T12:22:00Z">
                <w:rPr>
                  <w:highlight w:val="yellow"/>
                  <w:shd w:val="clear" w:color="auto" w:fill="FFFFFF"/>
                </w:rPr>
              </w:rPrChange>
            </w:rPr>
            <w:fldChar w:fldCharType="begin">
              <w:fldData xml:space="preserve">PEVuZE5vdGU+PENpdGU+PEF1dGhvcj5Nb25kb25pPC9BdXRob3I+PFllYXI+MjAxNTwvWWVhcj48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</w:fldData>
            </w:fldChar>
          </w:r>
          <w:r w:rsidRPr="009128B6" w:rsidDel="009128B6">
            <w:rPr>
              <w:rFonts w:cs="Arial"/>
              <w:shd w:val="clear" w:color="auto" w:fill="FFFFFF"/>
              <w:rPrChange w:id="1132" w:author="jimenezalfaro.borja@gmail.com" w:date="2020-08-02T12:22:00Z">
                <w:rPr>
                  <w:highlight w:val="yellow"/>
                  <w:shd w:val="clear" w:color="auto" w:fill="FFFFFF"/>
                </w:rPr>
              </w:rPrChange>
            </w:rPr>
            <w:delInstrText xml:space="preserve"> ADDIN EN.CITE.DATA </w:delInstrText>
          </w:r>
          <w:r w:rsidRPr="009128B6" w:rsidDel="009128B6">
            <w:rPr>
              <w:rFonts w:cs="Arial"/>
              <w:shd w:val="clear" w:color="auto" w:fill="FFFFFF"/>
              <w:rPrChange w:id="1133" w:author="jimenezalfaro.borja@gmail.com" w:date="2020-08-02T12:22:00Z">
                <w:rPr>
                  <w:rFonts w:cs="Arial"/>
                  <w:shd w:val="clear" w:color="auto" w:fill="FFFFFF"/>
                </w:rPr>
              </w:rPrChange>
            </w:rPr>
          </w:r>
          <w:r w:rsidRPr="009128B6" w:rsidDel="009128B6">
            <w:rPr>
              <w:rFonts w:cs="Arial"/>
              <w:shd w:val="clear" w:color="auto" w:fill="FFFFFF"/>
              <w:rPrChange w:id="1134" w:author="jimenezalfaro.borja@gmail.com" w:date="2020-08-02T12:22:00Z">
                <w:rPr>
                  <w:highlight w:val="yellow"/>
                  <w:shd w:val="clear" w:color="auto" w:fill="FFFFFF"/>
                </w:rPr>
              </w:rPrChange>
            </w:rPr>
            <w:fldChar w:fldCharType="end"/>
          </w:r>
          <w:r w:rsidRPr="009128B6" w:rsidDel="009128B6">
            <w:rPr>
              <w:rFonts w:cs="Arial"/>
              <w:shd w:val="clear" w:color="auto" w:fill="FFFFFF"/>
              <w:rPrChange w:id="1135" w:author="jimenezalfaro.borja@gmail.com" w:date="2020-08-02T12:22:00Z">
                <w:rPr>
                  <w:rFonts w:cs="Arial"/>
                  <w:shd w:val="clear" w:color="auto" w:fill="FFFFFF"/>
                </w:rPr>
              </w:rPrChange>
            </w:rPr>
          </w:r>
          <w:r w:rsidRPr="00027401" w:rsidDel="009128B6">
            <w:rPr>
              <w:rFonts w:cs="Arial"/>
              <w:shd w:val="clear" w:color="auto" w:fill="FFFFFF"/>
              <w:rPrChange w:id="1136" w:author="jimenezalfaro.borja@gmail.com" w:date="2020-08-01T17:06:00Z">
                <w:rPr>
                  <w:highlight w:val="yellow"/>
                  <w:shd w:val="clear" w:color="auto" w:fill="FFFFFF"/>
                </w:rPr>
              </w:rPrChange>
            </w:rPr>
            <w:fldChar w:fldCharType="separate"/>
          </w:r>
          <w:r w:rsidRPr="00027401" w:rsidDel="009128B6">
            <w:rPr>
              <w:rFonts w:cs="Arial"/>
              <w:noProof/>
              <w:shd w:val="clear" w:color="auto" w:fill="FFFFFF"/>
              <w:rPrChange w:id="1137" w:author="jimenezalfaro.borja@gmail.com" w:date="2020-08-01T17:06:00Z">
                <w:rPr>
                  <w:noProof/>
                  <w:highlight w:val="yellow"/>
                  <w:shd w:val="clear" w:color="auto" w:fill="FFFFFF"/>
                </w:rPr>
              </w:rPrChange>
            </w:rPr>
            <w:delText>(Verdú &amp; Traveset 2005; Mondoni</w:delText>
          </w:r>
          <w:r w:rsidRPr="00027401" w:rsidDel="009128B6">
            <w:rPr>
              <w:rFonts w:cs="Arial"/>
              <w:i/>
              <w:noProof/>
              <w:shd w:val="clear" w:color="auto" w:fill="FFFFFF"/>
              <w:rPrChange w:id="1138" w:author="jimenezalfaro.borja@gmail.com" w:date="2020-08-01T17:06:00Z">
                <w:rPr>
                  <w:i/>
                  <w:noProof/>
                  <w:highlight w:val="yellow"/>
                  <w:shd w:val="clear" w:color="auto" w:fill="FFFFFF"/>
                </w:rPr>
              </w:rPrChange>
            </w:rPr>
            <w:delText xml:space="preserve"> et al.</w:delText>
          </w:r>
          <w:r w:rsidRPr="00027401" w:rsidDel="009128B6">
            <w:rPr>
              <w:rFonts w:cs="Arial"/>
              <w:noProof/>
              <w:shd w:val="clear" w:color="auto" w:fill="FFFFFF"/>
              <w:rPrChange w:id="1139" w:author="jimenezalfaro.borja@gmail.com" w:date="2020-08-01T17:06:00Z">
                <w:rPr>
                  <w:noProof/>
                  <w:highlight w:val="yellow"/>
                  <w:shd w:val="clear" w:color="auto" w:fill="FFFFFF"/>
                </w:rPr>
              </w:rPrChange>
            </w:rPr>
            <w:delText xml:space="preserve"> 2015)</w:delText>
          </w:r>
          <w:r w:rsidRPr="00027401" w:rsidDel="009128B6">
            <w:rPr>
              <w:rFonts w:cs="Arial"/>
              <w:shd w:val="clear" w:color="auto" w:fill="FFFFFF"/>
              <w:rPrChange w:id="1140" w:author="jimenezalfaro.borja@gmail.com" w:date="2020-08-01T17:06:00Z">
                <w:rPr>
                  <w:highlight w:val="yellow"/>
                  <w:shd w:val="clear" w:color="auto" w:fill="FFFFFF"/>
                </w:rPr>
              </w:rPrChange>
            </w:rPr>
            <w:fldChar w:fldCharType="end"/>
          </w:r>
          <w:r w:rsidRPr="00027401" w:rsidDel="009128B6">
            <w:rPr>
              <w:rFonts w:cs="Arial"/>
              <w:shd w:val="clear" w:color="auto" w:fill="FFFFFF"/>
              <w:rPrChange w:id="1141" w:author="jimenezalfaro.borja@gmail.com" w:date="2020-08-01T17:06:00Z">
                <w:rPr>
                  <w:highlight w:val="yellow"/>
                  <w:shd w:val="clear" w:color="auto" w:fill="FFFFFF"/>
                </w:rPr>
              </w:rPrChange>
            </w:rPr>
            <w:delText xml:space="preserve">. However, we also might expect that seedlings from these species will be exposed to frost if snow starts to melt earlier and insulation during winter disappears, and therefore a mechanism that enable diverse germination timing (high germination uncertainty) remains to be favored. </w:delText>
          </w:r>
        </w:del>
      </w:ins>
    </w:p>
    <w:p w14:paraId="197FD845" w14:textId="3650D33F" w:rsidR="00F94F1C" w:rsidRPr="00554280" w:rsidDel="009128B6" w:rsidRDefault="00F94F1C" w:rsidP="00554280">
      <w:pPr>
        <w:rPr>
          <w:ins w:id="1142" w:author="jimenezalfaro.borja@gmail.com" w:date="2020-08-01T14:38:00Z"/>
          <w:del w:id="1143" w:author="jimenezalfaro.borja@gmail.com" w:date="2020-08-02T12:21:00Z"/>
          <w:rFonts w:cs="Arial"/>
          <w:lang w:val="en-GB"/>
        </w:rPr>
      </w:pPr>
      <w:ins w:id="1144" w:author="jimenezalfaro.borja@gmail.com" w:date="2020-08-01T14:38:00Z">
        <w:del w:id="1145" w:author="jimenezalfaro.borja@gmail.com" w:date="2020-08-02T12:21:00Z">
          <w:r w:rsidRPr="00027401" w:rsidDel="009128B6">
            <w:rPr>
              <w:rFonts w:cs="Arial"/>
              <w:lang w:val="en-GB"/>
              <w:rPrChange w:id="1146" w:author="jimenezalfaro.borja@gmail.com" w:date="2020-08-01T17:06:00Z">
                <w:rPr>
                  <w:highlight w:val="yellow"/>
                  <w:lang w:val="en-GB"/>
                </w:rPr>
              </w:rPrChange>
            </w:rPr>
            <w:delText xml:space="preserve">The extreme germination uncertainty syndrome, i.e. staggering germination so that both before and after winter seedlings occur, is known in alpine species </w:delText>
          </w:r>
          <w:r w:rsidRPr="00027401" w:rsidDel="009128B6">
            <w:rPr>
              <w:rFonts w:cs="Arial"/>
              <w:lang w:val="en-GB"/>
              <w:rPrChange w:id="1147" w:author="jimenezalfaro.borja@gmail.com" w:date="2020-08-01T17:06:00Z">
                <w:rPr>
                  <w:highlight w:val="yellow"/>
                  <w:lang w:val="en-GB"/>
                </w:rPr>
              </w:rPrChange>
            </w:rPr>
            <w:fldChar w:fldCharType="begin">
              <w:fldData xml:space="preserve">PEVuZE5vdGU+PENpdGU+PEF1dGhvcj5Lw7ZybmVyPC9BdXRob3I+PFllYXI+MjAwMzwvWWVhcj48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</w:fldData>
            </w:fldChar>
          </w:r>
          <w:r w:rsidRPr="00027401" w:rsidDel="009128B6">
            <w:rPr>
              <w:rFonts w:cs="Arial"/>
              <w:lang w:val="en-GB"/>
              <w:rPrChange w:id="1148" w:author="jimenezalfaro.borja@gmail.com" w:date="2020-08-01T17:06:00Z">
                <w:rPr>
                  <w:highlight w:val="yellow"/>
                  <w:lang w:val="en-GB"/>
                </w:rPr>
              </w:rPrChange>
            </w:rPr>
            <w:delInstrText xml:space="preserve"> ADDIN EN.CITE </w:delInstrText>
          </w:r>
          <w:r w:rsidRPr="00027401" w:rsidDel="009128B6">
            <w:rPr>
              <w:rFonts w:cs="Arial"/>
              <w:lang w:val="en-GB"/>
              <w:rPrChange w:id="1149" w:author="jimenezalfaro.borja@gmail.com" w:date="2020-08-01T17:06:00Z">
                <w:rPr>
                  <w:highlight w:val="yellow"/>
                  <w:lang w:val="en-GB"/>
                </w:rPr>
              </w:rPrChange>
            </w:rPr>
            <w:fldChar w:fldCharType="begin">
              <w:fldData xml:space="preserve">PEVuZE5vdGU+PENpdGU+PEF1dGhvcj5Lw7ZybmVyPC9BdXRob3I+PFllYXI+MjAwMzwvWWVhcj48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</w:fldData>
            </w:fldChar>
          </w:r>
          <w:r w:rsidRPr="00027401" w:rsidDel="009128B6">
            <w:rPr>
              <w:rFonts w:cs="Arial"/>
              <w:lang w:val="en-GB"/>
              <w:rPrChange w:id="1150" w:author="jimenezalfaro.borja@gmail.com" w:date="2020-08-01T17:06:00Z">
                <w:rPr>
                  <w:highlight w:val="yellow"/>
                  <w:lang w:val="en-GB"/>
                </w:rPr>
              </w:rPrChange>
            </w:rPr>
            <w:delInstrText xml:space="preserve"> ADDIN EN.CITE.DATA </w:delInstrText>
          </w:r>
          <w:r w:rsidRPr="00027401" w:rsidDel="009128B6">
            <w:rPr>
              <w:rFonts w:cs="Arial"/>
              <w:lang w:val="en-GB"/>
              <w:rPrChange w:id="1151" w:author="jimenezalfaro.borja@gmail.com" w:date="2020-08-01T17:06:00Z">
                <w:rPr>
                  <w:rFonts w:cs="Arial"/>
                  <w:lang w:val="en-GB"/>
                </w:rPr>
              </w:rPrChange>
            </w:rPr>
          </w:r>
          <w:r w:rsidRPr="00027401" w:rsidDel="009128B6">
            <w:rPr>
              <w:rFonts w:cs="Arial"/>
              <w:lang w:val="en-GB"/>
              <w:rPrChange w:id="1152" w:author="jimenezalfaro.borja@gmail.com" w:date="2020-08-01T17:06:00Z">
                <w:rPr>
                  <w:highlight w:val="yellow"/>
                  <w:lang w:val="en-GB"/>
                </w:rPr>
              </w:rPrChange>
            </w:rPr>
            <w:fldChar w:fldCharType="end"/>
          </w:r>
          <w:r w:rsidRPr="00027401" w:rsidDel="009128B6">
            <w:rPr>
              <w:rFonts w:cs="Arial"/>
              <w:lang w:val="en-GB"/>
              <w:rPrChange w:id="1153" w:author="jimenezalfaro.borja@gmail.com" w:date="2020-08-01T17:06:00Z">
                <w:rPr>
                  <w:rFonts w:cs="Arial"/>
                  <w:lang w:val="en-GB"/>
                </w:rPr>
              </w:rPrChange>
            </w:rPr>
          </w:r>
          <w:r w:rsidRPr="00027401" w:rsidDel="009128B6">
            <w:rPr>
              <w:rFonts w:cs="Arial"/>
              <w:lang w:val="en-GB"/>
              <w:rPrChange w:id="1154" w:author="jimenezalfaro.borja@gmail.com" w:date="2020-08-01T17:06:00Z">
                <w:rPr>
                  <w:highlight w:val="yellow"/>
                </w:rPr>
              </w:rPrChange>
            </w:rPr>
            <w:fldChar w:fldCharType="separate"/>
          </w:r>
          <w:r w:rsidRPr="00027401" w:rsidDel="009128B6">
            <w:rPr>
              <w:rFonts w:cs="Arial"/>
              <w:noProof/>
              <w:lang w:val="en-GB"/>
              <w:rPrChange w:id="1155" w:author="jimenezalfaro.borja@gmail.com" w:date="2020-08-01T17:06:00Z">
                <w:rPr>
                  <w:noProof/>
                  <w:highlight w:val="yellow"/>
                  <w:lang w:val="en-GB"/>
                </w:rPr>
              </w:rPrChange>
            </w:rPr>
            <w:delText>(Körner 2003 based on Soyrinki (1938); Hoyle</w:delText>
          </w:r>
          <w:r w:rsidRPr="00027401" w:rsidDel="009128B6">
            <w:rPr>
              <w:rFonts w:cs="Arial"/>
              <w:i/>
              <w:noProof/>
              <w:lang w:val="en-GB"/>
              <w:rPrChange w:id="1156" w:author="jimenezalfaro.borja@gmail.com" w:date="2020-08-01T17:06:00Z">
                <w:rPr>
                  <w:i/>
                  <w:noProof/>
                  <w:highlight w:val="yellow"/>
                  <w:lang w:val="en-GB"/>
                </w:rPr>
              </w:rPrChange>
            </w:rPr>
            <w:delText xml:space="preserve"> et al.</w:delText>
          </w:r>
          <w:r w:rsidRPr="00027401" w:rsidDel="009128B6">
            <w:rPr>
              <w:rFonts w:cs="Arial"/>
              <w:noProof/>
              <w:lang w:val="en-GB"/>
              <w:rPrChange w:id="1157" w:author="jimenezalfaro.borja@gmail.com" w:date="2020-08-01T17:06:00Z">
                <w:rPr>
                  <w:noProof/>
                  <w:highlight w:val="yellow"/>
                  <w:lang w:val="en-GB"/>
                </w:rPr>
              </w:rPrChange>
            </w:rPr>
            <w:delText xml:space="preserve"> 2015; Satyanti, Guja &amp; Nicotra 2019)</w:delText>
          </w:r>
          <w:r w:rsidRPr="00027401" w:rsidDel="009128B6">
            <w:rPr>
              <w:rFonts w:cs="Arial"/>
              <w:rPrChange w:id="1158" w:author="jimenezalfaro.borja@gmail.com" w:date="2020-08-01T17:06:00Z">
                <w:rPr>
                  <w:highlight w:val="yellow"/>
                </w:rPr>
              </w:rPrChange>
            </w:rPr>
            <w:fldChar w:fldCharType="end"/>
          </w:r>
          <w:r w:rsidRPr="00027401" w:rsidDel="009128B6">
            <w:rPr>
              <w:rFonts w:cs="Arial"/>
              <w:lang w:val="en-GB"/>
              <w:rPrChange w:id="1159" w:author="jimenezalfaro.borja@gmail.com" w:date="2020-08-01T17:06:00Z">
                <w:rPr>
                  <w:highlight w:val="yellow"/>
                  <w:lang w:val="en-GB"/>
                </w:rPr>
              </w:rPrChange>
            </w:rPr>
            <w:delText xml:space="preserve">. Seed dormancy is likely to play the major role in enabling this amplitude of </w:delText>
          </w:r>
          <w:r w:rsidRPr="00027401" w:rsidDel="009128B6">
            <w:rPr>
              <w:rFonts w:cs="Arial"/>
              <w:shd w:val="clear" w:color="auto" w:fill="FFFFFF"/>
              <w:rPrChange w:id="1160" w:author="jimenezalfaro.borja@gmail.com" w:date="2020-08-01T17:06:00Z">
                <w:rPr>
                  <w:highlight w:val="yellow"/>
                  <w:shd w:val="clear" w:color="auto" w:fill="FFFFFF"/>
                </w:rPr>
              </w:rPrChange>
            </w:rPr>
            <w:delText>temporal spreading of germination. Our results on germination uncertainty provide a confirmation that dormancy works as a spectrum and within a seed lot they can vary from low to deeply dormant. The divergence in germination timing  is usually exhibited by a</w:delText>
          </w:r>
          <w:r w:rsidRPr="00027401" w:rsidDel="009128B6">
            <w:rPr>
              <w:rFonts w:cs="Arial"/>
              <w:lang w:val="en-GB"/>
              <w:rPrChange w:id="1161" w:author="jimenezalfaro.borja@gmail.com" w:date="2020-08-01T17:06:00Z">
                <w:rPr>
                  <w:highlight w:val="yellow"/>
                  <w:lang w:val="en-GB"/>
                </w:rPr>
              </w:rPrChange>
            </w:rPr>
            <w:delText xml:space="preserve"> rapid first wave of germination followed by another wave of germination several weeks but can also takes place in two waves separated by a whole year </w:delText>
          </w:r>
          <w:commentRangeStart w:id="1162"/>
          <w:r w:rsidRPr="00027401" w:rsidDel="009128B6">
            <w:rPr>
              <w:rFonts w:cs="Arial"/>
              <w:lang w:val="en-GB"/>
              <w:rPrChange w:id="1163" w:author="jimenezalfaro.borja@gmail.com" w:date="2020-08-01T17:06:00Z">
                <w:rPr>
                  <w:highlight w:val="yellow"/>
                  <w:lang w:val="en-GB"/>
                </w:rPr>
              </w:rPrChange>
            </w:rPr>
            <w:fldChar w:fldCharType="begin"/>
          </w:r>
          <w:r w:rsidRPr="00027401" w:rsidDel="009128B6">
            <w:rPr>
              <w:rFonts w:cs="Arial"/>
              <w:lang w:val="en-GB"/>
              <w:rPrChange w:id="1164" w:author="jimenezalfaro.borja@gmail.com" w:date="2020-08-01T17:06:00Z">
                <w:rPr>
                  <w:highlight w:val="yellow"/>
                  <w:lang w:val="en-GB"/>
                </w:rPr>
              </w:rPrChange>
            </w:rPr>
            <w:delInstrText xml:space="preserve"> ADDIN EN.CITE &lt;EndNote&gt;&lt;Cite&gt;&lt;Author&gt;Körner&lt;/Author&gt;&lt;Year&gt;2003&lt;/Year&gt;&lt;RecNum&gt;384&lt;/RecNum&gt;&lt;Suffix&gt; based on Soyrinki (1938)&lt;/Suffix&gt;&lt;DisplayText&gt;(Körner 2003 based on Soyrinki (1938))&lt;/DisplayText&gt;&lt;record&gt;&lt;rec-number&gt;384&lt;/rec-number&gt;&lt;foreign-keys&gt;&lt;key app="EN" db-id="99sdwvzfjzszz2eprrs5prvcpp5e529ewr0a" timestamp="0"&gt;384&lt;/key&gt;&lt;/foreign-keys&gt;&lt;ref-type name="Book"&gt;6&lt;/ref-type&gt;&lt;contributors&gt;&lt;authors&gt;&lt;author&gt;Körner, Christian&lt;/author&gt;&lt;/authors&gt;&lt;/contributors&gt;&lt;titles&gt;&lt;title&gt;Alpine Plant Life: Functional Plant Ecology of High Mountain Ecosystems&lt;/title&gt;&lt;/titles&gt;&lt;number&gt;Book, Whole&lt;/number&gt;&lt;keywords&gt;&lt;keyword&gt;Ecology&lt;/keyword&gt;&lt;keyword&gt;Ecophysiology&lt;/keyword&gt;&lt;keyword&gt;Mountain plants&lt;/keyword&gt;&lt;/keywords&gt;&lt;dates&gt;&lt;year&gt;2003&lt;/year&gt;&lt;/dates&gt;&lt;pub-location&gt;New York; Berlin&lt;/pub-location&gt;&lt;publisher&gt;Springer&lt;/publisher&gt;&lt;isbn&gt;9783540003472; 3540003479&lt;/isbn&gt;&lt;urls&gt;&lt;related-urls&gt;&lt;url&gt;http://anu.summon.serialssolutions.com/2.0.0/link/0/eLvHCXMwY2AwNtIz0EUrEyyAsZtiCZ72MjdOTUm2NLNMSU4FHSxiYpCYkmqAcjcMUgHvJsTAlJonyiDj5hri7KGbmFcaDx3WiE8yMjIHVffmhmIMvImg5eB5JeBtYykSDAopRqkWaUnGyUmmyWYmqeZmiamGyaC769KMDZOME1OSAAyBKmo&lt;/url&gt;&lt;url&gt;www.summon.com&lt;/url&gt;&lt;/related-urls&gt;&lt;/urls&gt;&lt;/record&gt;&lt;/Cite&gt;&lt;/EndNote&gt;</w:delInstrText>
          </w:r>
          <w:r w:rsidRPr="00027401" w:rsidDel="009128B6">
            <w:rPr>
              <w:rFonts w:cs="Arial"/>
              <w:lang w:val="en-GB"/>
              <w:rPrChange w:id="1165" w:author="jimenezalfaro.borja@gmail.com" w:date="2020-08-01T17:06:00Z">
                <w:rPr>
                  <w:highlight w:val="yellow"/>
                </w:rPr>
              </w:rPrChange>
            </w:rPr>
            <w:fldChar w:fldCharType="separate"/>
          </w:r>
          <w:r w:rsidRPr="00027401" w:rsidDel="009128B6">
            <w:rPr>
              <w:rFonts w:cs="Arial"/>
              <w:noProof/>
              <w:lang w:val="en-GB"/>
              <w:rPrChange w:id="1166" w:author="jimenezalfaro.borja@gmail.com" w:date="2020-08-01T17:06:00Z">
                <w:rPr>
                  <w:noProof/>
                  <w:highlight w:val="yellow"/>
                  <w:lang w:val="en-GB"/>
                </w:rPr>
              </w:rPrChange>
            </w:rPr>
            <w:delText>(Körner 2003 based on Soyrinki (1938))</w:delText>
          </w:r>
          <w:r w:rsidRPr="00027401" w:rsidDel="009128B6">
            <w:rPr>
              <w:rFonts w:cs="Arial"/>
              <w:rPrChange w:id="1167" w:author="jimenezalfaro.borja@gmail.com" w:date="2020-08-01T17:06:00Z">
                <w:rPr>
                  <w:highlight w:val="yellow"/>
                </w:rPr>
              </w:rPrChange>
            </w:rPr>
            <w:fldChar w:fldCharType="end"/>
          </w:r>
          <w:commentRangeEnd w:id="1162"/>
          <w:r w:rsidRPr="00027401" w:rsidDel="009128B6">
            <w:rPr>
              <w:rStyle w:val="CommentReference"/>
              <w:rFonts w:cs="Arial"/>
              <w:sz w:val="24"/>
              <w:szCs w:val="24"/>
              <w:rPrChange w:id="1168" w:author="jimenezalfaro.borja@gmail.com" w:date="2020-08-01T17:06:00Z">
                <w:rPr>
                  <w:rStyle w:val="CommentReference"/>
                  <w:highlight w:val="yellow"/>
                </w:rPr>
              </w:rPrChange>
            </w:rPr>
            <w:commentReference w:id="1162"/>
          </w:r>
          <w:r w:rsidRPr="00027401" w:rsidDel="009128B6">
            <w:rPr>
              <w:rFonts w:cs="Arial"/>
              <w:lang w:val="en-GB"/>
              <w:rPrChange w:id="1169" w:author="jimenezalfaro.borja@gmail.com" w:date="2020-08-01T17:06:00Z">
                <w:rPr>
                  <w:highlight w:val="yellow"/>
                  <w:lang w:val="en-GB"/>
                </w:rPr>
              </w:rPrChange>
            </w:rPr>
            <w:delText xml:space="preserve">. Germination timing has consequences on seedling establishment, e.g. autumn seedlings grow faster than spring seedlings </w:delText>
          </w:r>
          <w:r w:rsidRPr="00027401" w:rsidDel="009128B6">
            <w:rPr>
              <w:rFonts w:cs="Arial"/>
              <w:rPrChange w:id="1170" w:author="jimenezalfaro.borja@gmail.com" w:date="2020-08-01T17:06:00Z">
                <w:rPr>
                  <w:highlight w:val="yellow"/>
                </w:rPr>
              </w:rPrChange>
            </w:rPr>
            <w:fldChar w:fldCharType="begin"/>
          </w:r>
          <w:r w:rsidRPr="00027401" w:rsidDel="009128B6">
            <w:rPr>
              <w:rFonts w:cs="Arial"/>
              <w:lang w:val="en-GB"/>
              <w:rPrChange w:id="1171" w:author="jimenezalfaro.borja@gmail.com" w:date="2020-08-01T17:06:00Z">
                <w:rPr>
                  <w:highlight w:val="yellow"/>
                  <w:lang w:val="en-GB"/>
                </w:rPr>
              </w:rPrChange>
            </w:rPr>
            <w:delInstrText xml:space="preserve"> ADDIN EN.CITE &lt;EndNote&gt;&lt;Cite&gt;&lt;Author&gt;Satyanti&lt;/Author&gt;&lt;Year&gt;2019&lt;/Year&gt;&lt;RecNum&gt;4755&lt;/RecNum&gt;&lt;DisplayText&gt;(Satyanti, Guja &amp;amp; Nicotra 2019)&lt;/DisplayText&gt;&lt;record&gt;&lt;rec-number&gt;4755&lt;/rec-number&gt;&lt;foreign-keys&gt;&lt;key app="EN" db-id="99sdwvzfjzszz2eprrs5prvcpp5e529ewr0a" timestamp="1546480203"&gt;4755&lt;/key&gt;&lt;/foreign-keys&gt;&lt;ref-type name="Journal Article"&gt;17&lt;/ref-type&gt;&lt;contributors&gt;&lt;authors&gt;&lt;author&gt;Satyanti, Annisa&lt;/author&gt;&lt;author&gt;Guja, Lydia K.&lt;/author&gt;&lt;author&gt;Nicotra, Adrienne B.&lt;/author&gt;&lt;/authors&gt;&lt;/contributors&gt;&lt;titles&gt;&lt;title&gt;Temperature variability drives within-species variation in germination strategy and establishment characteristics of an alpine herb&lt;/title&gt;&lt;secondary-title&gt;Oecologia&lt;/secondary-title&gt;&lt;/titles&gt;&lt;periodical&gt;&lt;full-title&gt;Oecologia&lt;/full-title&gt;&lt;/periodical&gt;&lt;dates&gt;&lt;year&gt;2019&lt;/year&gt;&lt;pub-dates&gt;&lt;date&gt;2019/01/02&lt;/date&gt;&lt;/pub-dates&gt;&lt;/dates&gt;&lt;isbn&gt;1432-1939&lt;/isbn&gt;&lt;urls&gt;&lt;related-urls&gt;&lt;url&gt;https://doi.org/10.1007/s00442-018-04328-2&lt;/url&gt;&lt;url&gt;https://link.springer.com/content/pdf/10.1007%2Fs00442-018-04328-2.pdf&lt;/url&gt;&lt;/related-urls&gt;&lt;/urls&gt;&lt;electronic-resource-num&gt;10.1007/s00442-018-04328-2&lt;/electronic-resource-num&gt;&lt;/record&gt;&lt;/Cite&gt;&lt;/EndNote&gt;</w:delInstrText>
          </w:r>
          <w:r w:rsidRPr="00027401" w:rsidDel="009128B6">
            <w:rPr>
              <w:rFonts w:cs="Arial"/>
              <w:rPrChange w:id="1172" w:author="jimenezalfaro.borja@gmail.com" w:date="2020-08-01T17:06:00Z">
                <w:rPr>
                  <w:highlight w:val="yellow"/>
                </w:rPr>
              </w:rPrChange>
            </w:rPr>
            <w:fldChar w:fldCharType="separate"/>
          </w:r>
          <w:r w:rsidRPr="00027401" w:rsidDel="009128B6">
            <w:rPr>
              <w:rFonts w:cs="Arial"/>
              <w:noProof/>
              <w:lang w:val="en-GB"/>
              <w:rPrChange w:id="1173" w:author="jimenezalfaro.borja@gmail.com" w:date="2020-08-01T17:06:00Z">
                <w:rPr>
                  <w:noProof/>
                  <w:highlight w:val="yellow"/>
                  <w:lang w:val="en-GB"/>
                </w:rPr>
              </w:rPrChange>
            </w:rPr>
            <w:delText>(Satyanti, Guja &amp; Nicotra 2019)</w:delText>
          </w:r>
          <w:r w:rsidRPr="00027401" w:rsidDel="009128B6">
            <w:rPr>
              <w:rFonts w:cs="Arial"/>
              <w:rPrChange w:id="1174" w:author="jimenezalfaro.borja@gmail.com" w:date="2020-08-01T17:06:00Z">
                <w:rPr>
                  <w:highlight w:val="yellow"/>
                </w:rPr>
              </w:rPrChange>
            </w:rPr>
            <w:fldChar w:fldCharType="end"/>
          </w:r>
          <w:r w:rsidRPr="00027401" w:rsidDel="009128B6">
            <w:rPr>
              <w:rFonts w:cs="Arial"/>
              <w:lang w:val="en-GB"/>
              <w:rPrChange w:id="1175" w:author="jimenezalfaro.borja@gmail.com" w:date="2020-08-01T17:06:00Z">
                <w:rPr>
                  <w:highlight w:val="yellow"/>
                  <w:lang w:val="en-GB"/>
                </w:rPr>
              </w:rPrChange>
            </w:rPr>
            <w:delText xml:space="preserve"> and likely further along the ontogeny </w:delText>
          </w:r>
          <w:r w:rsidRPr="00027401" w:rsidDel="009128B6">
            <w:rPr>
              <w:rFonts w:cs="Arial"/>
              <w:rPrChange w:id="1176" w:author="jimenezalfaro.borja@gmail.com" w:date="2020-08-01T17:06:00Z">
                <w:rPr>
                  <w:highlight w:val="yellow"/>
                </w:rPr>
              </w:rPrChange>
            </w:rPr>
            <w:fldChar w:fldCharType="begin">
              <w:fldData xml:space="preserve">PEVuZE5vdGU+PENpdGU+PEF1dGhvcj5Eb25vaHVlPC9BdXRob3I+PFllYXI+MjAxMDwvWWVhcj48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</w:fldData>
            </w:fldChar>
          </w:r>
          <w:r w:rsidRPr="00027401" w:rsidDel="009128B6">
            <w:rPr>
              <w:rFonts w:cs="Arial"/>
              <w:lang w:val="en-GB"/>
              <w:rPrChange w:id="1177" w:author="jimenezalfaro.borja@gmail.com" w:date="2020-08-01T17:06:00Z">
                <w:rPr>
                  <w:highlight w:val="yellow"/>
                  <w:lang w:val="en-GB"/>
                </w:rPr>
              </w:rPrChange>
            </w:rPr>
            <w:delInstrText xml:space="preserve"> ADDIN EN.CITE </w:delInstrText>
          </w:r>
          <w:r w:rsidRPr="00027401" w:rsidDel="009128B6">
            <w:rPr>
              <w:rFonts w:cs="Arial"/>
              <w:rPrChange w:id="1178" w:author="jimenezalfaro.borja@gmail.com" w:date="2020-08-01T17:06:00Z">
                <w:rPr>
                  <w:highlight w:val="yellow"/>
                </w:rPr>
              </w:rPrChange>
            </w:rPr>
            <w:fldChar w:fldCharType="begin">
              <w:fldData xml:space="preserve">PEVuZE5vdGU+PENpdGU+PEF1dGhvcj5Eb25vaHVlPC9BdXRob3I+PFllYXI+MjAxMDwvWWVhcj48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</w:fldData>
            </w:fldChar>
          </w:r>
          <w:r w:rsidRPr="00027401" w:rsidDel="009128B6">
            <w:rPr>
              <w:rFonts w:cs="Arial"/>
              <w:lang w:val="en-GB"/>
              <w:rPrChange w:id="1179" w:author="jimenezalfaro.borja@gmail.com" w:date="2020-08-01T17:06:00Z">
                <w:rPr>
                  <w:highlight w:val="yellow"/>
                  <w:lang w:val="en-GB"/>
                </w:rPr>
              </w:rPrChange>
            </w:rPr>
            <w:delInstrText xml:space="preserve"> ADDIN EN.CITE.DATA </w:delInstrText>
          </w:r>
          <w:r w:rsidRPr="00027401" w:rsidDel="009128B6">
            <w:rPr>
              <w:rFonts w:cs="Arial"/>
              <w:rPrChange w:id="1180" w:author="jimenezalfaro.borja@gmail.com" w:date="2020-08-01T17:06:00Z">
                <w:rPr>
                  <w:rFonts w:cs="Arial"/>
                </w:rPr>
              </w:rPrChange>
            </w:rPr>
          </w:r>
          <w:r w:rsidRPr="00027401" w:rsidDel="009128B6">
            <w:rPr>
              <w:rFonts w:cs="Arial"/>
              <w:rPrChange w:id="1181" w:author="jimenezalfaro.borja@gmail.com" w:date="2020-08-01T17:06:00Z">
                <w:rPr>
                  <w:highlight w:val="yellow"/>
                </w:rPr>
              </w:rPrChange>
            </w:rPr>
            <w:fldChar w:fldCharType="end"/>
          </w:r>
          <w:r w:rsidRPr="00027401" w:rsidDel="009128B6">
            <w:rPr>
              <w:rFonts w:cs="Arial"/>
              <w:rPrChange w:id="1182" w:author="jimenezalfaro.borja@gmail.com" w:date="2020-08-01T17:06:00Z">
                <w:rPr>
                  <w:rFonts w:cs="Arial"/>
                </w:rPr>
              </w:rPrChange>
            </w:rPr>
          </w:r>
          <w:r w:rsidRPr="00027401" w:rsidDel="009128B6">
            <w:rPr>
              <w:rFonts w:cs="Arial"/>
              <w:rPrChange w:id="1183" w:author="jimenezalfaro.borja@gmail.com" w:date="2020-08-01T17:06:00Z">
                <w:rPr>
                  <w:highlight w:val="yellow"/>
                </w:rPr>
              </w:rPrChange>
            </w:rPr>
            <w:fldChar w:fldCharType="separate"/>
          </w:r>
          <w:r w:rsidRPr="00027401" w:rsidDel="009128B6">
            <w:rPr>
              <w:rFonts w:cs="Arial"/>
              <w:noProof/>
              <w:lang w:val="en-GB"/>
              <w:rPrChange w:id="1184" w:author="jimenezalfaro.borja@gmail.com" w:date="2020-08-01T17:06:00Z">
                <w:rPr>
                  <w:noProof/>
                  <w:highlight w:val="yellow"/>
                  <w:lang w:val="en-GB"/>
                </w:rPr>
              </w:rPrChange>
            </w:rPr>
            <w:delText>(Donohue</w:delText>
          </w:r>
          <w:r w:rsidRPr="00027401" w:rsidDel="009128B6">
            <w:rPr>
              <w:rFonts w:cs="Arial"/>
              <w:i/>
              <w:noProof/>
              <w:lang w:val="en-GB"/>
              <w:rPrChange w:id="1185" w:author="jimenezalfaro.borja@gmail.com" w:date="2020-08-01T17:06:00Z">
                <w:rPr>
                  <w:i/>
                  <w:noProof/>
                  <w:highlight w:val="yellow"/>
                  <w:lang w:val="en-GB"/>
                </w:rPr>
              </w:rPrChange>
            </w:rPr>
            <w:delText xml:space="preserve"> et al.</w:delText>
          </w:r>
          <w:r w:rsidRPr="00027401" w:rsidDel="009128B6">
            <w:rPr>
              <w:rFonts w:cs="Arial"/>
              <w:noProof/>
              <w:lang w:val="en-GB"/>
              <w:rPrChange w:id="1186" w:author="jimenezalfaro.borja@gmail.com" w:date="2020-08-01T17:06:00Z">
                <w:rPr>
                  <w:noProof/>
                  <w:highlight w:val="yellow"/>
                  <w:lang w:val="en-GB"/>
                </w:rPr>
              </w:rPrChange>
            </w:rPr>
            <w:delText xml:space="preserve"> 2005; Donohue</w:delText>
          </w:r>
          <w:r w:rsidRPr="00027401" w:rsidDel="009128B6">
            <w:rPr>
              <w:rFonts w:cs="Arial"/>
              <w:i/>
              <w:noProof/>
              <w:lang w:val="en-GB"/>
              <w:rPrChange w:id="1187" w:author="jimenezalfaro.borja@gmail.com" w:date="2020-08-01T17:06:00Z">
                <w:rPr>
                  <w:i/>
                  <w:noProof/>
                  <w:highlight w:val="yellow"/>
                  <w:lang w:val="en-GB"/>
                </w:rPr>
              </w:rPrChange>
            </w:rPr>
            <w:delText xml:space="preserve"> et al.</w:delText>
          </w:r>
          <w:r w:rsidRPr="00027401" w:rsidDel="009128B6">
            <w:rPr>
              <w:rFonts w:cs="Arial"/>
              <w:noProof/>
              <w:lang w:val="en-GB"/>
              <w:rPrChange w:id="1188" w:author="jimenezalfaro.borja@gmail.com" w:date="2020-08-01T17:06:00Z">
                <w:rPr>
                  <w:noProof/>
                  <w:highlight w:val="yellow"/>
                  <w:lang w:val="en-GB"/>
                </w:rPr>
              </w:rPrChange>
            </w:rPr>
            <w:delText xml:space="preserve"> 2010)</w:delText>
          </w:r>
          <w:r w:rsidRPr="00027401" w:rsidDel="009128B6">
            <w:rPr>
              <w:rFonts w:cs="Arial"/>
              <w:rPrChange w:id="1189" w:author="jimenezalfaro.borja@gmail.com" w:date="2020-08-01T17:06:00Z">
                <w:rPr>
                  <w:highlight w:val="yellow"/>
                </w:rPr>
              </w:rPrChange>
            </w:rPr>
            <w:fldChar w:fldCharType="end"/>
          </w:r>
          <w:r w:rsidRPr="00027401" w:rsidDel="009128B6">
            <w:rPr>
              <w:rFonts w:cs="Arial"/>
              <w:lang w:val="en-GB"/>
              <w:rPrChange w:id="1190" w:author="jimenezalfaro.borja@gmail.com" w:date="2020-08-01T17:06:00Z">
                <w:rPr>
                  <w:highlight w:val="yellow"/>
                  <w:lang w:val="en-GB"/>
                </w:rPr>
              </w:rPrChange>
            </w:rPr>
            <w:delText>. Delving further into staggering germination syndrome, such as examining whether</w:delText>
          </w:r>
          <w:r w:rsidRPr="00027401" w:rsidDel="009128B6">
            <w:rPr>
              <w:rFonts w:cs="Arial"/>
              <w:shd w:val="clear" w:color="auto" w:fill="FFFFFF"/>
              <w:rPrChange w:id="1191" w:author="jimenezalfaro.borja@gmail.com" w:date="2020-08-01T17:06:00Z">
                <w:rPr>
                  <w:highlight w:val="yellow"/>
                  <w:shd w:val="clear" w:color="auto" w:fill="FFFFFF"/>
                </w:rPr>
              </w:rPrChange>
            </w:rPr>
            <w:delText xml:space="preserve"> the source of variation lies either within individual or across individuals within a population or across populations and whether such syndrome is conserved will help us to understand further the ecology of unique alpine flora and their fate under changing climate.</w:delText>
          </w:r>
          <w:commentRangeEnd w:id="1104"/>
          <w:r w:rsidRPr="00027401" w:rsidDel="009128B6">
            <w:rPr>
              <w:rStyle w:val="CommentReference"/>
              <w:rFonts w:cs="Arial"/>
              <w:sz w:val="24"/>
              <w:szCs w:val="24"/>
              <w:rPrChange w:id="1192" w:author="jimenezalfaro.borja@gmail.com" w:date="2020-08-01T17:06:00Z">
                <w:rPr>
                  <w:rStyle w:val="CommentReference"/>
                  <w:highlight w:val="yellow"/>
                </w:rPr>
              </w:rPrChange>
            </w:rPr>
            <w:commentReference w:id="1104"/>
          </w:r>
        </w:del>
      </w:ins>
    </w:p>
    <w:p w14:paraId="6629A43E" w14:textId="01D3A1F3" w:rsidR="00E2144D" w:rsidRPr="00E2144D" w:rsidDel="009128B6" w:rsidRDefault="00027401">
      <w:pPr>
        <w:pStyle w:val="EndNoteBibliography"/>
        <w:spacing w:before="180" w:after="180" w:line="360" w:lineRule="auto"/>
        <w:ind w:left="720" w:hanging="720"/>
        <w:rPr>
          <w:del w:id="1193" w:author="jimenezalfaro.borja@gmail.com" w:date="2020-08-02T12:22:00Z"/>
          <w:moveTo w:id="1194" w:author="jimenezalfaro.borja@gmail.com" w:date="2020-08-01T16:20:00Z"/>
          <w:rFonts w:ascii="Arial" w:hAnsi="Arial" w:cs="Arial"/>
          <w:noProof/>
          <w:rPrChange w:id="1195" w:author="jimenezalfaro.borja@gmail.com" w:date="2020-08-01T16:24:00Z">
            <w:rPr>
              <w:del w:id="1196" w:author="jimenezalfaro.borja@gmail.com" w:date="2020-08-02T12:22:00Z"/>
              <w:moveTo w:id="1197" w:author="jimenezalfaro.borja@gmail.com" w:date="2020-08-01T16:20:00Z"/>
              <w:noProof/>
            </w:rPr>
          </w:rPrChange>
        </w:rPr>
        <w:pPrChange w:id="1198" w:author="jimenezalfaro.borja@gmail.com" w:date="2020-08-01T16:24:00Z">
          <w:pPr>
            <w:pStyle w:val="EndNoteBibliography"/>
            <w:ind w:left="720" w:hanging="720"/>
          </w:pPr>
        </w:pPrChange>
      </w:pPr>
      <w:ins w:id="1199" w:author="jimenezalfaro.borja@gmail.com" w:date="2020-08-01T17:08:00Z">
        <w:del w:id="1200" w:author="jimenezalfaro.borja@gmail.com" w:date="2020-08-02T12:22:00Z">
          <w:r w:rsidDel="009128B6">
            <w:rPr>
              <w:rFonts w:cs="Arial"/>
              <w:noProof/>
            </w:rPr>
            <w:delText>(</w:delText>
          </w:r>
        </w:del>
      </w:ins>
      <w:moveToRangeStart w:id="1201" w:author="jimenezalfaro.borja@gmail.com" w:date="2020-08-01T16:20:00Z" w:name="move47191262"/>
      <w:moveTo w:id="1202" w:author="jimenezalfaro.borja@gmail.com" w:date="2020-08-01T16:20:00Z">
        <w:del w:id="1203" w:author="jimenezalfaro.borja@gmail.com" w:date="2020-08-02T12:22:00Z">
          <w:r w:rsidR="00E2144D" w:rsidRPr="00E2144D" w:rsidDel="009128B6">
            <w:rPr>
              <w:rFonts w:ascii="Arial" w:hAnsi="Arial" w:cs="Arial"/>
              <w:noProof/>
              <w:rPrChange w:id="1204" w:author="jimenezalfaro.borja@gmail.com" w:date="2020-08-01T16:24:00Z">
                <w:rPr>
                  <w:noProof/>
                </w:rPr>
              </w:rPrChange>
            </w:rPr>
            <w:delText>Choler P (2005) Consistent Shifts in Alpine Plant Traits along a Mesotopographical Gradient. Arct Antarct Alp Res 37: 444-453. doi: 10.1657/1523-0430(2005)037[0444:CSIAPT]2.0.CO;2.</w:delText>
          </w:r>
        </w:del>
      </w:moveTo>
    </w:p>
    <w:p w14:paraId="668ED5E2" w14:textId="57F5C67A" w:rsidR="00E2144D" w:rsidRPr="00E2144D" w:rsidDel="009128B6" w:rsidRDefault="00E2144D">
      <w:pPr>
        <w:pStyle w:val="EndNoteBibliography"/>
        <w:spacing w:before="180" w:after="180" w:line="360" w:lineRule="auto"/>
        <w:ind w:left="720" w:hanging="720"/>
        <w:rPr>
          <w:del w:id="1205" w:author="jimenezalfaro.borja@gmail.com" w:date="2020-08-02T12:22:00Z"/>
          <w:moveTo w:id="1206" w:author="jimenezalfaro.borja@gmail.com" w:date="2020-08-01T16:20:00Z"/>
          <w:rFonts w:ascii="Arial" w:hAnsi="Arial" w:cs="Arial"/>
          <w:noProof/>
          <w:rPrChange w:id="1207" w:author="jimenezalfaro.borja@gmail.com" w:date="2020-08-01T16:24:00Z">
            <w:rPr>
              <w:del w:id="1208" w:author="jimenezalfaro.borja@gmail.com" w:date="2020-08-02T12:22:00Z"/>
              <w:moveTo w:id="1209" w:author="jimenezalfaro.borja@gmail.com" w:date="2020-08-01T16:20:00Z"/>
              <w:noProof/>
            </w:rPr>
          </w:rPrChange>
        </w:rPr>
        <w:pPrChange w:id="1210" w:author="jimenezalfaro.borja@gmail.com" w:date="2020-08-01T16:24:00Z">
          <w:pPr>
            <w:pStyle w:val="EndNoteBibliography"/>
            <w:ind w:left="720" w:hanging="720"/>
          </w:pPr>
        </w:pPrChange>
      </w:pPr>
      <w:moveTo w:id="1211" w:author="jimenezalfaro.borja@gmail.com" w:date="2020-08-01T16:20:00Z">
        <w:del w:id="1212" w:author="jimenezalfaro.borja@gmail.com" w:date="2020-08-02T12:22:00Z">
          <w:r w:rsidRPr="00E2144D" w:rsidDel="009128B6">
            <w:rPr>
              <w:rFonts w:ascii="Arial" w:hAnsi="Arial" w:cs="Arial"/>
              <w:noProof/>
              <w:rPrChange w:id="1213" w:author="jimenezalfaro.borja@gmail.com" w:date="2020-08-01T16:24:00Z">
                <w:rPr>
                  <w:noProof/>
                </w:rPr>
              </w:rPrChange>
            </w:rPr>
            <w:delText>Forbis TA, Doak DF (2004) Seedling establishment and life history trade-offs in alpine plants. Am J Bot 91: 1147-1153. doi: 10.3732/ajb.91.7.1147.</w:delText>
          </w:r>
        </w:del>
      </w:moveTo>
    </w:p>
    <w:p w14:paraId="10B02681" w14:textId="142DC9E6" w:rsidR="00E2144D" w:rsidRPr="00E2144D" w:rsidDel="009128B6" w:rsidRDefault="00E2144D">
      <w:pPr>
        <w:pStyle w:val="EndNoteBibliography"/>
        <w:spacing w:before="180" w:after="180" w:line="360" w:lineRule="auto"/>
        <w:ind w:left="720" w:hanging="720"/>
        <w:rPr>
          <w:del w:id="1214" w:author="jimenezalfaro.borja@gmail.com" w:date="2020-08-02T12:22:00Z"/>
          <w:moveTo w:id="1215" w:author="jimenezalfaro.borja@gmail.com" w:date="2020-08-01T16:20:00Z"/>
          <w:rFonts w:ascii="Arial" w:hAnsi="Arial" w:cs="Arial"/>
          <w:noProof/>
          <w:rPrChange w:id="1216" w:author="jimenezalfaro.borja@gmail.com" w:date="2020-08-01T16:24:00Z">
            <w:rPr>
              <w:del w:id="1217" w:author="jimenezalfaro.borja@gmail.com" w:date="2020-08-02T12:22:00Z"/>
              <w:moveTo w:id="1218" w:author="jimenezalfaro.borja@gmail.com" w:date="2020-08-01T16:20:00Z"/>
              <w:noProof/>
            </w:rPr>
          </w:rPrChange>
        </w:rPr>
        <w:pPrChange w:id="1219" w:author="jimenezalfaro.borja@gmail.com" w:date="2020-08-01T16:24:00Z">
          <w:pPr>
            <w:pStyle w:val="EndNoteBibliography"/>
            <w:ind w:left="720" w:hanging="720"/>
          </w:pPr>
        </w:pPrChange>
      </w:pPr>
      <w:moveTo w:id="1220" w:author="jimenezalfaro.borja@gmail.com" w:date="2020-08-01T16:20:00Z">
        <w:del w:id="1221" w:author="jimenezalfaro.borja@gmail.com" w:date="2020-08-02T12:22:00Z">
          <w:r w:rsidRPr="00E2144D" w:rsidDel="009128B6">
            <w:rPr>
              <w:rFonts w:ascii="Arial" w:hAnsi="Arial" w:cs="Arial"/>
              <w:noProof/>
              <w:rPrChange w:id="1222" w:author="jimenezalfaro.borja@gmail.com" w:date="2020-08-01T16:24:00Z">
                <w:rPr>
                  <w:noProof/>
                </w:rPr>
              </w:rPrChange>
            </w:rPr>
            <w:delText>Gentili R, Armiraglio S, Sgorbati S, Baroni C (2013) Geomorphological disturbance affects ecological driving forces and plant turnover along an altitudinal stress gradient on alpine slopes. Plant Ecol 214: 571-586. doi: 10.1007/s11258-013-0190-1.</w:delText>
          </w:r>
        </w:del>
      </w:moveTo>
    </w:p>
    <w:p w14:paraId="50C1EFD0" w14:textId="6B535067" w:rsidR="00E2144D" w:rsidRPr="00E2144D" w:rsidDel="009128B6" w:rsidRDefault="00E2144D">
      <w:pPr>
        <w:pStyle w:val="EndNoteBibliography"/>
        <w:spacing w:before="180" w:after="180" w:line="360" w:lineRule="auto"/>
        <w:ind w:left="720" w:hanging="720"/>
        <w:rPr>
          <w:del w:id="1223" w:author="jimenezalfaro.borja@gmail.com" w:date="2020-08-02T12:22:00Z"/>
          <w:moveTo w:id="1224" w:author="jimenezalfaro.borja@gmail.com" w:date="2020-08-01T16:20:00Z"/>
          <w:rFonts w:ascii="Arial" w:hAnsi="Arial" w:cs="Arial"/>
          <w:noProof/>
          <w:rPrChange w:id="1225" w:author="jimenezalfaro.borja@gmail.com" w:date="2020-08-01T16:24:00Z">
            <w:rPr>
              <w:del w:id="1226" w:author="jimenezalfaro.borja@gmail.com" w:date="2020-08-02T12:22:00Z"/>
              <w:moveTo w:id="1227" w:author="jimenezalfaro.borja@gmail.com" w:date="2020-08-01T16:20:00Z"/>
              <w:noProof/>
            </w:rPr>
          </w:rPrChange>
        </w:rPr>
        <w:pPrChange w:id="1228" w:author="jimenezalfaro.borja@gmail.com" w:date="2020-08-01T16:24:00Z">
          <w:pPr>
            <w:pStyle w:val="EndNoteBibliography"/>
            <w:ind w:left="720" w:hanging="720"/>
          </w:pPr>
        </w:pPrChange>
      </w:pPr>
      <w:moveTo w:id="1229" w:author="jimenezalfaro.borja@gmail.com" w:date="2020-08-01T16:20:00Z">
        <w:del w:id="1230" w:author="jimenezalfaro.borja@gmail.com" w:date="2020-08-02T12:22:00Z">
          <w:r w:rsidRPr="00E2144D" w:rsidDel="009128B6">
            <w:rPr>
              <w:rFonts w:ascii="Arial" w:hAnsi="Arial" w:cs="Arial"/>
              <w:noProof/>
              <w:rPrChange w:id="1231" w:author="jimenezalfaro.borja@gmail.com" w:date="2020-08-01T16:24:00Z">
                <w:rPr>
                  <w:noProof/>
                </w:rPr>
              </w:rPrChange>
            </w:rPr>
            <w:delText>Grime J (1977) Evidence for the existence of three primary strategies in plants and its relevance to ecological and evolutionary theory. Am Nat: 1169-1194.</w:delText>
          </w:r>
        </w:del>
      </w:moveTo>
    </w:p>
    <w:p w14:paraId="3B19ED4F" w14:textId="78ACC0F9" w:rsidR="00E2144D" w:rsidRPr="00E2144D" w:rsidDel="009128B6" w:rsidRDefault="00E2144D">
      <w:pPr>
        <w:pStyle w:val="EndNoteBibliography"/>
        <w:spacing w:before="180" w:after="180" w:line="360" w:lineRule="auto"/>
        <w:ind w:left="720" w:hanging="720"/>
        <w:rPr>
          <w:del w:id="1232" w:author="jimenezalfaro.borja@gmail.com" w:date="2020-08-02T12:22:00Z"/>
          <w:moveTo w:id="1233" w:author="jimenezalfaro.borja@gmail.com" w:date="2020-08-01T16:20:00Z"/>
          <w:rFonts w:ascii="Arial" w:hAnsi="Arial" w:cs="Arial"/>
          <w:noProof/>
          <w:rPrChange w:id="1234" w:author="jimenezalfaro.borja@gmail.com" w:date="2020-08-01T16:24:00Z">
            <w:rPr>
              <w:del w:id="1235" w:author="jimenezalfaro.borja@gmail.com" w:date="2020-08-02T12:22:00Z"/>
              <w:moveTo w:id="1236" w:author="jimenezalfaro.borja@gmail.com" w:date="2020-08-01T16:20:00Z"/>
              <w:noProof/>
            </w:rPr>
          </w:rPrChange>
        </w:rPr>
        <w:pPrChange w:id="1237" w:author="jimenezalfaro.borja@gmail.com" w:date="2020-08-01T16:24:00Z">
          <w:pPr>
            <w:pStyle w:val="EndNoteBibliography"/>
            <w:ind w:left="720" w:hanging="720"/>
          </w:pPr>
        </w:pPrChange>
      </w:pPr>
      <w:moveTo w:id="1238" w:author="jimenezalfaro.borja@gmail.com" w:date="2020-08-01T16:20:00Z">
        <w:del w:id="1239" w:author="jimenezalfaro.borja@gmail.com" w:date="2020-08-02T12:22:00Z">
          <w:r w:rsidRPr="00E2144D" w:rsidDel="009128B6">
            <w:rPr>
              <w:rFonts w:ascii="Arial" w:hAnsi="Arial" w:cs="Arial"/>
              <w:noProof/>
              <w:rPrChange w:id="1240" w:author="jimenezalfaro.borja@gmail.com" w:date="2020-08-01T16:24:00Z">
                <w:rPr>
                  <w:noProof/>
                </w:rPr>
              </w:rPrChange>
            </w:rPr>
            <w:delText>Morin X, Chuine I (2006) Niche breadth, competitive strength and range size of tree species: a trade off based framework to understand species distribution. Ecol Lett 9: 185-195.</w:delText>
          </w:r>
        </w:del>
      </w:moveTo>
    </w:p>
    <w:p w14:paraId="6CB1B501" w14:textId="1B94DD11" w:rsidR="00E2144D" w:rsidRPr="00E2144D" w:rsidDel="009128B6" w:rsidRDefault="00E2144D">
      <w:pPr>
        <w:pStyle w:val="EndNoteBibliography"/>
        <w:spacing w:before="180" w:after="180" w:line="360" w:lineRule="auto"/>
        <w:ind w:left="720" w:hanging="720"/>
        <w:rPr>
          <w:del w:id="1241" w:author="jimenezalfaro.borja@gmail.com" w:date="2020-08-02T12:22:00Z"/>
          <w:moveTo w:id="1242" w:author="jimenezalfaro.borja@gmail.com" w:date="2020-08-01T16:20:00Z"/>
          <w:rFonts w:ascii="Arial" w:hAnsi="Arial" w:cs="Arial"/>
          <w:noProof/>
          <w:rPrChange w:id="1243" w:author="jimenezalfaro.borja@gmail.com" w:date="2020-08-01T16:24:00Z">
            <w:rPr>
              <w:del w:id="1244" w:author="jimenezalfaro.borja@gmail.com" w:date="2020-08-02T12:22:00Z"/>
              <w:moveTo w:id="1245" w:author="jimenezalfaro.borja@gmail.com" w:date="2020-08-01T16:20:00Z"/>
              <w:noProof/>
            </w:rPr>
          </w:rPrChange>
        </w:rPr>
        <w:pPrChange w:id="1246" w:author="jimenezalfaro.borja@gmail.com" w:date="2020-08-01T16:24:00Z">
          <w:pPr>
            <w:pStyle w:val="EndNoteBibliography"/>
            <w:ind w:left="720" w:hanging="720"/>
          </w:pPr>
        </w:pPrChange>
      </w:pPr>
      <w:moveTo w:id="1247" w:author="jimenezalfaro.borja@gmail.com" w:date="2020-08-01T16:20:00Z">
        <w:del w:id="1248" w:author="jimenezalfaro.borja@gmail.com" w:date="2020-08-02T12:22:00Z">
          <w:r w:rsidRPr="00E2144D" w:rsidDel="009128B6">
            <w:rPr>
              <w:rFonts w:ascii="Arial" w:hAnsi="Arial" w:cs="Arial"/>
              <w:noProof/>
              <w:rPrChange w:id="1249" w:author="jimenezalfaro.borja@gmail.com" w:date="2020-08-01T16:24:00Z">
                <w:rPr>
                  <w:noProof/>
                </w:rPr>
              </w:rPrChange>
            </w:rPr>
            <w:delText>Nobis MP, Schweingruber FH (2013) Adult age of vascular plant species along an elevational land-use and climate gradient. Ecography 36: 1076-1085. doi: 10.1111/j.1600-0587.2013.00158.x.</w:delText>
          </w:r>
        </w:del>
      </w:moveTo>
    </w:p>
    <w:p w14:paraId="7879E83D" w14:textId="25314F79" w:rsidR="00E2144D" w:rsidRPr="00E2144D" w:rsidDel="009128B6" w:rsidRDefault="00E2144D">
      <w:pPr>
        <w:pStyle w:val="EndNoteBibliography"/>
        <w:spacing w:before="180" w:after="180" w:line="360" w:lineRule="auto"/>
        <w:ind w:left="720" w:hanging="720"/>
        <w:rPr>
          <w:del w:id="1250" w:author="jimenezalfaro.borja@gmail.com" w:date="2020-08-02T12:22:00Z"/>
          <w:moveTo w:id="1251" w:author="jimenezalfaro.borja@gmail.com" w:date="2020-08-01T16:20:00Z"/>
          <w:rFonts w:ascii="Arial" w:hAnsi="Arial" w:cs="Arial"/>
          <w:noProof/>
          <w:rPrChange w:id="1252" w:author="jimenezalfaro.borja@gmail.com" w:date="2020-08-01T16:24:00Z">
            <w:rPr>
              <w:del w:id="1253" w:author="jimenezalfaro.borja@gmail.com" w:date="2020-08-02T12:22:00Z"/>
              <w:moveTo w:id="1254" w:author="jimenezalfaro.borja@gmail.com" w:date="2020-08-01T16:20:00Z"/>
              <w:noProof/>
            </w:rPr>
          </w:rPrChange>
        </w:rPr>
        <w:pPrChange w:id="1255" w:author="jimenezalfaro.borja@gmail.com" w:date="2020-08-01T16:24:00Z">
          <w:pPr>
            <w:pStyle w:val="EndNoteBibliography"/>
            <w:ind w:left="720" w:hanging="720"/>
          </w:pPr>
        </w:pPrChange>
      </w:pPr>
      <w:moveTo w:id="1256" w:author="jimenezalfaro.borja@gmail.com" w:date="2020-08-01T16:20:00Z">
        <w:del w:id="1257" w:author="jimenezalfaro.borja@gmail.com" w:date="2020-08-02T12:22:00Z">
          <w:r w:rsidRPr="00E2144D" w:rsidDel="009128B6">
            <w:rPr>
              <w:rFonts w:ascii="Arial" w:hAnsi="Arial" w:cs="Arial"/>
              <w:noProof/>
              <w:rPrChange w:id="1258" w:author="jimenezalfaro.borja@gmail.com" w:date="2020-08-01T16:24:00Z">
                <w:rPr>
                  <w:noProof/>
                </w:rPr>
              </w:rPrChange>
            </w:rPr>
            <w:delText>Pauli H, Gottfried M, Reiter K, Klettner C, Grabherr G (2007) Signals of range expansions and contractions of vascular plants in the high Alps: observations (1994-2004) at the GLORIA master site Schrankogel, Tyrol, Austria. Global Change Biol 13: 147-156.</w:delText>
          </w:r>
        </w:del>
      </w:moveTo>
    </w:p>
    <w:p w14:paraId="77CF562E" w14:textId="029DD2C0" w:rsidR="00E2144D" w:rsidRPr="00E2144D" w:rsidDel="009128B6" w:rsidRDefault="00E2144D">
      <w:pPr>
        <w:pStyle w:val="EndNoteBibliography"/>
        <w:spacing w:before="180" w:after="180" w:line="360" w:lineRule="auto"/>
        <w:ind w:left="720" w:hanging="720"/>
        <w:rPr>
          <w:del w:id="1259" w:author="jimenezalfaro.borja@gmail.com" w:date="2020-08-02T12:22:00Z"/>
          <w:moveTo w:id="1260" w:author="jimenezalfaro.borja@gmail.com" w:date="2020-08-01T16:20:00Z"/>
          <w:rFonts w:ascii="Arial" w:hAnsi="Arial" w:cs="Arial"/>
          <w:noProof/>
          <w:rPrChange w:id="1261" w:author="jimenezalfaro.borja@gmail.com" w:date="2020-08-01T16:24:00Z">
            <w:rPr>
              <w:del w:id="1262" w:author="jimenezalfaro.borja@gmail.com" w:date="2020-08-02T12:22:00Z"/>
              <w:moveTo w:id="1263" w:author="jimenezalfaro.borja@gmail.com" w:date="2020-08-01T16:20:00Z"/>
              <w:noProof/>
            </w:rPr>
          </w:rPrChange>
        </w:rPr>
        <w:pPrChange w:id="1264" w:author="jimenezalfaro.borja@gmail.com" w:date="2020-08-01T16:24:00Z">
          <w:pPr>
            <w:pStyle w:val="EndNoteBibliography"/>
            <w:ind w:left="720" w:hanging="720"/>
          </w:pPr>
        </w:pPrChange>
      </w:pPr>
      <w:moveTo w:id="1265" w:author="jimenezalfaro.borja@gmail.com" w:date="2020-08-01T16:20:00Z">
        <w:del w:id="1266" w:author="jimenezalfaro.borja@gmail.com" w:date="2020-08-02T12:22:00Z">
          <w:r w:rsidRPr="00E2144D" w:rsidDel="009128B6">
            <w:rPr>
              <w:rFonts w:ascii="Arial" w:hAnsi="Arial" w:cs="Arial"/>
              <w:noProof/>
              <w:rPrChange w:id="1267" w:author="jimenezalfaro.borja@gmail.com" w:date="2020-08-01T16:24:00Z">
                <w:rPr>
                  <w:noProof/>
                </w:rPr>
              </w:rPrChange>
            </w:rPr>
            <w:delText>Pierce S, Luzzaro A, Caccianiga M, Ceriani RM, Cerabolini B (2007) Disturbance is the principal α-scale filter determining niche differentiation, coexistence and biodiversity in an alpine community. J Ecol 95: 698-706. doi: 10.1111/j.1365-2745.2007.01242.x.</w:delText>
          </w:r>
        </w:del>
      </w:moveTo>
    </w:p>
    <w:p w14:paraId="682A23CF" w14:textId="5F7DEBD9" w:rsidR="00E2144D" w:rsidRPr="00E2144D" w:rsidDel="009128B6" w:rsidRDefault="00E2144D">
      <w:pPr>
        <w:pStyle w:val="EndNoteBibliography"/>
        <w:spacing w:before="180" w:after="180" w:line="360" w:lineRule="auto"/>
        <w:ind w:left="720" w:hanging="720"/>
        <w:rPr>
          <w:del w:id="1268" w:author="jimenezalfaro.borja@gmail.com" w:date="2020-08-02T12:22:00Z"/>
          <w:moveTo w:id="1269" w:author="jimenezalfaro.borja@gmail.com" w:date="2020-08-01T16:20:00Z"/>
          <w:rFonts w:ascii="Arial" w:hAnsi="Arial" w:cs="Arial"/>
          <w:noProof/>
          <w:rPrChange w:id="1270" w:author="jimenezalfaro.borja@gmail.com" w:date="2020-08-01T16:24:00Z">
            <w:rPr>
              <w:del w:id="1271" w:author="jimenezalfaro.borja@gmail.com" w:date="2020-08-02T12:22:00Z"/>
              <w:moveTo w:id="1272" w:author="jimenezalfaro.borja@gmail.com" w:date="2020-08-01T16:20:00Z"/>
              <w:noProof/>
            </w:rPr>
          </w:rPrChange>
        </w:rPr>
        <w:pPrChange w:id="1273" w:author="jimenezalfaro.borja@gmail.com" w:date="2020-08-01T16:24:00Z">
          <w:pPr>
            <w:pStyle w:val="EndNoteBibliography"/>
            <w:ind w:left="720" w:hanging="720"/>
          </w:pPr>
        </w:pPrChange>
      </w:pPr>
      <w:moveTo w:id="1274" w:author="jimenezalfaro.borja@gmail.com" w:date="2020-08-01T16:20:00Z">
        <w:del w:id="1275" w:author="jimenezalfaro.borja@gmail.com" w:date="2020-08-02T12:22:00Z">
          <w:r w:rsidRPr="00E2144D" w:rsidDel="009128B6">
            <w:rPr>
              <w:rFonts w:ascii="Arial" w:hAnsi="Arial" w:cs="Arial"/>
              <w:noProof/>
              <w:rPrChange w:id="1276" w:author="jimenezalfaro.borja@gmail.com" w:date="2020-08-01T16:24:00Z">
                <w:rPr>
                  <w:noProof/>
                </w:rPr>
              </w:rPrChange>
            </w:rPr>
            <w:delText>Silvertown J, Franco M, McConway K (1992) A demographic interpretation of Grime's triangle. Funct Ecol: 130-136.</w:delText>
          </w:r>
        </w:del>
      </w:moveTo>
    </w:p>
    <w:p w14:paraId="33ACBB34" w14:textId="0D213154" w:rsidR="00E2144D" w:rsidRPr="00E2144D" w:rsidDel="009128B6" w:rsidRDefault="00E2144D">
      <w:pPr>
        <w:pStyle w:val="EndNoteBibliography"/>
        <w:spacing w:before="180" w:after="180" w:line="360" w:lineRule="auto"/>
        <w:ind w:left="720" w:hanging="720"/>
        <w:rPr>
          <w:del w:id="1277" w:author="jimenezalfaro.borja@gmail.com" w:date="2020-08-02T12:22:00Z"/>
          <w:moveTo w:id="1278" w:author="jimenezalfaro.borja@gmail.com" w:date="2020-08-01T16:20:00Z"/>
          <w:rFonts w:ascii="Arial" w:hAnsi="Arial" w:cs="Arial"/>
          <w:noProof/>
          <w:rPrChange w:id="1279" w:author="jimenezalfaro.borja@gmail.com" w:date="2020-08-01T16:24:00Z">
            <w:rPr>
              <w:del w:id="1280" w:author="jimenezalfaro.borja@gmail.com" w:date="2020-08-02T12:22:00Z"/>
              <w:moveTo w:id="1281" w:author="jimenezalfaro.borja@gmail.com" w:date="2020-08-01T16:20:00Z"/>
              <w:noProof/>
            </w:rPr>
          </w:rPrChange>
        </w:rPr>
        <w:pPrChange w:id="1282" w:author="jimenezalfaro.borja@gmail.com" w:date="2020-08-01T16:24:00Z">
          <w:pPr>
            <w:pStyle w:val="EndNoteBibliography"/>
            <w:ind w:left="720" w:hanging="720"/>
          </w:pPr>
        </w:pPrChange>
      </w:pPr>
      <w:moveTo w:id="1283" w:author="jimenezalfaro.borja@gmail.com" w:date="2020-08-01T16:20:00Z">
        <w:del w:id="1284" w:author="jimenezalfaro.borja@gmail.com" w:date="2020-08-02T12:22:00Z">
          <w:r w:rsidRPr="00E2144D" w:rsidDel="009128B6">
            <w:rPr>
              <w:rFonts w:ascii="Arial" w:hAnsi="Arial" w:cs="Arial"/>
              <w:noProof/>
              <w:rPrChange w:id="1285" w:author="jimenezalfaro.borja@gmail.com" w:date="2020-08-01T16:24:00Z">
                <w:rPr>
                  <w:noProof/>
                </w:rPr>
              </w:rPrChange>
            </w:rPr>
            <w:delText>Westoby M, Rice B (1982) Evolution of the seed plants and inclusive fitness of plant tissues. Evolution 36: 713-724.</w:delText>
          </w:r>
        </w:del>
      </w:moveTo>
    </w:p>
    <w:p w14:paraId="04968F2A" w14:textId="35837B7B" w:rsidR="00E2144D" w:rsidRPr="00E2144D" w:rsidDel="009128B6" w:rsidRDefault="00E2144D">
      <w:pPr>
        <w:pStyle w:val="EndNoteBibliography"/>
        <w:spacing w:before="180" w:after="180" w:line="360" w:lineRule="auto"/>
        <w:ind w:left="720" w:hanging="720"/>
        <w:rPr>
          <w:del w:id="1286" w:author="jimenezalfaro.borja@gmail.com" w:date="2020-08-02T12:22:00Z"/>
          <w:moveTo w:id="1287" w:author="jimenezalfaro.borja@gmail.com" w:date="2020-08-01T16:20:00Z"/>
          <w:rFonts w:ascii="Arial" w:hAnsi="Arial" w:cs="Arial"/>
          <w:noProof/>
          <w:rPrChange w:id="1288" w:author="jimenezalfaro.borja@gmail.com" w:date="2020-08-01T16:24:00Z">
            <w:rPr>
              <w:del w:id="1289" w:author="jimenezalfaro.borja@gmail.com" w:date="2020-08-02T12:22:00Z"/>
              <w:moveTo w:id="1290" w:author="jimenezalfaro.borja@gmail.com" w:date="2020-08-01T16:20:00Z"/>
              <w:noProof/>
            </w:rPr>
          </w:rPrChange>
        </w:rPr>
        <w:pPrChange w:id="1291" w:author="jimenezalfaro.borja@gmail.com" w:date="2020-08-01T16:24:00Z">
          <w:pPr>
            <w:pStyle w:val="EndNoteBibliography"/>
            <w:ind w:left="720" w:hanging="720"/>
          </w:pPr>
        </w:pPrChange>
      </w:pPr>
      <w:moveTo w:id="1292" w:author="jimenezalfaro.borja@gmail.com" w:date="2020-08-01T16:20:00Z">
        <w:del w:id="1293" w:author="jimenezalfaro.borja@gmail.com" w:date="2020-08-02T12:22:00Z">
          <w:r w:rsidRPr="00E2144D" w:rsidDel="009128B6">
            <w:rPr>
              <w:rFonts w:ascii="Arial" w:hAnsi="Arial" w:cs="Arial"/>
              <w:noProof/>
              <w:rPrChange w:id="1294" w:author="jimenezalfaro.borja@gmail.com" w:date="2020-08-01T16:24:00Z">
                <w:rPr>
                  <w:noProof/>
                </w:rPr>
              </w:rPrChange>
            </w:rPr>
            <w:delText>Wright IJ, Reich PB, Westoby M, Ackerly DD, Baruch Z, Bongers F, Cavender-Bares J, Chapin T, Cornelissen JHC, Diemer M, Flexas J, Garnier E, Groom PK, Gulias J, Hikosaka K, Lamont BB, Lee T, Lee W, Lusk C, Midgley JJ, Navas ML, Niinemets U, Oleksyn J, Osada N, Poorter H, Poot P, Prior L, Pyankov VI, Roumet C, Thomas SC, Tjoelker MG, Veneklaas EJ, Villar R (2004) The worldwide leaf economics spectrum. Nature 428: 821-827.</w:delText>
          </w:r>
        </w:del>
      </w:moveTo>
    </w:p>
    <w:moveToRangeEnd w:id="1201"/>
    <w:p w14:paraId="5898A096" w14:textId="4225F90D" w:rsidR="00F94F1C" w:rsidRPr="00554280" w:rsidDel="009128B6" w:rsidRDefault="00F94F1C">
      <w:pPr>
        <w:rPr>
          <w:ins w:id="1295" w:author="jimenezalfaro.borja@gmail.com" w:date="2020-08-01T14:38:00Z"/>
          <w:del w:id="1296" w:author="jimenezalfaro.borja@gmail.com" w:date="2020-08-02T12:22:00Z"/>
          <w:rFonts w:cs="Arial"/>
          <w:shd w:val="clear" w:color="auto" w:fill="FFFFFF"/>
        </w:rPr>
        <w:pPrChange w:id="1297" w:author="jimenezalfaro.borja@gmail.com" w:date="2020-08-01T16:24:00Z">
          <w:pPr>
            <w:spacing w:line="240" w:lineRule="auto"/>
          </w:pPr>
        </w:pPrChange>
      </w:pPr>
    </w:p>
    <w:p w14:paraId="72558C4E" w14:textId="61C91EF9" w:rsidR="00F94F1C" w:rsidRPr="00E2144D" w:rsidDel="009128B6" w:rsidRDefault="00F94F1C">
      <w:pPr>
        <w:rPr>
          <w:ins w:id="1298" w:author="jimenezalfaro.borja@gmail.com" w:date="2020-08-01T14:38:00Z"/>
          <w:del w:id="1299" w:author="jimenezalfaro.borja@gmail.com" w:date="2020-08-02T12:22:00Z"/>
          <w:rFonts w:cs="Arial"/>
          <w:shd w:val="clear" w:color="auto" w:fill="FFFFFF"/>
          <w:rPrChange w:id="1300" w:author="jimenezalfaro.borja@gmail.com" w:date="2020-08-01T16:24:00Z">
            <w:rPr>
              <w:ins w:id="1301" w:author="jimenezalfaro.borja@gmail.com" w:date="2020-08-01T14:38:00Z"/>
              <w:del w:id="1302" w:author="jimenezalfaro.borja@gmail.com" w:date="2020-08-02T12:22:00Z"/>
              <w:shd w:val="clear" w:color="auto" w:fill="FFFFFF"/>
            </w:rPr>
          </w:rPrChange>
        </w:rPr>
        <w:pPrChange w:id="1303" w:author="jimenezalfaro.borja@gmail.com" w:date="2020-08-01T16:24:00Z">
          <w:pPr>
            <w:spacing w:line="240" w:lineRule="auto"/>
          </w:pPr>
        </w:pPrChange>
      </w:pPr>
      <w:ins w:id="1304" w:author="jimenezalfaro.borja@gmail.com" w:date="2020-08-01T14:38:00Z">
        <w:del w:id="1305" w:author="jimenezalfaro.borja@gmail.com" w:date="2020-08-02T12:22:00Z">
          <w:r w:rsidRPr="00E2144D" w:rsidDel="009128B6">
            <w:rPr>
              <w:rFonts w:cs="Arial"/>
              <w:shd w:val="clear" w:color="auto" w:fill="FFFFFF"/>
              <w:rPrChange w:id="1306" w:author="jimenezalfaro.borja@gmail.com" w:date="2020-08-01T16:24:00Z">
                <w:rPr>
                  <w:shd w:val="clear" w:color="auto" w:fill="FFFFFF"/>
                </w:rPr>
              </w:rPrChange>
            </w:rPr>
            <w:delText xml:space="preserve">Arène F, Affre L, Doxa A and Saatkamp A (2017) Temperature but not moisture response of germination shows phylogenetic constraints while both interact with seed mass and lifespan. Seed Science Research 27, 110–120. </w:delText>
          </w:r>
        </w:del>
      </w:ins>
    </w:p>
    <w:p w14:paraId="56F4892A" w14:textId="3134D9C6" w:rsidR="00F94F1C" w:rsidRPr="00E2144D" w:rsidDel="009128B6" w:rsidRDefault="00F94F1C">
      <w:pPr>
        <w:rPr>
          <w:ins w:id="1307" w:author="jimenezalfaro.borja@gmail.com" w:date="2020-08-01T14:38:00Z"/>
          <w:del w:id="1308" w:author="jimenezalfaro.borja@gmail.com" w:date="2020-08-02T12:22:00Z"/>
          <w:rFonts w:cs="Arial"/>
          <w:shd w:val="clear" w:color="auto" w:fill="FFFFFF"/>
          <w:rPrChange w:id="1309" w:author="jimenezalfaro.borja@gmail.com" w:date="2020-08-01T16:24:00Z">
            <w:rPr>
              <w:ins w:id="1310" w:author="jimenezalfaro.borja@gmail.com" w:date="2020-08-01T14:38:00Z"/>
              <w:del w:id="1311" w:author="jimenezalfaro.borja@gmail.com" w:date="2020-08-02T12:22:00Z"/>
              <w:shd w:val="clear" w:color="auto" w:fill="FFFFFF"/>
            </w:rPr>
          </w:rPrChange>
        </w:rPr>
        <w:pPrChange w:id="1312" w:author="jimenezalfaro.borja@gmail.com" w:date="2020-08-01T16:24:00Z">
          <w:pPr>
            <w:spacing w:line="240" w:lineRule="auto"/>
          </w:pPr>
        </w:pPrChange>
      </w:pPr>
      <w:ins w:id="1313" w:author="jimenezalfaro.borja@gmail.com" w:date="2020-08-01T14:38:00Z">
        <w:del w:id="1314" w:author="jimenezalfaro.borja@gmail.com" w:date="2020-08-02T12:22:00Z">
          <w:r w:rsidRPr="00E2144D" w:rsidDel="009128B6">
            <w:rPr>
              <w:rFonts w:cs="Arial"/>
              <w:shd w:val="clear" w:color="auto" w:fill="FFFFFF"/>
              <w:rPrChange w:id="1315" w:author="jimenezalfaro.borja@gmail.com" w:date="2020-08-01T16:24:00Z">
                <w:rPr>
                  <w:shd w:val="clear" w:color="auto" w:fill="FFFFFF"/>
                </w:rPr>
              </w:rPrChange>
            </w:rPr>
            <w:delText xml:space="preserve">Beniston M (200). Environmental Change in Mountains and Uplands. Hodder Arnold, New York.  </w:delText>
          </w:r>
        </w:del>
      </w:ins>
    </w:p>
    <w:p w14:paraId="7E3F01C5" w14:textId="42462B17" w:rsidR="00F94F1C" w:rsidRPr="00E2144D" w:rsidDel="009128B6" w:rsidRDefault="00F94F1C">
      <w:pPr>
        <w:rPr>
          <w:ins w:id="1316" w:author="jimenezalfaro.borja@gmail.com" w:date="2020-08-01T14:38:00Z"/>
          <w:del w:id="1317" w:author="jimenezalfaro.borja@gmail.com" w:date="2020-08-02T12:22:00Z"/>
          <w:rFonts w:cs="Arial"/>
          <w:shd w:val="clear" w:color="auto" w:fill="FFFFFF"/>
          <w:rPrChange w:id="1318" w:author="jimenezalfaro.borja@gmail.com" w:date="2020-08-01T16:24:00Z">
            <w:rPr>
              <w:ins w:id="1319" w:author="jimenezalfaro.borja@gmail.com" w:date="2020-08-01T14:38:00Z"/>
              <w:del w:id="1320" w:author="jimenezalfaro.borja@gmail.com" w:date="2020-08-02T12:22:00Z"/>
              <w:shd w:val="clear" w:color="auto" w:fill="FFFFFF"/>
            </w:rPr>
          </w:rPrChange>
        </w:rPr>
        <w:pPrChange w:id="1321" w:author="jimenezalfaro.borja@gmail.com" w:date="2020-08-01T16:24:00Z">
          <w:pPr>
            <w:spacing w:line="240" w:lineRule="auto"/>
          </w:pPr>
        </w:pPrChange>
      </w:pPr>
      <w:ins w:id="1322" w:author="jimenezalfaro.borja@gmail.com" w:date="2020-08-01T14:38:00Z">
        <w:del w:id="1323" w:author="jimenezalfaro.borja@gmail.com" w:date="2020-08-02T12:22:00Z">
          <w:r w:rsidRPr="00E2144D" w:rsidDel="009128B6">
            <w:rPr>
              <w:rFonts w:cs="Arial"/>
              <w:shd w:val="clear" w:color="auto" w:fill="FFFFFF"/>
              <w:rPrChange w:id="1324" w:author="jimenezalfaro.borja@gmail.com" w:date="2020-08-01T16:24:00Z">
                <w:rPr>
                  <w:shd w:val="clear" w:color="auto" w:fill="FFFFFF"/>
                </w:rPr>
              </w:rPrChange>
            </w:rPr>
            <w:delText>Donohue, K., de Casas, R.R., Burghardt, L., Kovach, K. &amp; Willis, C.G. (2010) Germination, postgermination adaptation, and species ecological ranges. Annual Review of Ecology and Systematics, 41, 293-319.</w:delText>
          </w:r>
        </w:del>
      </w:ins>
    </w:p>
    <w:p w14:paraId="5233E9E3" w14:textId="1FDD2EE1" w:rsidR="00F94F1C" w:rsidRPr="00E2144D" w:rsidDel="009128B6" w:rsidRDefault="00F94F1C">
      <w:pPr>
        <w:rPr>
          <w:ins w:id="1325" w:author="jimenezalfaro.borja@gmail.com" w:date="2020-08-01T14:38:00Z"/>
          <w:del w:id="1326" w:author="jimenezalfaro.borja@gmail.com" w:date="2020-08-02T12:22:00Z"/>
          <w:rFonts w:cs="Arial"/>
          <w:shd w:val="clear" w:color="auto" w:fill="FFFFFF"/>
          <w:lang w:val="es-ES"/>
          <w:rPrChange w:id="1327" w:author="jimenezalfaro.borja@gmail.com" w:date="2020-08-01T16:24:00Z">
            <w:rPr>
              <w:ins w:id="1328" w:author="jimenezalfaro.borja@gmail.com" w:date="2020-08-01T14:38:00Z"/>
              <w:del w:id="1329" w:author="jimenezalfaro.borja@gmail.com" w:date="2020-08-02T12:22:00Z"/>
              <w:shd w:val="clear" w:color="auto" w:fill="FFFFFF"/>
            </w:rPr>
          </w:rPrChange>
        </w:rPr>
        <w:pPrChange w:id="1330" w:author="jimenezalfaro.borja@gmail.com" w:date="2020-08-01T16:24:00Z">
          <w:pPr>
            <w:spacing w:line="240" w:lineRule="auto"/>
          </w:pPr>
        </w:pPrChange>
      </w:pPr>
      <w:ins w:id="1331" w:author="jimenezalfaro.borja@gmail.com" w:date="2020-08-01T14:38:00Z">
        <w:del w:id="1332" w:author="jimenezalfaro.borja@gmail.com" w:date="2020-08-02T12:22:00Z">
          <w:r w:rsidRPr="00E2144D" w:rsidDel="009128B6">
            <w:rPr>
              <w:rFonts w:cs="Arial"/>
              <w:shd w:val="clear" w:color="auto" w:fill="FFFFFF"/>
              <w:rPrChange w:id="1333" w:author="jimenezalfaro.borja@gmail.com" w:date="2020-08-01T16:24:00Z">
                <w:rPr>
                  <w:shd w:val="clear" w:color="auto" w:fill="FFFFFF"/>
                </w:rPr>
              </w:rPrChange>
            </w:rPr>
            <w:delText xml:space="preserve">Donohue, K., Dorn, L., Griffith, C., Kim, E., Aguilera, A., Polisetty, C.R. &amp; Schmitt, J. (2005) The evolutionary ecology of seed germination of Arabidopsis thaliana: Variable natural selection on germination timing. </w:delText>
          </w:r>
          <w:r w:rsidRPr="00E2144D" w:rsidDel="009128B6">
            <w:rPr>
              <w:rFonts w:cs="Arial"/>
              <w:shd w:val="clear" w:color="auto" w:fill="FFFFFF"/>
              <w:lang w:val="es-ES"/>
              <w:rPrChange w:id="1334" w:author="jimenezalfaro.borja@gmail.com" w:date="2020-08-01T16:24:00Z">
                <w:rPr>
                  <w:shd w:val="clear" w:color="auto" w:fill="FFFFFF"/>
                </w:rPr>
              </w:rPrChange>
            </w:rPr>
            <w:delText>Evolution, 59, 758-770.</w:delText>
          </w:r>
        </w:del>
      </w:ins>
    </w:p>
    <w:p w14:paraId="2CA0851B" w14:textId="0865A6D4" w:rsidR="00F94F1C" w:rsidRPr="00E2144D" w:rsidDel="009128B6" w:rsidRDefault="00F94F1C">
      <w:pPr>
        <w:rPr>
          <w:ins w:id="1335" w:author="jimenezalfaro.borja@gmail.com" w:date="2020-08-01T14:38:00Z"/>
          <w:del w:id="1336" w:author="jimenezalfaro.borja@gmail.com" w:date="2020-08-02T12:22:00Z"/>
          <w:rFonts w:cs="Arial"/>
          <w:shd w:val="clear" w:color="auto" w:fill="FFFFFF"/>
          <w:rPrChange w:id="1337" w:author="jimenezalfaro.borja@gmail.com" w:date="2020-08-01T16:24:00Z">
            <w:rPr>
              <w:ins w:id="1338" w:author="jimenezalfaro.borja@gmail.com" w:date="2020-08-01T14:38:00Z"/>
              <w:del w:id="1339" w:author="jimenezalfaro.borja@gmail.com" w:date="2020-08-02T12:22:00Z"/>
              <w:shd w:val="clear" w:color="auto" w:fill="FFFFFF"/>
            </w:rPr>
          </w:rPrChange>
        </w:rPr>
        <w:pPrChange w:id="1340" w:author="jimenezalfaro.borja@gmail.com" w:date="2020-08-01T16:24:00Z">
          <w:pPr>
            <w:spacing w:line="240" w:lineRule="auto"/>
          </w:pPr>
        </w:pPrChange>
      </w:pPr>
      <w:ins w:id="1341" w:author="jimenezalfaro.borja@gmail.com" w:date="2020-08-01T14:38:00Z">
        <w:del w:id="1342" w:author="jimenezalfaro.borja@gmail.com" w:date="2020-08-02T12:22:00Z">
          <w:r w:rsidRPr="00E2144D" w:rsidDel="009128B6">
            <w:rPr>
              <w:rFonts w:cs="Arial"/>
              <w:shd w:val="clear" w:color="auto" w:fill="FFFFFF"/>
              <w:lang w:val="es-ES"/>
              <w:rPrChange w:id="1343" w:author="jimenezalfaro.borja@gmail.com" w:date="2020-08-01T16:24:00Z">
                <w:rPr>
                  <w:shd w:val="clear" w:color="auto" w:fill="FFFFFF"/>
                </w:rPr>
              </w:rPrChange>
            </w:rPr>
            <w:delText>Fernández</w:delText>
          </w:r>
          <w:r w:rsidRPr="00E2144D" w:rsidDel="009128B6">
            <w:rPr>
              <w:rFonts w:ascii="Cambria Math" w:hAnsi="Cambria Math" w:cs="Cambria Math"/>
              <w:shd w:val="clear" w:color="auto" w:fill="FFFFFF"/>
              <w:lang w:val="es-ES"/>
              <w:rPrChange w:id="1344" w:author="jimenezalfaro.borja@gmail.com" w:date="2020-08-01T16:24:00Z">
                <w:rPr>
                  <w:shd w:val="clear" w:color="auto" w:fill="FFFFFF"/>
                </w:rPr>
              </w:rPrChange>
            </w:rPr>
            <w:delText>‐</w:delText>
          </w:r>
          <w:r w:rsidRPr="00E2144D" w:rsidDel="009128B6">
            <w:rPr>
              <w:rFonts w:cs="Arial"/>
              <w:shd w:val="clear" w:color="auto" w:fill="FFFFFF"/>
              <w:lang w:val="es-ES"/>
              <w:rPrChange w:id="1345" w:author="jimenezalfaro.borja@gmail.com" w:date="2020-08-01T16:24:00Z">
                <w:rPr>
                  <w:shd w:val="clear" w:color="auto" w:fill="FFFFFF"/>
                </w:rPr>
              </w:rPrChange>
            </w:rPr>
            <w:delText>Pascual E, Jiménez</w:delText>
          </w:r>
          <w:r w:rsidRPr="00E2144D" w:rsidDel="009128B6">
            <w:rPr>
              <w:rFonts w:ascii="Cambria Math" w:hAnsi="Cambria Math" w:cs="Cambria Math"/>
              <w:shd w:val="clear" w:color="auto" w:fill="FFFFFF"/>
              <w:lang w:val="es-ES"/>
              <w:rPrChange w:id="1346" w:author="jimenezalfaro.borja@gmail.com" w:date="2020-08-01T16:24:00Z">
                <w:rPr>
                  <w:shd w:val="clear" w:color="auto" w:fill="FFFFFF"/>
                </w:rPr>
              </w:rPrChange>
            </w:rPr>
            <w:delText>‐</w:delText>
          </w:r>
          <w:r w:rsidRPr="00E2144D" w:rsidDel="009128B6">
            <w:rPr>
              <w:rFonts w:cs="Arial"/>
              <w:shd w:val="clear" w:color="auto" w:fill="FFFFFF"/>
              <w:lang w:val="es-ES"/>
              <w:rPrChange w:id="1347" w:author="jimenezalfaro.borja@gmail.com" w:date="2020-08-01T16:24:00Z">
                <w:rPr>
                  <w:shd w:val="clear" w:color="auto" w:fill="FFFFFF"/>
                </w:rPr>
              </w:rPrChange>
            </w:rPr>
            <w:delText xml:space="preserve">Alfaro B, Bueno Á, Fernández-Pascual E, Jiménez-Alfaro B, Bueno Á. 2017. </w:delText>
          </w:r>
          <w:r w:rsidRPr="00E2144D" w:rsidDel="009128B6">
            <w:rPr>
              <w:rFonts w:cs="Arial"/>
              <w:shd w:val="clear" w:color="auto" w:fill="FFFFFF"/>
              <w:rPrChange w:id="1348" w:author="jimenezalfaro.borja@gmail.com" w:date="2020-08-01T16:24:00Z">
                <w:rPr>
                  <w:shd w:val="clear" w:color="auto" w:fill="FFFFFF"/>
                </w:rPr>
              </w:rPrChange>
            </w:rPr>
            <w:delText>Comparative seed germination traits in alpine and subalpine grasslands: higher elevations are associated with warmer germination temperatures. Plant Biology 19: 32–40.</w:delText>
          </w:r>
        </w:del>
      </w:ins>
    </w:p>
    <w:p w14:paraId="251F15E8" w14:textId="23397C24" w:rsidR="00F94F1C" w:rsidRPr="00E2144D" w:rsidDel="009128B6" w:rsidRDefault="00F94F1C">
      <w:pPr>
        <w:rPr>
          <w:ins w:id="1349" w:author="jimenezalfaro.borja@gmail.com" w:date="2020-08-01T14:38:00Z"/>
          <w:del w:id="1350" w:author="jimenezalfaro.borja@gmail.com" w:date="2020-08-02T12:22:00Z"/>
          <w:rFonts w:cs="Arial"/>
          <w:shd w:val="clear" w:color="auto" w:fill="FFFFFF"/>
          <w:rPrChange w:id="1351" w:author="jimenezalfaro.borja@gmail.com" w:date="2020-08-01T16:24:00Z">
            <w:rPr>
              <w:ins w:id="1352" w:author="jimenezalfaro.borja@gmail.com" w:date="2020-08-01T14:38:00Z"/>
              <w:del w:id="1353" w:author="jimenezalfaro.borja@gmail.com" w:date="2020-08-02T12:22:00Z"/>
              <w:shd w:val="clear" w:color="auto" w:fill="FFFFFF"/>
            </w:rPr>
          </w:rPrChange>
        </w:rPr>
        <w:pPrChange w:id="1354" w:author="jimenezalfaro.borja@gmail.com" w:date="2020-08-01T16:24:00Z">
          <w:pPr>
            <w:spacing w:line="240" w:lineRule="auto"/>
          </w:pPr>
        </w:pPrChange>
      </w:pPr>
      <w:ins w:id="1355" w:author="jimenezalfaro.borja@gmail.com" w:date="2020-08-01T14:38:00Z">
        <w:del w:id="1356" w:author="jimenezalfaro.borja@gmail.com" w:date="2020-08-02T12:22:00Z">
          <w:r w:rsidRPr="00E2144D" w:rsidDel="009128B6">
            <w:rPr>
              <w:rFonts w:cs="Arial"/>
              <w:shd w:val="clear" w:color="auto" w:fill="FFFFFF"/>
              <w:rPrChange w:id="1357" w:author="jimenezalfaro.borja@gmail.com" w:date="2020-08-01T16:24:00Z">
                <w:rPr>
                  <w:shd w:val="clear" w:color="auto" w:fill="FFFFFF"/>
                </w:rPr>
              </w:rPrChange>
            </w:rPr>
            <w:delText>Hoyle, G., Steadman, K., Good, R., McIntosh, E., Galea, L. &amp; Nicotra, A.B. (2015) Seed germination strategies: An evolutionary trajectory independent of vegetative functional traits. Frontiers in Plant Science, 6, 731.</w:delText>
          </w:r>
        </w:del>
      </w:ins>
    </w:p>
    <w:p w14:paraId="3498287E" w14:textId="1E28A322" w:rsidR="00F94F1C" w:rsidRPr="00E2144D" w:rsidDel="009128B6" w:rsidRDefault="00F94F1C">
      <w:pPr>
        <w:rPr>
          <w:ins w:id="1358" w:author="jimenezalfaro.borja@gmail.com" w:date="2020-08-01T14:38:00Z"/>
          <w:del w:id="1359" w:author="jimenezalfaro.borja@gmail.com" w:date="2020-08-02T12:22:00Z"/>
          <w:rFonts w:cs="Arial"/>
          <w:shd w:val="clear" w:color="auto" w:fill="FFFFFF"/>
          <w:rPrChange w:id="1360" w:author="jimenezalfaro.borja@gmail.com" w:date="2020-08-01T16:24:00Z">
            <w:rPr>
              <w:ins w:id="1361" w:author="jimenezalfaro.borja@gmail.com" w:date="2020-08-01T14:38:00Z"/>
              <w:del w:id="1362" w:author="jimenezalfaro.borja@gmail.com" w:date="2020-08-02T12:22:00Z"/>
              <w:shd w:val="clear" w:color="auto" w:fill="FFFFFF"/>
            </w:rPr>
          </w:rPrChange>
        </w:rPr>
        <w:pPrChange w:id="1363" w:author="jimenezalfaro.borja@gmail.com" w:date="2020-08-01T16:24:00Z">
          <w:pPr>
            <w:spacing w:line="240" w:lineRule="auto"/>
          </w:pPr>
        </w:pPrChange>
      </w:pPr>
      <w:ins w:id="1364" w:author="jimenezalfaro.borja@gmail.com" w:date="2020-08-01T14:38:00Z">
        <w:del w:id="1365" w:author="jimenezalfaro.borja@gmail.com" w:date="2020-08-02T12:22:00Z">
          <w:r w:rsidRPr="00E2144D" w:rsidDel="009128B6">
            <w:rPr>
              <w:rFonts w:cs="Arial"/>
              <w:shd w:val="clear" w:color="auto" w:fill="FFFFFF"/>
              <w:rPrChange w:id="1366" w:author="jimenezalfaro.borja@gmail.com" w:date="2020-08-01T16:24:00Z">
                <w:rPr>
                  <w:shd w:val="clear" w:color="auto" w:fill="FFFFFF"/>
                </w:rPr>
              </w:rPrChange>
            </w:rPr>
            <w:delText>Körner C. 2003. Alpine Plant Life: Functional Plant Ecology of High Mountain Ecosystems. Berlin - Heidelberg - New York: Springer.</w:delText>
          </w:r>
        </w:del>
      </w:ins>
    </w:p>
    <w:p w14:paraId="4C5640FD" w14:textId="61A51DEF" w:rsidR="00F94F1C" w:rsidRPr="00E2144D" w:rsidDel="009128B6" w:rsidRDefault="00F94F1C">
      <w:pPr>
        <w:rPr>
          <w:ins w:id="1367" w:author="jimenezalfaro.borja@gmail.com" w:date="2020-08-01T14:38:00Z"/>
          <w:del w:id="1368" w:author="jimenezalfaro.borja@gmail.com" w:date="2020-08-02T12:22:00Z"/>
          <w:rFonts w:cs="Arial"/>
          <w:shd w:val="clear" w:color="auto" w:fill="FFFFFF"/>
          <w:rPrChange w:id="1369" w:author="jimenezalfaro.borja@gmail.com" w:date="2020-08-01T16:24:00Z">
            <w:rPr>
              <w:ins w:id="1370" w:author="jimenezalfaro.borja@gmail.com" w:date="2020-08-01T14:38:00Z"/>
              <w:del w:id="1371" w:author="jimenezalfaro.borja@gmail.com" w:date="2020-08-02T12:22:00Z"/>
              <w:shd w:val="clear" w:color="auto" w:fill="FFFFFF"/>
            </w:rPr>
          </w:rPrChange>
        </w:rPr>
        <w:pPrChange w:id="1372" w:author="jimenezalfaro.borja@gmail.com" w:date="2020-08-01T16:24:00Z">
          <w:pPr>
            <w:spacing w:line="240" w:lineRule="auto"/>
          </w:pPr>
        </w:pPrChange>
      </w:pPr>
      <w:ins w:id="1373" w:author="jimenezalfaro.borja@gmail.com" w:date="2020-08-01T14:38:00Z">
        <w:del w:id="1374" w:author="jimenezalfaro.borja@gmail.com" w:date="2020-08-02T12:22:00Z">
          <w:r w:rsidRPr="00E2144D" w:rsidDel="009128B6">
            <w:rPr>
              <w:rFonts w:cs="Arial"/>
              <w:shd w:val="clear" w:color="auto" w:fill="FFFFFF"/>
              <w:rPrChange w:id="1375" w:author="jimenezalfaro.borja@gmail.com" w:date="2020-08-01T16:24:00Z">
                <w:rPr>
                  <w:shd w:val="clear" w:color="auto" w:fill="FFFFFF"/>
                </w:rPr>
              </w:rPrChange>
            </w:rPr>
            <w:delText>Körner, C. (2003) Alpine Plant Life: Functional Plant Ecology of High Mountain Ecosystems. Springer, New York; Berlin.</w:delText>
          </w:r>
        </w:del>
      </w:ins>
    </w:p>
    <w:p w14:paraId="2408143C" w14:textId="03F128B5" w:rsidR="00F94F1C" w:rsidRPr="00E2144D" w:rsidDel="009128B6" w:rsidRDefault="00F94F1C">
      <w:pPr>
        <w:rPr>
          <w:ins w:id="1376" w:author="jimenezalfaro.borja@gmail.com" w:date="2020-08-01T14:38:00Z"/>
          <w:del w:id="1377" w:author="jimenezalfaro.borja@gmail.com" w:date="2020-08-02T12:22:00Z"/>
          <w:rFonts w:cs="Arial"/>
          <w:shd w:val="clear" w:color="auto" w:fill="FFFFFF"/>
          <w:rPrChange w:id="1378" w:author="jimenezalfaro.borja@gmail.com" w:date="2020-08-01T16:24:00Z">
            <w:rPr>
              <w:ins w:id="1379" w:author="jimenezalfaro.borja@gmail.com" w:date="2020-08-01T14:38:00Z"/>
              <w:del w:id="1380" w:author="jimenezalfaro.borja@gmail.com" w:date="2020-08-02T12:22:00Z"/>
              <w:shd w:val="clear" w:color="auto" w:fill="FFFFFF"/>
            </w:rPr>
          </w:rPrChange>
        </w:rPr>
        <w:pPrChange w:id="1381" w:author="jimenezalfaro.borja@gmail.com" w:date="2020-08-01T16:24:00Z">
          <w:pPr>
            <w:spacing w:line="240" w:lineRule="auto"/>
          </w:pPr>
        </w:pPrChange>
      </w:pPr>
      <w:ins w:id="1382" w:author="jimenezalfaro.borja@gmail.com" w:date="2020-08-01T14:38:00Z">
        <w:del w:id="1383" w:author="jimenezalfaro.borja@gmail.com" w:date="2020-08-02T12:22:00Z">
          <w:r w:rsidRPr="00E2144D" w:rsidDel="009128B6">
            <w:rPr>
              <w:rFonts w:cs="Arial"/>
              <w:shd w:val="clear" w:color="auto" w:fill="FFFFFF"/>
              <w:rPrChange w:id="1384" w:author="jimenezalfaro.borja@gmail.com" w:date="2020-08-01T16:24:00Z">
                <w:rPr>
                  <w:shd w:val="clear" w:color="auto" w:fill="FFFFFF"/>
                </w:rPr>
              </w:rPrChange>
            </w:rPr>
            <w:delText>Leishman, M.R., Wright, I.J., Moles, A.T. and Westoby, M. (2000) The evolutionary ecology of seed size. In Fenner, M. (ed), Seeds – The Ecology of Regeneration in Plant Communities, pp. 31–57. Wallingford, UK: CABI Publishing.</w:delText>
          </w:r>
        </w:del>
      </w:ins>
    </w:p>
    <w:p w14:paraId="64FD11F8" w14:textId="581FB754" w:rsidR="00F94F1C" w:rsidRPr="00E2144D" w:rsidDel="009128B6" w:rsidRDefault="00F94F1C">
      <w:pPr>
        <w:rPr>
          <w:ins w:id="1385" w:author="jimenezalfaro.borja@gmail.com" w:date="2020-08-01T14:38:00Z"/>
          <w:del w:id="1386" w:author="jimenezalfaro.borja@gmail.com" w:date="2020-08-02T12:22:00Z"/>
          <w:rFonts w:cs="Arial"/>
          <w:shd w:val="clear" w:color="auto" w:fill="FFFFFF"/>
          <w:rPrChange w:id="1387" w:author="jimenezalfaro.borja@gmail.com" w:date="2020-08-01T16:24:00Z">
            <w:rPr>
              <w:ins w:id="1388" w:author="jimenezalfaro.borja@gmail.com" w:date="2020-08-01T14:38:00Z"/>
              <w:del w:id="1389" w:author="jimenezalfaro.borja@gmail.com" w:date="2020-08-02T12:22:00Z"/>
              <w:shd w:val="clear" w:color="auto" w:fill="FFFFFF"/>
            </w:rPr>
          </w:rPrChange>
        </w:rPr>
        <w:pPrChange w:id="1390" w:author="jimenezalfaro.borja@gmail.com" w:date="2020-08-01T16:24:00Z">
          <w:pPr>
            <w:spacing w:line="240" w:lineRule="auto"/>
          </w:pPr>
        </w:pPrChange>
      </w:pPr>
      <w:ins w:id="1391" w:author="jimenezalfaro.borja@gmail.com" w:date="2020-08-01T14:38:00Z">
        <w:del w:id="1392" w:author="jimenezalfaro.borja@gmail.com" w:date="2020-08-02T12:22:00Z">
          <w:r w:rsidRPr="00E2144D" w:rsidDel="009128B6">
            <w:rPr>
              <w:rFonts w:cs="Arial"/>
              <w:shd w:val="clear" w:color="auto" w:fill="FFFFFF"/>
              <w:rPrChange w:id="1393" w:author="jimenezalfaro.borja@gmail.com" w:date="2020-08-01T16:24:00Z">
                <w:rPr>
                  <w:shd w:val="clear" w:color="auto" w:fill="FFFFFF"/>
                </w:rPr>
              </w:rPrChange>
            </w:rPr>
            <w:delText>Marcante S, Erschbamer B, Buchner O, Neuner G. 2014. Heat tolerance of early developmental stages of glacier foreland species in the growth chamber and in the field. Plant Ecology 215: 747–758.</w:delText>
          </w:r>
        </w:del>
      </w:ins>
    </w:p>
    <w:p w14:paraId="5BA73E91" w14:textId="2BA1BBCA" w:rsidR="00F94F1C" w:rsidRPr="00E2144D" w:rsidDel="009128B6" w:rsidRDefault="00F94F1C">
      <w:pPr>
        <w:rPr>
          <w:ins w:id="1394" w:author="jimenezalfaro.borja@gmail.com" w:date="2020-08-01T14:38:00Z"/>
          <w:del w:id="1395" w:author="jimenezalfaro.borja@gmail.com" w:date="2020-08-02T12:22:00Z"/>
          <w:rFonts w:cs="Arial"/>
          <w:shd w:val="clear" w:color="auto" w:fill="FFFFFF"/>
          <w:rPrChange w:id="1396" w:author="jimenezalfaro.borja@gmail.com" w:date="2020-08-01T16:24:00Z">
            <w:rPr>
              <w:ins w:id="1397" w:author="jimenezalfaro.borja@gmail.com" w:date="2020-08-01T14:38:00Z"/>
              <w:del w:id="1398" w:author="jimenezalfaro.borja@gmail.com" w:date="2020-08-02T12:22:00Z"/>
              <w:shd w:val="clear" w:color="auto" w:fill="FFFFFF"/>
            </w:rPr>
          </w:rPrChange>
        </w:rPr>
        <w:pPrChange w:id="1399" w:author="jimenezalfaro.borja@gmail.com" w:date="2020-08-01T16:24:00Z">
          <w:pPr>
            <w:spacing w:line="240" w:lineRule="auto"/>
          </w:pPr>
        </w:pPrChange>
      </w:pPr>
      <w:ins w:id="1400" w:author="jimenezalfaro.borja@gmail.com" w:date="2020-08-01T14:38:00Z">
        <w:del w:id="1401" w:author="jimenezalfaro.borja@gmail.com" w:date="2020-08-02T12:22:00Z">
          <w:r w:rsidRPr="00E2144D" w:rsidDel="009128B6">
            <w:rPr>
              <w:rFonts w:cs="Arial"/>
              <w:shd w:val="clear" w:color="auto" w:fill="FFFFFF"/>
              <w:rPrChange w:id="1402" w:author="jimenezalfaro.borja@gmail.com" w:date="2020-08-01T16:24:00Z">
                <w:rPr>
                  <w:shd w:val="clear" w:color="auto" w:fill="FFFFFF"/>
                </w:rPr>
              </w:rPrChange>
            </w:rPr>
            <w:delText>Marcante S, Sierra-Almeida A, Spindelbo¨ck JP, Erschbamer B, Neuner G. 2012. Frost as a limiting factor for recruitment and establishment of early development stages in an alpine glacier foreland? Journal of Vegetation Science 23: 858–868.</w:delText>
          </w:r>
        </w:del>
      </w:ins>
    </w:p>
    <w:p w14:paraId="3A183AF6" w14:textId="4339A6C5" w:rsidR="00F94F1C" w:rsidRPr="00E2144D" w:rsidDel="009128B6" w:rsidRDefault="00F94F1C">
      <w:pPr>
        <w:rPr>
          <w:ins w:id="1403" w:author="jimenezalfaro.borja@gmail.com" w:date="2020-08-01T14:38:00Z"/>
          <w:del w:id="1404" w:author="jimenezalfaro.borja@gmail.com" w:date="2020-08-02T12:22:00Z"/>
          <w:rFonts w:cs="Arial"/>
          <w:shd w:val="clear" w:color="auto" w:fill="FFFFFF"/>
          <w:rPrChange w:id="1405" w:author="jimenezalfaro.borja@gmail.com" w:date="2020-08-01T16:24:00Z">
            <w:rPr>
              <w:ins w:id="1406" w:author="jimenezalfaro.borja@gmail.com" w:date="2020-08-01T14:38:00Z"/>
              <w:del w:id="1407" w:author="jimenezalfaro.borja@gmail.com" w:date="2020-08-02T12:22:00Z"/>
              <w:shd w:val="clear" w:color="auto" w:fill="FFFFFF"/>
            </w:rPr>
          </w:rPrChange>
        </w:rPr>
        <w:pPrChange w:id="1408" w:author="jimenezalfaro.borja@gmail.com" w:date="2020-08-01T16:24:00Z">
          <w:pPr>
            <w:spacing w:line="240" w:lineRule="auto"/>
          </w:pPr>
        </w:pPrChange>
      </w:pPr>
      <w:ins w:id="1409" w:author="jimenezalfaro.borja@gmail.com" w:date="2020-08-01T14:38:00Z">
        <w:del w:id="1410" w:author="jimenezalfaro.borja@gmail.com" w:date="2020-08-02T12:22:00Z">
          <w:r w:rsidRPr="00E2144D" w:rsidDel="009128B6">
            <w:rPr>
              <w:rFonts w:cs="Arial"/>
              <w:shd w:val="clear" w:color="auto" w:fill="FFFFFF"/>
              <w:rPrChange w:id="1411" w:author="jimenezalfaro.borja@gmail.com" w:date="2020-08-01T16:24:00Z">
                <w:rPr>
                  <w:shd w:val="clear" w:color="auto" w:fill="FFFFFF"/>
                </w:rPr>
              </w:rPrChange>
            </w:rPr>
            <w:delText>Mondoni, A., Pedrini, S., Bernareggi, G., Rossi, G., Abeli, T., Probert, R.J., Ghitti, M., Bonomi, C. &amp; Orsenigo, S. (2015) Climate warming could increase recruitment success in glacier foreland plants. Annals of Botany, 116, 907-916.</w:delText>
          </w:r>
        </w:del>
      </w:ins>
    </w:p>
    <w:p w14:paraId="4E9AB3A0" w14:textId="06B932EA" w:rsidR="00F94F1C" w:rsidRPr="00E2144D" w:rsidDel="009128B6" w:rsidRDefault="00F94F1C">
      <w:pPr>
        <w:rPr>
          <w:ins w:id="1412" w:author="jimenezalfaro.borja@gmail.com" w:date="2020-08-01T14:38:00Z"/>
          <w:del w:id="1413" w:author="jimenezalfaro.borja@gmail.com" w:date="2020-08-02T12:22:00Z"/>
          <w:rFonts w:cs="Arial"/>
          <w:shd w:val="clear" w:color="auto" w:fill="FFFFFF"/>
          <w:rPrChange w:id="1414" w:author="jimenezalfaro.borja@gmail.com" w:date="2020-08-01T16:24:00Z">
            <w:rPr>
              <w:ins w:id="1415" w:author="jimenezalfaro.borja@gmail.com" w:date="2020-08-01T14:38:00Z"/>
              <w:del w:id="1416" w:author="jimenezalfaro.borja@gmail.com" w:date="2020-08-02T12:22:00Z"/>
              <w:shd w:val="clear" w:color="auto" w:fill="FFFFFF"/>
            </w:rPr>
          </w:rPrChange>
        </w:rPr>
        <w:pPrChange w:id="1417" w:author="jimenezalfaro.borja@gmail.com" w:date="2020-08-01T16:24:00Z">
          <w:pPr>
            <w:spacing w:line="240" w:lineRule="auto"/>
          </w:pPr>
        </w:pPrChange>
      </w:pPr>
      <w:ins w:id="1418" w:author="jimenezalfaro.borja@gmail.com" w:date="2020-08-01T14:38:00Z">
        <w:del w:id="1419" w:author="jimenezalfaro.borja@gmail.com" w:date="2020-08-02T12:22:00Z">
          <w:r w:rsidRPr="00E2144D" w:rsidDel="009128B6">
            <w:rPr>
              <w:rFonts w:cs="Arial"/>
              <w:shd w:val="clear" w:color="auto" w:fill="FFFFFF"/>
              <w:rPrChange w:id="1420" w:author="jimenezalfaro.borja@gmail.com" w:date="2020-08-01T16:24:00Z">
                <w:rPr>
                  <w:shd w:val="clear" w:color="auto" w:fill="FFFFFF"/>
                </w:rPr>
              </w:rPrChange>
            </w:rPr>
            <w:delText>Qi W, Bu H, Cornelissen JHC, Zhang C, Guo S, Wang J, et al. Untangling interacting mechanisms of seed mass variation with elevation: insights from the comparison of inter-specific and intra-specific studies on eastern Tibetan angiosperm species. Plant Ecol. 2015; 216:283–292.</w:delText>
          </w:r>
        </w:del>
      </w:ins>
    </w:p>
    <w:p w14:paraId="1FE9ED2D" w14:textId="56936EEA" w:rsidR="00F94F1C" w:rsidRPr="00E2144D" w:rsidDel="009128B6" w:rsidRDefault="00F94F1C">
      <w:pPr>
        <w:rPr>
          <w:ins w:id="1421" w:author="jimenezalfaro.borja@gmail.com" w:date="2020-08-01T14:38:00Z"/>
          <w:del w:id="1422" w:author="jimenezalfaro.borja@gmail.com" w:date="2020-08-02T12:22:00Z"/>
          <w:rFonts w:cs="Arial"/>
          <w:shd w:val="clear" w:color="auto" w:fill="FFFFFF"/>
          <w:rPrChange w:id="1423" w:author="jimenezalfaro.borja@gmail.com" w:date="2020-08-01T16:24:00Z">
            <w:rPr>
              <w:ins w:id="1424" w:author="jimenezalfaro.borja@gmail.com" w:date="2020-08-01T14:38:00Z"/>
              <w:del w:id="1425" w:author="jimenezalfaro.borja@gmail.com" w:date="2020-08-02T12:22:00Z"/>
              <w:shd w:val="clear" w:color="auto" w:fill="FFFFFF"/>
            </w:rPr>
          </w:rPrChange>
        </w:rPr>
        <w:pPrChange w:id="1426" w:author="jimenezalfaro.borja@gmail.com" w:date="2020-08-01T16:24:00Z">
          <w:pPr>
            <w:spacing w:line="240" w:lineRule="auto"/>
          </w:pPr>
        </w:pPrChange>
      </w:pPr>
      <w:ins w:id="1427" w:author="jimenezalfaro.borja@gmail.com" w:date="2020-08-01T14:38:00Z">
        <w:del w:id="1428" w:author="jimenezalfaro.borja@gmail.com" w:date="2020-08-02T12:22:00Z">
          <w:r w:rsidRPr="00E2144D" w:rsidDel="009128B6">
            <w:rPr>
              <w:rFonts w:cs="Arial"/>
              <w:shd w:val="clear" w:color="auto" w:fill="FFFFFF"/>
              <w:rPrChange w:id="1429" w:author="jimenezalfaro.borja@gmail.com" w:date="2020-08-01T16:24:00Z">
                <w:rPr>
                  <w:shd w:val="clear" w:color="auto" w:fill="FFFFFF"/>
                </w:rPr>
              </w:rPrChange>
            </w:rPr>
            <w:delText>Rosbakh, S., Margreiter, V., Jelcic, B (2020). Seedlings of alpine species do not have better frost-tolerance than their lowland counterparts. Alpine Botany. In press</w:delText>
          </w:r>
        </w:del>
      </w:ins>
    </w:p>
    <w:p w14:paraId="6C3C87F9" w14:textId="7EC3F9EB" w:rsidR="00F94F1C" w:rsidRPr="00E2144D" w:rsidDel="009128B6" w:rsidRDefault="00F94F1C">
      <w:pPr>
        <w:rPr>
          <w:ins w:id="1430" w:author="jimenezalfaro.borja@gmail.com" w:date="2020-08-01T14:38:00Z"/>
          <w:del w:id="1431" w:author="jimenezalfaro.borja@gmail.com" w:date="2020-08-02T12:22:00Z"/>
          <w:rFonts w:cs="Arial"/>
          <w:shd w:val="clear" w:color="auto" w:fill="FFFFFF"/>
          <w:rPrChange w:id="1432" w:author="jimenezalfaro.borja@gmail.com" w:date="2020-08-01T16:24:00Z">
            <w:rPr>
              <w:ins w:id="1433" w:author="jimenezalfaro.borja@gmail.com" w:date="2020-08-01T14:38:00Z"/>
              <w:del w:id="1434" w:author="jimenezalfaro.borja@gmail.com" w:date="2020-08-02T12:22:00Z"/>
              <w:shd w:val="clear" w:color="auto" w:fill="FFFFFF"/>
            </w:rPr>
          </w:rPrChange>
        </w:rPr>
        <w:pPrChange w:id="1435" w:author="jimenezalfaro.borja@gmail.com" w:date="2020-08-01T16:24:00Z">
          <w:pPr>
            <w:spacing w:line="240" w:lineRule="auto"/>
          </w:pPr>
        </w:pPrChange>
      </w:pPr>
      <w:ins w:id="1436" w:author="jimenezalfaro.borja@gmail.com" w:date="2020-08-01T14:38:00Z">
        <w:del w:id="1437" w:author="jimenezalfaro.borja@gmail.com" w:date="2020-08-02T12:22:00Z">
          <w:r w:rsidRPr="00E2144D" w:rsidDel="009128B6">
            <w:rPr>
              <w:rFonts w:cs="Arial"/>
              <w:shd w:val="clear" w:color="auto" w:fill="FFFFFF"/>
              <w:rPrChange w:id="1438" w:author="jimenezalfaro.borja@gmail.com" w:date="2020-08-01T16:24:00Z">
                <w:rPr>
                  <w:shd w:val="clear" w:color="auto" w:fill="FFFFFF"/>
                </w:rPr>
              </w:rPrChange>
            </w:rPr>
            <w:delText>Satyanti, A., Guja, L.K. &amp; Nicotra, A.B. (2019) Temperature variability drives within-species variation in germination strategy and establishment characteristics of an alpine herb. Oecologia.</w:delText>
          </w:r>
        </w:del>
      </w:ins>
    </w:p>
    <w:p w14:paraId="6939573D" w14:textId="474DF651" w:rsidR="00F94F1C" w:rsidRPr="00E2144D" w:rsidDel="009128B6" w:rsidRDefault="00F94F1C">
      <w:pPr>
        <w:rPr>
          <w:ins w:id="1439" w:author="jimenezalfaro.borja@gmail.com" w:date="2020-08-01T14:38:00Z"/>
          <w:del w:id="1440" w:author="jimenezalfaro.borja@gmail.com" w:date="2020-08-02T12:22:00Z"/>
          <w:rFonts w:cs="Arial"/>
          <w:shd w:val="clear" w:color="auto" w:fill="FFFFFF"/>
          <w:rPrChange w:id="1441" w:author="jimenezalfaro.borja@gmail.com" w:date="2020-08-01T16:24:00Z">
            <w:rPr>
              <w:ins w:id="1442" w:author="jimenezalfaro.borja@gmail.com" w:date="2020-08-01T14:38:00Z"/>
              <w:del w:id="1443" w:author="jimenezalfaro.borja@gmail.com" w:date="2020-08-02T12:22:00Z"/>
              <w:shd w:val="clear" w:color="auto" w:fill="FFFFFF"/>
            </w:rPr>
          </w:rPrChange>
        </w:rPr>
        <w:pPrChange w:id="1444" w:author="jimenezalfaro.borja@gmail.com" w:date="2020-08-01T16:24:00Z">
          <w:pPr>
            <w:spacing w:line="240" w:lineRule="auto"/>
          </w:pPr>
        </w:pPrChange>
      </w:pPr>
      <w:ins w:id="1445" w:author="jimenezalfaro.borja@gmail.com" w:date="2020-08-01T14:38:00Z">
        <w:del w:id="1446" w:author="jimenezalfaro.borja@gmail.com" w:date="2020-08-02T12:22:00Z">
          <w:r w:rsidRPr="00E2144D" w:rsidDel="009128B6">
            <w:rPr>
              <w:rFonts w:cs="Arial"/>
              <w:shd w:val="clear" w:color="auto" w:fill="FFFFFF"/>
              <w:rPrChange w:id="1447" w:author="jimenezalfaro.borja@gmail.com" w:date="2020-08-01T16:24:00Z">
                <w:rPr>
                  <w:shd w:val="clear" w:color="auto" w:fill="FFFFFF"/>
                </w:rPr>
              </w:rPrChange>
            </w:rPr>
            <w:delText>Simons 2011. Modes of response to environmental change and the elusive empirical evidence for bet hedging. Proc. R. Soc. B: 278, 1601–1609</w:delText>
          </w:r>
        </w:del>
      </w:ins>
    </w:p>
    <w:p w14:paraId="57D49BB2" w14:textId="71CDE8C6" w:rsidR="00F94F1C" w:rsidRPr="00E2144D" w:rsidDel="009128B6" w:rsidRDefault="00F94F1C">
      <w:pPr>
        <w:rPr>
          <w:ins w:id="1448" w:author="jimenezalfaro.borja@gmail.com" w:date="2020-08-01T14:38:00Z"/>
          <w:del w:id="1449" w:author="jimenezalfaro.borja@gmail.com" w:date="2020-08-02T12:22:00Z"/>
          <w:rFonts w:cs="Arial"/>
          <w:shd w:val="clear" w:color="auto" w:fill="FFFFFF"/>
          <w:rPrChange w:id="1450" w:author="jimenezalfaro.borja@gmail.com" w:date="2020-08-01T16:24:00Z">
            <w:rPr>
              <w:ins w:id="1451" w:author="jimenezalfaro.borja@gmail.com" w:date="2020-08-01T14:38:00Z"/>
              <w:del w:id="1452" w:author="jimenezalfaro.borja@gmail.com" w:date="2020-08-02T12:22:00Z"/>
              <w:shd w:val="clear" w:color="auto" w:fill="FFFFFF"/>
            </w:rPr>
          </w:rPrChange>
        </w:rPr>
        <w:pPrChange w:id="1453" w:author="jimenezalfaro.borja@gmail.com" w:date="2020-08-01T16:24:00Z">
          <w:pPr>
            <w:spacing w:line="240" w:lineRule="auto"/>
          </w:pPr>
        </w:pPrChange>
      </w:pPr>
      <w:ins w:id="1454" w:author="jimenezalfaro.borja@gmail.com" w:date="2020-08-01T14:38:00Z">
        <w:del w:id="1455" w:author="jimenezalfaro.borja@gmail.com" w:date="2020-08-02T12:22:00Z">
          <w:r w:rsidRPr="00E2144D" w:rsidDel="009128B6">
            <w:rPr>
              <w:rFonts w:cs="Arial"/>
              <w:shd w:val="clear" w:color="auto" w:fill="FFFFFF"/>
              <w:rPrChange w:id="1456" w:author="jimenezalfaro.borja@gmail.com" w:date="2020-08-01T16:24:00Z">
                <w:rPr>
                  <w:shd w:val="clear" w:color="auto" w:fill="FFFFFF"/>
                </w:rPr>
              </w:rPrChange>
            </w:rPr>
            <w:delText>Taschler D, Neuner G (2004) Summer frost resistance and freezing patterns measured in situ in leaves of major alpine plant growth forms in relation to their upper distribution boundary. Plant Cell Environ 27:737–746. https ://doi.org/10.1111/j.1365-3040.2004.01176 .x</w:delText>
          </w:r>
        </w:del>
      </w:ins>
    </w:p>
    <w:p w14:paraId="1265E205" w14:textId="545E7F36" w:rsidR="00F94F1C" w:rsidRPr="00E2144D" w:rsidDel="009128B6" w:rsidRDefault="00F94F1C">
      <w:pPr>
        <w:rPr>
          <w:ins w:id="1457" w:author="jimenezalfaro.borja@gmail.com" w:date="2020-08-01T14:38:00Z"/>
          <w:del w:id="1458" w:author="jimenezalfaro.borja@gmail.com" w:date="2020-08-02T12:22:00Z"/>
          <w:rFonts w:cs="Arial"/>
          <w:shd w:val="clear" w:color="auto" w:fill="FFFFFF"/>
          <w:rPrChange w:id="1459" w:author="jimenezalfaro.borja@gmail.com" w:date="2020-08-01T16:24:00Z">
            <w:rPr>
              <w:ins w:id="1460" w:author="jimenezalfaro.borja@gmail.com" w:date="2020-08-01T14:38:00Z"/>
              <w:del w:id="1461" w:author="jimenezalfaro.borja@gmail.com" w:date="2020-08-02T12:22:00Z"/>
              <w:shd w:val="clear" w:color="auto" w:fill="FFFFFF"/>
            </w:rPr>
          </w:rPrChange>
        </w:rPr>
        <w:pPrChange w:id="1462" w:author="jimenezalfaro.borja@gmail.com" w:date="2020-08-01T16:24:00Z">
          <w:pPr>
            <w:spacing w:line="240" w:lineRule="auto"/>
          </w:pPr>
        </w:pPrChange>
      </w:pPr>
      <w:ins w:id="1463" w:author="jimenezalfaro.borja@gmail.com" w:date="2020-08-01T14:38:00Z">
        <w:del w:id="1464" w:author="jimenezalfaro.borja@gmail.com" w:date="2020-08-02T12:22:00Z">
          <w:r w:rsidRPr="00E2144D" w:rsidDel="009128B6">
            <w:rPr>
              <w:rFonts w:cs="Arial"/>
              <w:shd w:val="clear" w:color="auto" w:fill="FFFFFF"/>
              <w:rPrChange w:id="1465" w:author="jimenezalfaro.borja@gmail.com" w:date="2020-08-01T16:24:00Z">
                <w:rPr>
                  <w:shd w:val="clear" w:color="auto" w:fill="FFFFFF"/>
                </w:rPr>
              </w:rPrChange>
            </w:rPr>
            <w:delText>Venable, D.L. and Brown, J.S. (1988) The selective interaction of dispersal, dormancy and seed size as adaptations for reducing risks in variable environments. American Naturalist 131, 360–384.</w:delText>
          </w:r>
        </w:del>
      </w:ins>
    </w:p>
    <w:p w14:paraId="699C91EF" w14:textId="53E156BB" w:rsidR="00F94F1C" w:rsidRPr="00E2144D" w:rsidDel="009128B6" w:rsidRDefault="00F94F1C">
      <w:pPr>
        <w:rPr>
          <w:ins w:id="1466" w:author="jimenezalfaro.borja@gmail.com" w:date="2020-08-01T14:38:00Z"/>
          <w:del w:id="1467" w:author="jimenezalfaro.borja@gmail.com" w:date="2020-08-02T12:22:00Z"/>
          <w:rFonts w:cs="Arial"/>
          <w:shd w:val="clear" w:color="auto" w:fill="FFFFFF"/>
          <w:rPrChange w:id="1468" w:author="jimenezalfaro.borja@gmail.com" w:date="2020-08-01T16:24:00Z">
            <w:rPr>
              <w:ins w:id="1469" w:author="jimenezalfaro.borja@gmail.com" w:date="2020-08-01T14:38:00Z"/>
              <w:del w:id="1470" w:author="jimenezalfaro.borja@gmail.com" w:date="2020-08-02T12:22:00Z"/>
              <w:shd w:val="clear" w:color="auto" w:fill="FFFFFF"/>
            </w:rPr>
          </w:rPrChange>
        </w:rPr>
        <w:pPrChange w:id="1471" w:author="jimenezalfaro.borja@gmail.com" w:date="2020-08-01T16:24:00Z">
          <w:pPr>
            <w:spacing w:line="240" w:lineRule="auto"/>
          </w:pPr>
        </w:pPrChange>
      </w:pPr>
      <w:ins w:id="1472" w:author="jimenezalfaro.borja@gmail.com" w:date="2020-08-01T14:38:00Z">
        <w:del w:id="1473" w:author="jimenezalfaro.borja@gmail.com" w:date="2020-08-02T12:22:00Z">
          <w:r w:rsidRPr="00E2144D" w:rsidDel="009128B6">
            <w:rPr>
              <w:rFonts w:cs="Arial"/>
              <w:shd w:val="clear" w:color="auto" w:fill="FFFFFF"/>
              <w:rPrChange w:id="1474" w:author="jimenezalfaro.borja@gmail.com" w:date="2020-08-01T16:24:00Z">
                <w:rPr>
                  <w:shd w:val="clear" w:color="auto" w:fill="FFFFFF"/>
                </w:rPr>
              </w:rPrChange>
            </w:rPr>
            <w:delText>Verdú, M. &amp; Traveset, A. (2005) Early emergence enhances plant fitness: A phylogenetically controlled meta-analysis. Ecology, 86, 1385-1394.</w:delText>
          </w:r>
        </w:del>
      </w:ins>
    </w:p>
    <w:p w14:paraId="36977FE7" w14:textId="64D787C9" w:rsidR="00F94F1C" w:rsidRPr="00E2144D" w:rsidDel="009128B6" w:rsidRDefault="00F94F1C">
      <w:pPr>
        <w:rPr>
          <w:ins w:id="1475" w:author="jimenezalfaro.borja@gmail.com" w:date="2020-08-01T14:38:00Z"/>
          <w:del w:id="1476" w:author="jimenezalfaro.borja@gmail.com" w:date="2020-08-02T12:22:00Z"/>
          <w:rFonts w:cs="Arial"/>
          <w:shd w:val="clear" w:color="auto" w:fill="FFFFFF"/>
          <w:rPrChange w:id="1477" w:author="jimenezalfaro.borja@gmail.com" w:date="2020-08-01T16:24:00Z">
            <w:rPr>
              <w:ins w:id="1478" w:author="jimenezalfaro.borja@gmail.com" w:date="2020-08-01T14:38:00Z"/>
              <w:del w:id="1479" w:author="jimenezalfaro.borja@gmail.com" w:date="2020-08-02T12:22:00Z"/>
              <w:shd w:val="clear" w:color="auto" w:fill="FFFFFF"/>
            </w:rPr>
          </w:rPrChange>
        </w:rPr>
        <w:pPrChange w:id="1480" w:author="jimenezalfaro.borja@gmail.com" w:date="2020-08-01T16:24:00Z">
          <w:pPr>
            <w:spacing w:line="240" w:lineRule="auto"/>
          </w:pPr>
        </w:pPrChange>
      </w:pPr>
      <w:ins w:id="1481" w:author="jimenezalfaro.borja@gmail.com" w:date="2020-08-01T14:38:00Z">
        <w:del w:id="1482" w:author="jimenezalfaro.borja@gmail.com" w:date="2020-08-02T12:22:00Z">
          <w:r w:rsidRPr="00E2144D" w:rsidDel="009128B6">
            <w:rPr>
              <w:rFonts w:cs="Arial"/>
              <w:shd w:val="clear" w:color="auto" w:fill="FFFFFF"/>
              <w:rPrChange w:id="1483" w:author="jimenezalfaro.borja@gmail.com" w:date="2020-08-01T16:24:00Z">
                <w:rPr>
                  <w:shd w:val="clear" w:color="auto" w:fill="FFFFFF"/>
                </w:rPr>
              </w:rPrChange>
            </w:rPr>
            <w:delText>Wagner, I. &amp; Simons, A.M. (2009) Divergence in germination traits among arctic and alpine populations of Koenigia islandica: Light requirements. Plant Ecology, 204, 145-153.</w:delText>
          </w:r>
        </w:del>
      </w:ins>
    </w:p>
    <w:p w14:paraId="6D1280FB" w14:textId="49AA66CE" w:rsidR="00F94F1C" w:rsidRPr="00E2144D" w:rsidDel="009128B6" w:rsidRDefault="00F94F1C">
      <w:pPr>
        <w:rPr>
          <w:ins w:id="1484" w:author="jimenezalfaro.borja@gmail.com" w:date="2020-08-01T14:38:00Z"/>
          <w:del w:id="1485" w:author="jimenezalfaro.borja@gmail.com" w:date="2020-08-02T12:22:00Z"/>
          <w:rFonts w:cs="Arial"/>
          <w:shd w:val="clear" w:color="auto" w:fill="FFFFFF"/>
          <w:rPrChange w:id="1486" w:author="jimenezalfaro.borja@gmail.com" w:date="2020-08-01T16:24:00Z">
            <w:rPr>
              <w:ins w:id="1487" w:author="jimenezalfaro.borja@gmail.com" w:date="2020-08-01T14:38:00Z"/>
              <w:del w:id="1488" w:author="jimenezalfaro.borja@gmail.com" w:date="2020-08-02T12:22:00Z"/>
              <w:shd w:val="clear" w:color="auto" w:fill="FFFFFF"/>
            </w:rPr>
          </w:rPrChange>
        </w:rPr>
        <w:pPrChange w:id="1489" w:author="jimenezalfaro.borja@gmail.com" w:date="2020-08-01T16:24:00Z">
          <w:pPr>
            <w:spacing w:line="240" w:lineRule="auto"/>
          </w:pPr>
        </w:pPrChange>
      </w:pPr>
      <w:ins w:id="1490" w:author="jimenezalfaro.borja@gmail.com" w:date="2020-08-01T14:38:00Z">
        <w:del w:id="1491" w:author="jimenezalfaro.borja@gmail.com" w:date="2020-08-02T12:22:00Z">
          <w:r w:rsidRPr="00E2144D" w:rsidDel="009128B6">
            <w:rPr>
              <w:rFonts w:cs="Arial"/>
              <w:shd w:val="clear" w:color="auto" w:fill="FFFFFF"/>
              <w:rPrChange w:id="1492" w:author="jimenezalfaro.borja@gmail.com" w:date="2020-08-01T16:24:00Z">
                <w:rPr>
                  <w:shd w:val="clear" w:color="auto" w:fill="FFFFFF"/>
                </w:rPr>
              </w:rPrChange>
            </w:rPr>
            <w:delText>Walder T, Erschbamer B. 2015. Temperature and drought drive differences in germination responses between congeneric species along altitudinal gradients. Plant Ecology 216: 1297–1309.</w:delText>
          </w:r>
        </w:del>
      </w:ins>
    </w:p>
    <w:p w14:paraId="72FB3429" w14:textId="60046EC1" w:rsidR="00D77DE6" w:rsidRPr="00E2144D" w:rsidDel="009128B6" w:rsidRDefault="00D77DE6">
      <w:pPr>
        <w:pStyle w:val="BodyText"/>
        <w:rPr>
          <w:ins w:id="1493" w:author="jimenezalfaro.borja@gmail.com" w:date="2020-08-01T14:44:00Z"/>
          <w:del w:id="1494" w:author="jimenezalfaro.borja@gmail.com" w:date="2020-08-02T12:22:00Z"/>
          <w:rFonts w:cs="Arial"/>
          <w:i/>
          <w:color w:val="000000" w:themeColor="text1"/>
          <w:rPrChange w:id="1495" w:author="jimenezalfaro.borja@gmail.com" w:date="2020-08-01T16:24:00Z">
            <w:rPr>
              <w:ins w:id="1496" w:author="jimenezalfaro.borja@gmail.com" w:date="2020-08-01T14:44:00Z"/>
              <w:del w:id="1497" w:author="jimenezalfaro.borja@gmail.com" w:date="2020-08-02T12:22:00Z"/>
              <w:rFonts w:ascii="Times New Roman" w:hAnsi="Times New Roman" w:cs="Times New Roman"/>
              <w:i/>
              <w:color w:val="000000" w:themeColor="text1"/>
              <w:sz w:val="28"/>
              <w:szCs w:val="28"/>
            </w:rPr>
          </w:rPrChange>
        </w:rPr>
        <w:pPrChange w:id="1498" w:author="jimenezalfaro.borja@gmail.com" w:date="2020-08-01T16:24:00Z">
          <w:pPr>
            <w:autoSpaceDE w:val="0"/>
            <w:autoSpaceDN w:val="0"/>
            <w:adjustRightInd w:val="0"/>
            <w:spacing w:after="0" w:line="480" w:lineRule="auto"/>
          </w:pPr>
        </w:pPrChange>
      </w:pPr>
      <w:ins w:id="1499" w:author="jimenezalfaro.borja@gmail.com" w:date="2020-08-01T14:44:00Z">
        <w:del w:id="1500" w:author="jimenezalfaro.borja@gmail.com" w:date="2020-08-02T12:22:00Z">
          <w:r w:rsidRPr="00E2144D" w:rsidDel="009128B6">
            <w:rPr>
              <w:rFonts w:cs="Arial"/>
              <w:color w:val="FF0000"/>
              <w:rPrChange w:id="1501" w:author="jimenezalfaro.borja@gmail.com" w:date="2020-08-01T16:24:00Z">
                <w:rPr>
                  <w:rFonts w:ascii="Times New Roman" w:hAnsi="Times New Roman" w:cs="Times New Roman"/>
                  <w:i/>
                  <w:color w:val="000000" w:themeColor="text1"/>
                  <w:sz w:val="28"/>
                  <w:szCs w:val="28"/>
                </w:rPr>
              </w:rPrChange>
            </w:rPr>
            <w:delText>Dormancy</w:delText>
          </w:r>
        </w:del>
      </w:ins>
      <w:ins w:id="1502" w:author="jimenezalfaro.borja@gmail.com" w:date="2020-08-01T17:08:00Z">
        <w:del w:id="1503" w:author="jimenezalfaro.borja@gmail.com" w:date="2020-08-02T12:22:00Z">
          <w:r w:rsidR="00027401" w:rsidDel="009128B6">
            <w:rPr>
              <w:rFonts w:cs="Arial"/>
              <w:color w:val="FF0000"/>
            </w:rPr>
            <w:delText>)</w:delText>
          </w:r>
        </w:del>
      </w:ins>
    </w:p>
    <w:p w14:paraId="0C395A80" w14:textId="15A2CCC4" w:rsidR="009128B6" w:rsidDel="00140A78" w:rsidRDefault="00D77DE6" w:rsidP="00140A78">
      <w:pPr>
        <w:autoSpaceDE w:val="0"/>
        <w:autoSpaceDN w:val="0"/>
        <w:adjustRightInd w:val="0"/>
        <w:rPr>
          <w:del w:id="1504" w:author="jimenezalfaro.borja@gmail.com" w:date="2020-08-02T12:36:00Z"/>
          <w:rFonts w:cs="Arial"/>
          <w:lang w:val="en-GB"/>
        </w:rPr>
      </w:pPr>
      <w:ins w:id="1505" w:author="jimenezalfaro.borja@gmail.com" w:date="2020-08-01T14:44:00Z">
        <w:r w:rsidRPr="00E2144D">
          <w:rPr>
            <w:rFonts w:cs="Arial"/>
            <w:color w:val="000000" w:themeColor="text1"/>
            <w:rPrChange w:id="1506" w:author="jimenezalfaro.borja@gmail.com" w:date="2020-08-01T16:24:00Z">
              <w:rPr>
                <w:rFonts w:ascii="Times New Roman" w:hAnsi="Times New Roman" w:cs="Times New Roman"/>
                <w:color w:val="000000" w:themeColor="text1"/>
                <w:sz w:val="28"/>
                <w:szCs w:val="28"/>
              </w:rPr>
            </w:rPrChange>
          </w:rPr>
          <w:t>Our study demonstrates that seed dormancy is frequent across many alpine regions of the world and plays an important role in plant recruitment in the harsh alpine environment</w:t>
        </w:r>
      </w:ins>
      <w:ins w:id="1507" w:author="jimenezalfaro.borja@gmail.com" w:date="2020-08-02T12:33:00Z">
        <w:r w:rsidR="00140A78">
          <w:rPr>
            <w:rFonts w:cs="Arial"/>
            <w:color w:val="000000" w:themeColor="text1"/>
          </w:rPr>
          <w:t>. However, dormancy was an important factor in</w:t>
        </w:r>
      </w:ins>
      <w:ins w:id="1508" w:author="jimenezalfaro.borja@gmail.com" w:date="2020-08-01T14:44:00Z">
        <w:del w:id="1509" w:author="jimenezalfaro.borja@gmail.com" w:date="2020-08-02T12:33:00Z">
          <w:r w:rsidRPr="00E2144D" w:rsidDel="00140A78">
            <w:rPr>
              <w:rFonts w:cs="Arial"/>
              <w:color w:val="000000" w:themeColor="text1"/>
              <w:rPrChange w:id="1510" w:author="jimenezalfaro.borja@gmail.com" w:date="2020-08-01T16:24:00Z">
                <w:rPr>
                  <w:rFonts w:ascii="Times New Roman" w:hAnsi="Times New Roman" w:cs="Times New Roman"/>
                  <w:color w:val="000000" w:themeColor="text1"/>
                  <w:sz w:val="28"/>
                  <w:szCs w:val="28"/>
                </w:rPr>
              </w:rPrChange>
            </w:rPr>
            <w:delText>,</w:delText>
          </w:r>
        </w:del>
        <w:r w:rsidRPr="00E2144D" w:rsidDel="00922DD9">
          <w:rPr>
            <w:rFonts w:cs="Arial"/>
            <w:color w:val="000000" w:themeColor="text1"/>
            <w:rPrChange w:id="1511" w:author="jimenezalfaro.borja@gmail.com" w:date="2020-08-01T16:24:00Z">
              <w:rPr>
                <w:rFonts w:ascii="Times New Roman" w:hAnsi="Times New Roman" w:cs="Times New Roman"/>
                <w:color w:val="000000" w:themeColor="text1"/>
                <w:sz w:val="28"/>
                <w:szCs w:val="28"/>
              </w:rPr>
            </w:rPrChange>
          </w:rPr>
          <w:t xml:space="preserve"> </w:t>
        </w:r>
        <w:del w:id="1512" w:author="jimenezalfaro.borja@gmail.com" w:date="2020-08-02T12:33:00Z">
          <w:r w:rsidRPr="00E2144D" w:rsidDel="00140A78">
            <w:rPr>
              <w:rFonts w:cs="Arial"/>
              <w:color w:val="000000" w:themeColor="text1"/>
              <w:rPrChange w:id="1513" w:author="jimenezalfaro.borja@gmail.com" w:date="2020-08-01T16:24:00Z">
                <w:rPr>
                  <w:rFonts w:ascii="Times New Roman" w:hAnsi="Times New Roman" w:cs="Times New Roman"/>
                  <w:color w:val="000000" w:themeColor="text1"/>
                  <w:sz w:val="28"/>
                  <w:szCs w:val="28"/>
                </w:rPr>
              </w:rPrChange>
            </w:rPr>
            <w:delText xml:space="preserve">for </w:delText>
          </w:r>
        </w:del>
        <w:r w:rsidRPr="00E2144D">
          <w:rPr>
            <w:rFonts w:cs="Arial"/>
            <w:color w:val="000000" w:themeColor="text1"/>
            <w:rPrChange w:id="1514" w:author="jimenezalfaro.borja@gmail.com" w:date="2020-08-01T16:24:00Z">
              <w:rPr>
                <w:rFonts w:ascii="Times New Roman" w:hAnsi="Times New Roman" w:cs="Times New Roman"/>
                <w:color w:val="000000" w:themeColor="text1"/>
                <w:sz w:val="28"/>
                <w:szCs w:val="28"/>
              </w:rPr>
            </w:rPrChange>
          </w:rPr>
          <w:t xml:space="preserve">both </w:t>
        </w:r>
      </w:ins>
      <w:ins w:id="1515" w:author="jimenezalfaro.borja@gmail.com" w:date="2020-08-02T12:18:00Z">
        <w:r w:rsidR="009128B6" w:rsidRPr="00F90B9C">
          <w:rPr>
            <w:rFonts w:cs="Arial"/>
            <w:color w:val="000000" w:themeColor="text1"/>
          </w:rPr>
          <w:t xml:space="preserve">strict alpine </w:t>
        </w:r>
        <w:r w:rsidR="009128B6" w:rsidRPr="008A405D">
          <w:rPr>
            <w:rFonts w:cs="Arial"/>
            <w:color w:val="000000" w:themeColor="text1"/>
          </w:rPr>
          <w:t xml:space="preserve">and </w:t>
        </w:r>
      </w:ins>
      <w:ins w:id="1516" w:author="jimenezalfaro.borja@gmail.com" w:date="2020-08-01T14:44:00Z">
        <w:r w:rsidRPr="00E2144D">
          <w:rPr>
            <w:rFonts w:cs="Arial"/>
            <w:color w:val="000000" w:themeColor="text1"/>
            <w:rPrChange w:id="1517" w:author="jimenezalfaro.borja@gmail.com" w:date="2020-08-01T16:24:00Z">
              <w:rPr>
                <w:rFonts w:ascii="Times New Roman" w:hAnsi="Times New Roman" w:cs="Times New Roman"/>
                <w:color w:val="000000" w:themeColor="text1"/>
                <w:sz w:val="28"/>
                <w:szCs w:val="28"/>
              </w:rPr>
            </w:rPrChange>
          </w:rPr>
          <w:t xml:space="preserve">generalist </w:t>
        </w:r>
        <w:del w:id="1518" w:author="jimenezalfaro.borja@gmail.com" w:date="2020-08-02T12:18:00Z">
          <w:r w:rsidRPr="00E2144D" w:rsidDel="009128B6">
            <w:rPr>
              <w:rFonts w:cs="Arial"/>
              <w:color w:val="000000" w:themeColor="text1"/>
              <w:rPrChange w:id="1519" w:author="jimenezalfaro.borja@gmail.com" w:date="2020-08-01T16:24:00Z">
                <w:rPr>
                  <w:rFonts w:ascii="Times New Roman" w:hAnsi="Times New Roman" w:cs="Times New Roman"/>
                  <w:color w:val="000000" w:themeColor="text1"/>
                  <w:sz w:val="28"/>
                  <w:szCs w:val="28"/>
                </w:rPr>
              </w:rPrChange>
            </w:rPr>
            <w:delText xml:space="preserve">and strictly alpine </w:delText>
          </w:r>
        </w:del>
        <w:r w:rsidRPr="00E2144D">
          <w:rPr>
            <w:rFonts w:cs="Arial"/>
            <w:color w:val="000000" w:themeColor="text1"/>
            <w:rPrChange w:id="1520" w:author="jimenezalfaro.borja@gmail.com" w:date="2020-08-01T16:24:00Z">
              <w:rPr>
                <w:rFonts w:ascii="Times New Roman" w:hAnsi="Times New Roman" w:cs="Times New Roman"/>
                <w:color w:val="000000" w:themeColor="text1"/>
                <w:sz w:val="28"/>
                <w:szCs w:val="28"/>
              </w:rPr>
            </w:rPrChange>
          </w:rPr>
          <w:t>species</w:t>
        </w:r>
      </w:ins>
      <w:commentRangeStart w:id="1521"/>
      <w:ins w:id="1522" w:author="jimenezalfaro.borja@gmail.com" w:date="2020-08-02T12:33:00Z">
        <w:r w:rsidR="00140A78">
          <w:rPr>
            <w:rFonts w:cs="Arial"/>
            <w:color w:val="000000" w:themeColor="text1"/>
          </w:rPr>
          <w:t>, suggesting that this</w:t>
        </w:r>
      </w:ins>
      <w:ins w:id="1523" w:author="jimenezalfaro.borja@gmail.com" w:date="2020-08-02T12:34:00Z">
        <w:r w:rsidR="00140A78">
          <w:rPr>
            <w:rFonts w:cs="Arial"/>
            <w:color w:val="000000" w:themeColor="text1"/>
          </w:rPr>
          <w:t xml:space="preserve"> is a general strategy of temperate species but not</w:t>
        </w:r>
      </w:ins>
      <w:ins w:id="1524" w:author="jimenezalfaro.borja@gmail.com" w:date="2020-08-02T12:35:00Z">
        <w:r w:rsidR="00140A78">
          <w:rPr>
            <w:rFonts w:cs="Arial"/>
            <w:color w:val="000000" w:themeColor="text1"/>
          </w:rPr>
          <w:t xml:space="preserve"> restricted to alpine lineages</w:t>
        </w:r>
        <w:commentRangeEnd w:id="1521"/>
        <w:r w:rsidR="00140A78">
          <w:rPr>
            <w:rStyle w:val="CommentReference"/>
          </w:rPr>
          <w:commentReference w:id="1521"/>
        </w:r>
      </w:ins>
      <w:ins w:id="1525" w:author="jimenezalfaro.borja@gmail.com" w:date="2020-08-01T14:44:00Z">
        <w:r w:rsidRPr="00E2144D">
          <w:rPr>
            <w:rFonts w:cs="Arial"/>
            <w:color w:val="000000" w:themeColor="text1"/>
            <w:rPrChange w:id="1526" w:author="jimenezalfaro.borja@gmail.com" w:date="2020-08-01T16:24:00Z">
              <w:rPr>
                <w:rFonts w:ascii="Times New Roman" w:hAnsi="Times New Roman" w:cs="Times New Roman"/>
                <w:color w:val="000000" w:themeColor="text1"/>
                <w:sz w:val="28"/>
                <w:szCs w:val="28"/>
              </w:rPr>
            </w:rPrChange>
          </w:rPr>
          <w:t xml:space="preserve">. Seed dormancy is a common adaptation in seasonal climates where germination can be risky during certain seasons (Baskin and Baskin 2014). In the </w:t>
        </w:r>
        <w:del w:id="1527" w:author="jimenezalfaro.borja@gmail.com" w:date="2020-08-02T12:35:00Z">
          <w:r w:rsidRPr="00E2144D" w:rsidDel="00140A78">
            <w:rPr>
              <w:rFonts w:cs="Arial"/>
              <w:color w:val="000000" w:themeColor="text1"/>
              <w:rPrChange w:id="1528" w:author="jimenezalfaro.borja@gmail.com" w:date="2020-08-01T16:24:00Z">
                <w:rPr>
                  <w:rFonts w:ascii="Times New Roman" w:hAnsi="Times New Roman" w:cs="Times New Roman"/>
                  <w:color w:val="000000" w:themeColor="text1"/>
                  <w:sz w:val="28"/>
                  <w:szCs w:val="28"/>
                </w:rPr>
              </w:rPrChange>
            </w:rPr>
            <w:delText>alpine</w:delText>
          </w:r>
        </w:del>
      </w:ins>
      <w:ins w:id="1529" w:author="jimenezalfaro.borja@gmail.com" w:date="2020-08-02T12:35:00Z">
        <w:r w:rsidR="00140A78">
          <w:rPr>
            <w:rFonts w:cs="Arial"/>
            <w:color w:val="000000" w:themeColor="text1"/>
          </w:rPr>
          <w:t xml:space="preserve">temperate </w:t>
        </w:r>
        <w:proofErr w:type="spellStart"/>
        <w:r w:rsidR="00140A78">
          <w:rPr>
            <w:rFonts w:cs="Arial"/>
            <w:color w:val="000000" w:themeColor="text1"/>
          </w:rPr>
          <w:t>montain</w:t>
        </w:r>
      </w:ins>
      <w:proofErr w:type="spellEnd"/>
      <w:ins w:id="1530" w:author="jimenezalfaro.borja@gmail.com" w:date="2020-08-01T14:44:00Z">
        <w:r w:rsidRPr="00E2144D">
          <w:rPr>
            <w:rFonts w:cs="Arial"/>
            <w:color w:val="000000" w:themeColor="text1"/>
            <w:rPrChange w:id="1531" w:author="jimenezalfaro.borja@gmail.com" w:date="2020-08-01T16:24:00Z">
              <w:rPr>
                <w:rFonts w:ascii="Times New Roman" w:hAnsi="Times New Roman" w:cs="Times New Roman"/>
                <w:color w:val="000000" w:themeColor="text1"/>
                <w:sz w:val="28"/>
                <w:szCs w:val="28"/>
              </w:rPr>
            </w:rPrChange>
          </w:rPr>
          <w:t xml:space="preserve"> flora, </w:t>
        </w:r>
        <w:del w:id="1532" w:author="jimenezalfaro.borja@gmail.com" w:date="2020-08-02T12:19:00Z">
          <w:r w:rsidRPr="00E2144D" w:rsidDel="009128B6">
            <w:rPr>
              <w:rFonts w:cs="Arial"/>
              <w:color w:val="000000" w:themeColor="text1"/>
              <w:rPrChange w:id="1533" w:author="jimenezalfaro.borja@gmail.com" w:date="2020-08-01T16:24:00Z">
                <w:rPr>
                  <w:rFonts w:ascii="Times New Roman" w:hAnsi="Times New Roman" w:cs="Times New Roman"/>
                  <w:color w:val="000000" w:themeColor="text1"/>
                  <w:sz w:val="28"/>
                  <w:szCs w:val="28"/>
                </w:rPr>
              </w:rPrChange>
            </w:rPr>
            <w:delText xml:space="preserve">this </w:delText>
          </w:r>
        </w:del>
        <w:r w:rsidRPr="00E2144D">
          <w:rPr>
            <w:rFonts w:cs="Arial"/>
            <w:color w:val="000000" w:themeColor="text1"/>
            <w:rPrChange w:id="1534" w:author="jimenezalfaro.borja@gmail.com" w:date="2020-08-01T16:24:00Z">
              <w:rPr>
                <w:rFonts w:ascii="Times New Roman" w:hAnsi="Times New Roman" w:cs="Times New Roman"/>
                <w:color w:val="000000" w:themeColor="text1"/>
                <w:sz w:val="28"/>
                <w:szCs w:val="28"/>
              </w:rPr>
            </w:rPrChange>
          </w:rPr>
          <w:t>dormancy is achieved by different physiological mechanisms</w:t>
        </w:r>
        <w:r w:rsidRPr="00E2144D">
          <w:rPr>
            <w:rFonts w:cs="Arial"/>
            <w:color w:val="000000" w:themeColor="text1"/>
            <w:lang w:val="ru-RU"/>
            <w:rPrChange w:id="1535" w:author="jimenezalfaro.borja@gmail.com" w:date="2020-08-01T16:24:00Z">
              <w:rPr>
                <w:rFonts w:ascii="Times New Roman" w:hAnsi="Times New Roman" w:cs="Times New Roman"/>
                <w:color w:val="000000" w:themeColor="text1"/>
                <w:sz w:val="28"/>
                <w:szCs w:val="28"/>
                <w:lang w:val="ru-RU"/>
              </w:rPr>
            </w:rPrChange>
          </w:rPr>
          <w:t xml:space="preserve"> </w:t>
        </w:r>
        <w:r w:rsidRPr="00E2144D">
          <w:rPr>
            <w:rFonts w:cs="Arial"/>
            <w:color w:val="000000" w:themeColor="text1"/>
            <w:lang w:val="hr-HR"/>
            <w:rPrChange w:id="1536" w:author="jimenezalfaro.borja@gmail.com" w:date="2020-08-01T16:24:00Z">
              <w:rPr>
                <w:rFonts w:ascii="Times New Roman" w:hAnsi="Times New Roman" w:cs="Times New Roman"/>
                <w:color w:val="000000" w:themeColor="text1"/>
                <w:sz w:val="28"/>
                <w:szCs w:val="28"/>
                <w:lang w:val="hr-HR"/>
              </w:rPr>
            </w:rPrChange>
          </w:rPr>
          <w:t xml:space="preserve">and seed anatomy </w:t>
        </w:r>
        <w:r w:rsidRPr="00E2144D">
          <w:rPr>
            <w:rFonts w:cs="Arial"/>
            <w:color w:val="000000" w:themeColor="text1"/>
            <w:rPrChange w:id="1537" w:author="jimenezalfaro.borja@gmail.com" w:date="2020-08-01T16:24:00Z">
              <w:rPr>
                <w:rFonts w:ascii="Times New Roman" w:hAnsi="Times New Roman" w:cs="Times New Roman"/>
                <w:color w:val="000000" w:themeColor="text1"/>
                <w:sz w:val="28"/>
                <w:szCs w:val="28"/>
              </w:rPr>
            </w:rPrChange>
          </w:rPr>
          <w:t xml:space="preserve">(Amen, 1966; </w:t>
        </w:r>
        <w:proofErr w:type="spellStart"/>
        <w:r w:rsidRPr="00E2144D">
          <w:rPr>
            <w:rFonts w:cs="Arial"/>
            <w:color w:val="000000" w:themeColor="text1"/>
            <w:rPrChange w:id="1538" w:author="jimenezalfaro.borja@gmail.com" w:date="2020-08-01T16:24:00Z">
              <w:rPr>
                <w:rFonts w:ascii="Times New Roman" w:hAnsi="Times New Roman" w:cs="Times New Roman"/>
                <w:color w:val="000000" w:themeColor="text1"/>
                <w:sz w:val="28"/>
                <w:szCs w:val="28"/>
              </w:rPr>
            </w:rPrChange>
          </w:rPr>
          <w:t>Schweinbacher</w:t>
        </w:r>
        <w:proofErr w:type="spellEnd"/>
        <w:r w:rsidRPr="00E2144D">
          <w:rPr>
            <w:rFonts w:cs="Arial"/>
            <w:color w:val="000000" w:themeColor="text1"/>
            <w:rPrChange w:id="1539" w:author="jimenezalfaro.borja@gmail.com" w:date="2020-08-01T16:24:00Z">
              <w:rPr>
                <w:rFonts w:ascii="Times New Roman" w:hAnsi="Times New Roman" w:cs="Times New Roman"/>
                <w:color w:val="000000" w:themeColor="text1"/>
                <w:sz w:val="28"/>
                <w:szCs w:val="28"/>
              </w:rPr>
            </w:rPrChange>
          </w:rPr>
          <w:t xml:space="preserve"> et al. 2011; Baskin and Baskin, 2014). The dominance of alpine species with dormant seeds suggests that germination after dispersal, usually in late summer or autumn, is delayed to </w:t>
        </w:r>
      </w:ins>
      <w:ins w:id="1540" w:author="jimenezalfaro.borja@gmail.com" w:date="2020-08-02T12:19:00Z">
        <w:r w:rsidR="009128B6" w:rsidRPr="005C7FDE">
          <w:rPr>
            <w:rFonts w:cs="Arial"/>
            <w:color w:val="000000" w:themeColor="text1"/>
          </w:rPr>
          <w:t xml:space="preserve">favorable </w:t>
        </w:r>
      </w:ins>
      <w:ins w:id="1541" w:author="jimenezalfaro.borja@gmail.com" w:date="2020-08-01T14:44:00Z">
        <w:r w:rsidRPr="00E2144D">
          <w:rPr>
            <w:rFonts w:cs="Arial"/>
            <w:color w:val="000000" w:themeColor="text1"/>
            <w:rPrChange w:id="1542" w:author="jimenezalfaro.borja@gmail.com" w:date="2020-08-01T16:24:00Z">
              <w:rPr>
                <w:rFonts w:ascii="Times New Roman" w:hAnsi="Times New Roman" w:cs="Times New Roman"/>
                <w:color w:val="000000" w:themeColor="text1"/>
                <w:sz w:val="28"/>
                <w:szCs w:val="28"/>
              </w:rPr>
            </w:rPrChange>
          </w:rPr>
          <w:t xml:space="preserve">seasons </w:t>
        </w:r>
        <w:del w:id="1543" w:author="jimenezalfaro.borja@gmail.com" w:date="2020-08-02T12:19:00Z">
          <w:r w:rsidRPr="00E2144D" w:rsidDel="009128B6">
            <w:rPr>
              <w:rFonts w:cs="Arial"/>
              <w:color w:val="000000" w:themeColor="text1"/>
              <w:rPrChange w:id="1544" w:author="jimenezalfaro.borja@gmail.com" w:date="2020-08-01T16:24:00Z">
                <w:rPr>
                  <w:rFonts w:ascii="Times New Roman" w:hAnsi="Times New Roman" w:cs="Times New Roman"/>
                  <w:color w:val="000000" w:themeColor="text1"/>
                  <w:sz w:val="28"/>
                  <w:szCs w:val="28"/>
                </w:rPr>
              </w:rPrChange>
            </w:rPr>
            <w:delText xml:space="preserve">more favourable </w:delText>
          </w:r>
        </w:del>
        <w:r w:rsidRPr="00E2144D">
          <w:rPr>
            <w:rFonts w:cs="Arial"/>
            <w:color w:val="000000" w:themeColor="text1"/>
            <w:rPrChange w:id="1545" w:author="jimenezalfaro.borja@gmail.com" w:date="2020-08-01T16:24:00Z">
              <w:rPr>
                <w:rFonts w:ascii="Times New Roman" w:hAnsi="Times New Roman" w:cs="Times New Roman"/>
                <w:color w:val="000000" w:themeColor="text1"/>
                <w:sz w:val="28"/>
                <w:szCs w:val="28"/>
              </w:rPr>
            </w:rPrChange>
          </w:rPr>
          <w:t xml:space="preserve">for seedling establishment and survival (spring – early summer; e.g. Hoyle et al. 2015). There may also be a phylogenetic component to the frequency of some dormancy classes as, for example, M(P)D is common in </w:t>
        </w:r>
        <w:proofErr w:type="spellStart"/>
        <w:r w:rsidRPr="009128B6">
          <w:rPr>
            <w:rFonts w:cs="Arial"/>
            <w:i/>
            <w:iCs/>
            <w:color w:val="000000" w:themeColor="text1"/>
            <w:rPrChange w:id="1546" w:author="jimenezalfaro.borja@gmail.com" w:date="2020-08-02T12:19:00Z">
              <w:rPr>
                <w:rFonts w:ascii="Times New Roman" w:hAnsi="Times New Roman" w:cs="Times New Roman"/>
                <w:color w:val="000000" w:themeColor="text1"/>
                <w:sz w:val="28"/>
                <w:szCs w:val="28"/>
              </w:rPr>
            </w:rPrChange>
          </w:rPr>
          <w:t>Campanulaceae</w:t>
        </w:r>
        <w:proofErr w:type="spellEnd"/>
        <w:r w:rsidRPr="00E2144D">
          <w:rPr>
            <w:rFonts w:cs="Arial"/>
            <w:color w:val="000000" w:themeColor="text1"/>
            <w:rPrChange w:id="1547" w:author="jimenezalfaro.borja@gmail.com" w:date="2020-08-01T16:24:00Z">
              <w:rPr>
                <w:rFonts w:ascii="Times New Roman" w:hAnsi="Times New Roman" w:cs="Times New Roman"/>
                <w:color w:val="000000" w:themeColor="text1"/>
                <w:sz w:val="28"/>
                <w:szCs w:val="28"/>
              </w:rPr>
            </w:rPrChange>
          </w:rPr>
          <w:t xml:space="preserve">, </w:t>
        </w:r>
        <w:proofErr w:type="spellStart"/>
        <w:r w:rsidRPr="009128B6">
          <w:rPr>
            <w:rFonts w:cs="Arial"/>
            <w:i/>
            <w:iCs/>
            <w:color w:val="000000" w:themeColor="text1"/>
            <w:rPrChange w:id="1548" w:author="jimenezalfaro.borja@gmail.com" w:date="2020-08-02T12:19:00Z">
              <w:rPr>
                <w:rFonts w:ascii="Times New Roman" w:hAnsi="Times New Roman" w:cs="Times New Roman"/>
                <w:color w:val="000000" w:themeColor="text1"/>
                <w:sz w:val="28"/>
                <w:szCs w:val="28"/>
              </w:rPr>
            </w:rPrChange>
          </w:rPr>
          <w:t>Gentianaceaea</w:t>
        </w:r>
        <w:proofErr w:type="spellEnd"/>
        <w:r w:rsidRPr="00E2144D">
          <w:rPr>
            <w:rFonts w:cs="Arial"/>
            <w:color w:val="000000" w:themeColor="text1"/>
            <w:rPrChange w:id="1549" w:author="jimenezalfaro.borja@gmail.com" w:date="2020-08-01T16:24:00Z">
              <w:rPr>
                <w:rFonts w:ascii="Times New Roman" w:hAnsi="Times New Roman" w:cs="Times New Roman"/>
                <w:color w:val="000000" w:themeColor="text1"/>
                <w:sz w:val="28"/>
                <w:szCs w:val="28"/>
              </w:rPr>
            </w:rPrChange>
          </w:rPr>
          <w:t xml:space="preserve"> and </w:t>
        </w:r>
        <w:r w:rsidRPr="009128B6">
          <w:rPr>
            <w:rFonts w:cs="Arial"/>
            <w:i/>
            <w:iCs/>
            <w:color w:val="000000" w:themeColor="text1"/>
            <w:rPrChange w:id="1550" w:author="jimenezalfaro.borja@gmail.com" w:date="2020-08-02T12:19:00Z">
              <w:rPr>
                <w:rFonts w:ascii="Times New Roman" w:hAnsi="Times New Roman" w:cs="Times New Roman"/>
                <w:color w:val="000000" w:themeColor="text1"/>
                <w:sz w:val="28"/>
                <w:szCs w:val="28"/>
              </w:rPr>
            </w:rPrChange>
          </w:rPr>
          <w:t>Ranunculaceae</w:t>
        </w:r>
        <w:r w:rsidRPr="00E2144D">
          <w:rPr>
            <w:rFonts w:cs="Arial"/>
            <w:color w:val="000000" w:themeColor="text1"/>
            <w:rPrChange w:id="1551" w:author="jimenezalfaro.borja@gmail.com" w:date="2020-08-01T16:24:00Z">
              <w:rPr>
                <w:rFonts w:ascii="Times New Roman" w:hAnsi="Times New Roman" w:cs="Times New Roman"/>
                <w:color w:val="000000" w:themeColor="text1"/>
                <w:sz w:val="28"/>
                <w:szCs w:val="28"/>
              </w:rPr>
            </w:rPrChange>
          </w:rPr>
          <w:t xml:space="preserve"> families (Baskin and Baskin, 2014), species of which are common in alpine floras. </w:t>
        </w:r>
      </w:ins>
    </w:p>
    <w:p w14:paraId="219645C2" w14:textId="10F0AA09" w:rsidR="00140A78" w:rsidRDefault="00140A78">
      <w:pPr>
        <w:autoSpaceDE w:val="0"/>
        <w:autoSpaceDN w:val="0"/>
        <w:adjustRightInd w:val="0"/>
        <w:rPr>
          <w:ins w:id="1552" w:author="jimenezalfaro.borja@gmail.com" w:date="2020-08-02T12:36:00Z"/>
          <w:rFonts w:cs="Arial"/>
          <w:lang w:val="en-GB"/>
        </w:rPr>
      </w:pPr>
    </w:p>
    <w:p w14:paraId="72F8FB01" w14:textId="70EACBB9" w:rsidR="00491E62" w:rsidRPr="00140A78" w:rsidRDefault="00140A78" w:rsidP="00140A78">
      <w:pPr>
        <w:autoSpaceDE w:val="0"/>
        <w:autoSpaceDN w:val="0"/>
        <w:adjustRightInd w:val="0"/>
        <w:rPr>
          <w:ins w:id="1553" w:author="jimenezalfaro.borja@gmail.com" w:date="2020-08-02T12:25:00Z"/>
          <w:rFonts w:cs="Arial"/>
          <w:color w:val="000000" w:themeColor="text1"/>
          <w:rPrChange w:id="1554" w:author="jimenezalfaro.borja@gmail.com" w:date="2020-08-02T12:36:00Z">
            <w:rPr>
              <w:ins w:id="1555" w:author="jimenezalfaro.borja@gmail.com" w:date="2020-08-02T12:25:00Z"/>
              <w:rFonts w:cs="Arial"/>
              <w:shd w:val="clear" w:color="auto" w:fill="FFFFFF"/>
            </w:rPr>
          </w:rPrChange>
        </w:rPr>
        <w:pPrChange w:id="1556" w:author="jimenezalfaro.borja@gmail.com" w:date="2020-08-02T12:36:00Z">
          <w:pPr/>
        </w:pPrChange>
      </w:pPr>
      <w:ins w:id="1557" w:author="jimenezalfaro.borja@gmail.com" w:date="2020-08-02T12:36:00Z">
        <w:r>
          <w:rPr>
            <w:rFonts w:cs="Arial"/>
            <w:lang w:val="en-GB"/>
          </w:rPr>
          <w:t>However, not all species from alpine habitats have dormant sees.</w:t>
        </w:r>
        <w:r>
          <w:rPr>
            <w:rFonts w:cs="Arial"/>
            <w:color w:val="000000" w:themeColor="text1"/>
          </w:rPr>
          <w:t xml:space="preserve"> </w:t>
        </w:r>
      </w:ins>
      <w:ins w:id="1558" w:author="jimenezalfaro.borja@gmail.com" w:date="2020-08-02T12:25:00Z">
        <w:r w:rsidR="00491E62">
          <w:rPr>
            <w:rFonts w:cs="Arial"/>
            <w:lang w:val="en-GB"/>
          </w:rPr>
          <w:t>We found</w:t>
        </w:r>
        <w:r w:rsidR="00491E62" w:rsidRPr="002B13FC">
          <w:rPr>
            <w:rFonts w:cs="Arial"/>
            <w:lang w:val="en-GB"/>
          </w:rPr>
          <w:t xml:space="preserve"> that under higher temperatures, </w:t>
        </w:r>
        <w:del w:id="1559" w:author="jimenezalfaro.borja@gmail.com" w:date="2020-08-02T12:36:00Z">
          <w:r w:rsidR="00491E62" w:rsidRPr="002B13FC" w:rsidDel="00140A78">
            <w:rPr>
              <w:rFonts w:cs="Arial"/>
              <w:lang w:val="en-GB"/>
            </w:rPr>
            <w:delText xml:space="preserve">species with </w:delText>
          </w:r>
        </w:del>
        <w:r w:rsidR="00491E62" w:rsidRPr="002B13FC">
          <w:rPr>
            <w:rFonts w:cs="Arial"/>
            <w:lang w:val="en-GB"/>
          </w:rPr>
          <w:t xml:space="preserve">non-dormant seeds </w:t>
        </w:r>
        <w:r w:rsidR="00491E62" w:rsidRPr="002B13FC">
          <w:rPr>
            <w:rFonts w:cs="Arial"/>
            <w:shd w:val="clear" w:color="auto" w:fill="FFFFFF"/>
          </w:rPr>
          <w:t xml:space="preserve">can germinate readily in autumn and </w:t>
        </w:r>
        <w:r w:rsidR="00491E62" w:rsidRPr="002B13FC">
          <w:rPr>
            <w:rFonts w:cs="Arial"/>
            <w:lang w:val="en-GB"/>
          </w:rPr>
          <w:t xml:space="preserve">would provide longer time for the seedlings to establish. Species with dormant seeds, on the other hand, would have a higher proportion of seeds that germinate earlier in spring as well as a higher frost risk and seedling mortality. It may seem that </w:t>
        </w:r>
        <w:r w:rsidR="00491E62" w:rsidRPr="002B13FC">
          <w:rPr>
            <w:rFonts w:cs="Arial"/>
            <w:shd w:val="clear" w:color="auto" w:fill="FFFFFF"/>
          </w:rPr>
          <w:t xml:space="preserve">species with non-dormant seeds will likely have an advantage </w:t>
        </w:r>
        <w:del w:id="1560" w:author="jimenezalfaro.borja@gmail.com" w:date="2020-08-02T12:37:00Z">
          <w:r w:rsidR="00491E62" w:rsidRPr="002B13FC" w:rsidDel="00140A78">
            <w:rPr>
              <w:rFonts w:cs="Arial"/>
              <w:shd w:val="clear" w:color="auto" w:fill="FFFFFF"/>
            </w:rPr>
            <w:delText xml:space="preserve">over species with dormant seeds </w:delText>
          </w:r>
        </w:del>
        <w:r w:rsidR="00491E62" w:rsidRPr="002B13FC">
          <w:rPr>
            <w:rFonts w:cs="Arial"/>
            <w:shd w:val="clear" w:color="auto" w:fill="FFFFFF"/>
          </w:rPr>
          <w:t xml:space="preserve">as the growing season becomes longer and seedlings would be large enough to survive over winter. This raises a question on whether having a non-dormant or less dormant seed is a better strategy for alpine plants to thrive under future climate </w:t>
        </w:r>
        <w:r w:rsidR="00491E62" w:rsidRPr="002B13FC">
          <w:rPr>
            <w:rFonts w:cs="Arial"/>
            <w:shd w:val="clear" w:color="auto" w:fill="FFFFFF"/>
          </w:rPr>
          <w:fldChar w:fldCharType="begin">
            <w:fldData xml:space="preserve">PEVuZE5vdGU+PENpdGU+PEF1dGhvcj5Nb25kb25pPC9BdXRob3I+PFllYXI+MjAxNTwvWWVhcj48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</w:fldData>
          </w:fldChar>
        </w:r>
        <w:r w:rsidR="00491E62" w:rsidRPr="00F452DB">
          <w:rPr>
            <w:rFonts w:cs="Arial"/>
            <w:shd w:val="clear" w:color="auto" w:fill="FFFFFF"/>
          </w:rPr>
          <w:instrText xml:space="preserve"> ADDIN EN.CITE </w:instrText>
        </w:r>
        <w:r w:rsidR="00491E62" w:rsidRPr="00F452DB">
          <w:rPr>
            <w:rFonts w:cs="Arial"/>
            <w:shd w:val="clear" w:color="auto" w:fill="FFFFFF"/>
          </w:rPr>
          <w:fldChar w:fldCharType="begin">
            <w:fldData xml:space="preserve">PEVuZE5vdGU+PENpdGU+PEF1dGhvcj5Nb25kb25pPC9BdXRob3I+PFllYXI+MjAxNTwvWWVhcj48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</w:fldData>
          </w:fldChar>
        </w:r>
        <w:r w:rsidR="00491E62" w:rsidRPr="00F452DB">
          <w:rPr>
            <w:rFonts w:cs="Arial"/>
            <w:shd w:val="clear" w:color="auto" w:fill="FFFFFF"/>
          </w:rPr>
          <w:instrText xml:space="preserve"> ADDIN EN.CITE.DATA </w:instrText>
        </w:r>
        <w:r w:rsidR="00491E62" w:rsidRPr="00F452DB">
          <w:rPr>
            <w:rFonts w:cs="Arial"/>
            <w:shd w:val="clear" w:color="auto" w:fill="FFFFFF"/>
          </w:rPr>
        </w:r>
        <w:r w:rsidR="00491E62" w:rsidRPr="00F452DB">
          <w:rPr>
            <w:rFonts w:cs="Arial"/>
            <w:shd w:val="clear" w:color="auto" w:fill="FFFFFF"/>
          </w:rPr>
          <w:fldChar w:fldCharType="end"/>
        </w:r>
        <w:r w:rsidR="00491E62" w:rsidRPr="00F452DB">
          <w:rPr>
            <w:rFonts w:cs="Arial"/>
            <w:shd w:val="clear" w:color="auto" w:fill="FFFFFF"/>
          </w:rPr>
        </w:r>
        <w:r w:rsidR="00491E62" w:rsidRPr="002B13FC">
          <w:rPr>
            <w:rFonts w:cs="Arial"/>
            <w:shd w:val="clear" w:color="auto" w:fill="FFFFFF"/>
          </w:rPr>
          <w:fldChar w:fldCharType="separate"/>
        </w:r>
        <w:r w:rsidR="00491E62" w:rsidRPr="002B13FC">
          <w:rPr>
            <w:rFonts w:cs="Arial"/>
            <w:noProof/>
            <w:shd w:val="clear" w:color="auto" w:fill="FFFFFF"/>
          </w:rPr>
          <w:t xml:space="preserve">(Verdú &amp; Traveset 2005; </w:t>
        </w:r>
        <w:r w:rsidR="00491E62" w:rsidRPr="002B13FC">
          <w:rPr>
            <w:rFonts w:cs="Arial"/>
            <w:noProof/>
            <w:shd w:val="clear" w:color="auto" w:fill="FFFFFF"/>
          </w:rPr>
          <w:lastRenderedPageBreak/>
          <w:t>Mondoni</w:t>
        </w:r>
        <w:r w:rsidR="00491E62" w:rsidRPr="002B13FC">
          <w:rPr>
            <w:rFonts w:cs="Arial"/>
            <w:i/>
            <w:noProof/>
            <w:shd w:val="clear" w:color="auto" w:fill="FFFFFF"/>
          </w:rPr>
          <w:t xml:space="preserve"> et al.</w:t>
        </w:r>
        <w:r w:rsidR="00491E62" w:rsidRPr="002B13FC">
          <w:rPr>
            <w:rFonts w:cs="Arial"/>
            <w:noProof/>
            <w:shd w:val="clear" w:color="auto" w:fill="FFFFFF"/>
          </w:rPr>
          <w:t xml:space="preserve"> 2015)</w:t>
        </w:r>
        <w:r w:rsidR="00491E62" w:rsidRPr="002B13FC">
          <w:rPr>
            <w:rFonts w:cs="Arial"/>
            <w:shd w:val="clear" w:color="auto" w:fill="FFFFFF"/>
          </w:rPr>
          <w:fldChar w:fldCharType="end"/>
        </w:r>
        <w:r w:rsidR="00491E62" w:rsidRPr="002B13FC">
          <w:rPr>
            <w:rFonts w:cs="Arial"/>
            <w:shd w:val="clear" w:color="auto" w:fill="FFFFFF"/>
          </w:rPr>
          <w:t xml:space="preserve">. However, we also might expect that seedlings from these species will be exposed to frost if snow starts to melt earlier and insulation during winter disappears, and therefore a mechanism that enable diverse germination timing (high germination uncertainty) remains to be favored. </w:t>
        </w:r>
      </w:ins>
    </w:p>
    <w:p w14:paraId="5FFDBDC7" w14:textId="2A3430B0" w:rsidR="00491E62" w:rsidDel="00491E62" w:rsidRDefault="00491E62">
      <w:pPr>
        <w:autoSpaceDE w:val="0"/>
        <w:autoSpaceDN w:val="0"/>
        <w:adjustRightInd w:val="0"/>
        <w:rPr>
          <w:ins w:id="1561" w:author="jimenezalfaro.borja@gmail.com" w:date="2020-08-02T12:19:00Z"/>
          <w:del w:id="1562" w:author="jimenezalfaro.borja@gmail.com" w:date="2020-08-02T12:25:00Z"/>
          <w:rFonts w:cs="Arial"/>
          <w:color w:val="000000" w:themeColor="text1"/>
        </w:rPr>
      </w:pPr>
    </w:p>
    <w:p w14:paraId="2A0CEEA6" w14:textId="09028D87" w:rsidR="00D77DE6" w:rsidRPr="00E2144D" w:rsidDel="00491E62" w:rsidRDefault="00D77DE6">
      <w:pPr>
        <w:autoSpaceDE w:val="0"/>
        <w:autoSpaceDN w:val="0"/>
        <w:adjustRightInd w:val="0"/>
        <w:rPr>
          <w:ins w:id="1563" w:author="jimenezalfaro.borja@gmail.com" w:date="2020-08-01T14:44:00Z"/>
          <w:del w:id="1564" w:author="jimenezalfaro.borja@gmail.com" w:date="2020-08-02T12:26:00Z"/>
          <w:rFonts w:cs="Arial"/>
          <w:rPrChange w:id="1565" w:author="jimenezalfaro.borja@gmail.com" w:date="2020-08-01T16:24:00Z">
            <w:rPr>
              <w:ins w:id="1566" w:author="jimenezalfaro.borja@gmail.com" w:date="2020-08-01T14:44:00Z"/>
              <w:del w:id="1567" w:author="jimenezalfaro.borja@gmail.com" w:date="2020-08-02T12:26:00Z"/>
              <w:rFonts w:ascii="Times New Roman" w:hAnsi="Times New Roman" w:cs="Times New Roman"/>
              <w:sz w:val="28"/>
              <w:szCs w:val="28"/>
            </w:rPr>
          </w:rPrChange>
        </w:rPr>
        <w:pPrChange w:id="1568" w:author="jimenezalfaro.borja@gmail.com" w:date="2020-08-01T16:24:00Z">
          <w:pPr>
            <w:autoSpaceDE w:val="0"/>
            <w:autoSpaceDN w:val="0"/>
            <w:adjustRightInd w:val="0"/>
            <w:spacing w:after="0" w:line="480" w:lineRule="auto"/>
          </w:pPr>
        </w:pPrChange>
      </w:pPr>
      <w:ins w:id="1569" w:author="jimenezalfaro.borja@gmail.com" w:date="2020-08-01T14:44:00Z">
        <w:del w:id="1570" w:author="jimenezalfaro.borja@gmail.com" w:date="2020-08-02T12:26:00Z">
          <w:r w:rsidRPr="00E2144D" w:rsidDel="00491E62">
            <w:rPr>
              <w:rFonts w:cs="Arial"/>
              <w:color w:val="000000" w:themeColor="text1"/>
              <w:rPrChange w:id="1571" w:author="jimenezalfaro.borja@gmail.com" w:date="2020-08-01T16:24:00Z">
                <w:rPr>
                  <w:rFonts w:ascii="Times New Roman" w:hAnsi="Times New Roman" w:cs="Times New Roman"/>
                  <w:color w:val="000000" w:themeColor="text1"/>
                  <w:sz w:val="28"/>
                  <w:szCs w:val="28"/>
                </w:rPr>
              </w:rPrChange>
            </w:rPr>
            <w:delText xml:space="preserve">Seeds with the two most frequent dormancy classes (PD and MPD) require cold, wet stratification (one or several cycles) for after-ripening and dormancy break that usually occurs during winter and/or snowmelt in spring (Baskin and Baskin, 2014; </w:delText>
          </w:r>
          <w:commentRangeStart w:id="1572"/>
          <w:r w:rsidRPr="00E2144D" w:rsidDel="00491E62">
            <w:rPr>
              <w:rFonts w:cs="Arial"/>
              <w:color w:val="000000" w:themeColor="text1"/>
              <w:rPrChange w:id="1573" w:author="jimenezalfaro.borja@gmail.com" w:date="2020-08-01T16:24:00Z">
                <w:rPr>
                  <w:rFonts w:ascii="Times New Roman" w:hAnsi="Times New Roman" w:cs="Times New Roman"/>
                  <w:color w:val="000000" w:themeColor="text1"/>
                  <w:sz w:val="28"/>
                  <w:szCs w:val="28"/>
                </w:rPr>
              </w:rPrChange>
            </w:rPr>
            <w:delText>Rosbakh et al. 2020</w:delText>
          </w:r>
          <w:commentRangeEnd w:id="1572"/>
          <w:r w:rsidRPr="00E2144D" w:rsidDel="00491E62">
            <w:rPr>
              <w:rStyle w:val="CommentReference"/>
              <w:rFonts w:cs="Arial"/>
              <w:sz w:val="24"/>
              <w:szCs w:val="24"/>
              <w:rPrChange w:id="1574" w:author="jimenezalfaro.borja@gmail.com" w:date="2020-08-01T16:24:00Z">
                <w:rPr>
                  <w:rStyle w:val="CommentReference"/>
                </w:rPr>
              </w:rPrChange>
            </w:rPr>
            <w:commentReference w:id="1572"/>
          </w:r>
          <w:r w:rsidRPr="00E2144D" w:rsidDel="00491E62">
            <w:rPr>
              <w:rFonts w:cs="Arial"/>
              <w:color w:val="000000" w:themeColor="text1"/>
              <w:rPrChange w:id="1575" w:author="jimenezalfaro.borja@gmail.com" w:date="2020-08-01T16:24:00Z">
                <w:rPr>
                  <w:rFonts w:ascii="Times New Roman" w:hAnsi="Times New Roman" w:cs="Times New Roman"/>
                  <w:color w:val="000000" w:themeColor="text1"/>
                  <w:sz w:val="28"/>
                  <w:szCs w:val="28"/>
                </w:rPr>
              </w:rPrChange>
            </w:rPr>
            <w:delText xml:space="preserve">). This corresponds well with the finding that laboratory approaches such as </w:delText>
          </w:r>
          <w:commentRangeStart w:id="1576"/>
          <w:commentRangeStart w:id="1577"/>
          <w:r w:rsidRPr="00E2144D" w:rsidDel="00491E62">
            <w:rPr>
              <w:rFonts w:cs="Arial"/>
              <w:color w:val="000000" w:themeColor="text1"/>
              <w:rPrChange w:id="1578" w:author="jimenezalfaro.borja@gmail.com" w:date="2020-08-01T16:24:00Z">
                <w:rPr>
                  <w:rFonts w:ascii="Times New Roman" w:hAnsi="Times New Roman" w:cs="Times New Roman"/>
                  <w:color w:val="000000" w:themeColor="text1"/>
                  <w:sz w:val="28"/>
                  <w:szCs w:val="28"/>
                </w:rPr>
              </w:rPrChange>
            </w:rPr>
            <w:delText xml:space="preserve">GA3 treatment and scarification stimulated seed germination in many alpine </w:delText>
          </w:r>
          <w:commentRangeEnd w:id="1576"/>
          <w:r w:rsidRPr="00E2144D" w:rsidDel="00491E62">
            <w:rPr>
              <w:rStyle w:val="CommentReference"/>
              <w:rFonts w:cs="Arial"/>
              <w:sz w:val="24"/>
              <w:szCs w:val="24"/>
              <w:rPrChange w:id="1579" w:author="jimenezalfaro.borja@gmail.com" w:date="2020-08-01T16:24:00Z">
                <w:rPr>
                  <w:rStyle w:val="CommentReference"/>
                </w:rPr>
              </w:rPrChange>
            </w:rPr>
            <w:commentReference w:id="1576"/>
          </w:r>
          <w:commentRangeEnd w:id="1577"/>
          <w:r w:rsidRPr="00E2144D" w:rsidDel="00491E62">
            <w:rPr>
              <w:rStyle w:val="CommentReference"/>
              <w:rFonts w:cs="Arial"/>
              <w:sz w:val="24"/>
              <w:szCs w:val="24"/>
              <w:rPrChange w:id="1580" w:author="jimenezalfaro.borja@gmail.com" w:date="2020-08-01T16:24:00Z">
                <w:rPr>
                  <w:rStyle w:val="CommentReference"/>
                </w:rPr>
              </w:rPrChange>
            </w:rPr>
            <w:commentReference w:id="1577"/>
          </w:r>
          <w:r w:rsidRPr="00E2144D" w:rsidDel="00491E62">
            <w:rPr>
              <w:rFonts w:cs="Arial"/>
              <w:color w:val="000000" w:themeColor="text1"/>
              <w:rPrChange w:id="1581" w:author="jimenezalfaro.borja@gmail.com" w:date="2020-08-01T16:24:00Z">
                <w:rPr>
                  <w:rFonts w:ascii="Times New Roman" w:hAnsi="Times New Roman" w:cs="Times New Roman"/>
                  <w:color w:val="000000" w:themeColor="text1"/>
                  <w:sz w:val="28"/>
                  <w:szCs w:val="28"/>
                </w:rPr>
              </w:rPrChange>
            </w:rPr>
            <w:delText xml:space="preserve">species.  GA3 </w:delText>
          </w:r>
          <w:r w:rsidRPr="00E2144D" w:rsidDel="00491E62">
            <w:rPr>
              <w:rFonts w:cs="Arial"/>
              <w:rPrChange w:id="1582" w:author="jimenezalfaro.borja@gmail.com" w:date="2020-08-01T16:24:00Z">
                <w:rPr>
                  <w:rFonts w:ascii="Times New Roman" w:hAnsi="Times New Roman" w:cs="Times New Roman"/>
                  <w:sz w:val="28"/>
                  <w:szCs w:val="28"/>
                </w:rPr>
              </w:rPrChange>
            </w:rPr>
            <w:delText xml:space="preserve">substitutes cold stratification by giving the embryo an hormonal 'push' and scarification removes either mechanical or chemical barriers in species with PD. </w:delText>
          </w:r>
          <w:commentRangeStart w:id="1583"/>
          <w:r w:rsidRPr="00E2144D" w:rsidDel="00491E62">
            <w:rPr>
              <w:rFonts w:cs="Arial"/>
              <w:rPrChange w:id="1584" w:author="jimenezalfaro.borja@gmail.com" w:date="2020-08-01T16:24:00Z">
                <w:rPr>
                  <w:rFonts w:ascii="Times New Roman" w:hAnsi="Times New Roman" w:cs="Times New Roman"/>
                  <w:sz w:val="28"/>
                  <w:szCs w:val="28"/>
                </w:rPr>
              </w:rPrChange>
            </w:rPr>
            <w:delText xml:space="preserve">PY is an </w:delText>
          </w:r>
          <w:r w:rsidRPr="00E2144D" w:rsidDel="00491E62">
            <w:rPr>
              <w:rFonts w:cs="Arial"/>
              <w:color w:val="000000" w:themeColor="text1"/>
              <w:rPrChange w:id="1585" w:author="jimenezalfaro.borja@gmail.com" w:date="2020-08-01T16:24:00Z">
                <w:rPr>
                  <w:rFonts w:ascii="Times New Roman" w:hAnsi="Times New Roman" w:cs="Times New Roman"/>
                  <w:color w:val="000000" w:themeColor="text1"/>
                  <w:sz w:val="28"/>
                  <w:szCs w:val="28"/>
                </w:rPr>
              </w:rPrChange>
            </w:rPr>
            <w:delText>alternative dormancy mechanism based on w</w:delText>
          </w:r>
          <w:r w:rsidRPr="00E2144D" w:rsidDel="00491E62">
            <w:rPr>
              <w:rFonts w:cs="Arial"/>
              <w:rPrChange w:id="1586" w:author="jimenezalfaro.borja@gmail.com" w:date="2020-08-01T16:24:00Z">
                <w:rPr>
                  <w:rFonts w:ascii="Times New Roman" w:hAnsi="Times New Roman" w:cs="Times New Roman"/>
                  <w:sz w:val="28"/>
                  <w:szCs w:val="28"/>
                </w:rPr>
              </w:rPrChange>
            </w:rPr>
            <w:delText xml:space="preserve">ater-impermeable seed coat that is infrequent in alpine habitats but when it does occur can be broken by mechanical scarification via freezing-thawing cycles in spring and/or high diurnal temperature fluctuations in summer.  </w:delText>
          </w:r>
        </w:del>
      </w:ins>
      <w:commentRangeEnd w:id="1583"/>
      <w:del w:id="1587" w:author="jimenezalfaro.borja@gmail.com" w:date="2020-08-02T12:26:00Z">
        <w:r w:rsidR="009128B6" w:rsidDel="00491E62">
          <w:rPr>
            <w:rStyle w:val="CommentReference"/>
          </w:rPr>
          <w:commentReference w:id="1583"/>
        </w:r>
      </w:del>
    </w:p>
    <w:p w14:paraId="4D2C238E" w14:textId="5547A5AB" w:rsidR="00D77DE6" w:rsidDel="009128B6" w:rsidRDefault="00D77DE6" w:rsidP="009128B6">
      <w:pPr>
        <w:rPr>
          <w:del w:id="1588" w:author="jimenezalfaro.borja@gmail.com" w:date="2020-08-01T16:24:00Z"/>
          <w:rFonts w:cs="Arial"/>
        </w:rPr>
      </w:pPr>
    </w:p>
    <w:p w14:paraId="38AB6976" w14:textId="20146BAF" w:rsidR="009128B6" w:rsidDel="00491E62" w:rsidRDefault="009128B6" w:rsidP="009128B6">
      <w:pPr>
        <w:autoSpaceDE w:val="0"/>
        <w:autoSpaceDN w:val="0"/>
        <w:adjustRightInd w:val="0"/>
        <w:rPr>
          <w:ins w:id="1589" w:author="jimenezalfaro.borja@gmail.com" w:date="2020-08-02T12:22:00Z"/>
          <w:del w:id="1590" w:author="jimenezalfaro.borja@gmail.com" w:date="2020-08-02T12:26:00Z"/>
          <w:rFonts w:cs="Arial"/>
        </w:rPr>
      </w:pPr>
    </w:p>
    <w:p w14:paraId="64F5A492" w14:textId="77777777" w:rsidR="009128B6" w:rsidRPr="00554280" w:rsidRDefault="009128B6" w:rsidP="009128B6">
      <w:pPr>
        <w:rPr>
          <w:ins w:id="1591" w:author="jimenezalfaro.borja@gmail.com" w:date="2020-08-02T12:22:00Z"/>
          <w:rFonts w:cs="Arial"/>
          <w:lang w:val="en-GB"/>
        </w:rPr>
      </w:pPr>
      <w:ins w:id="1592" w:author="jimenezalfaro.borja@gmail.com" w:date="2020-08-02T12:22:00Z">
        <w:r w:rsidRPr="002B13FC">
          <w:rPr>
            <w:rFonts w:cs="Arial"/>
            <w:lang w:val="en-GB"/>
          </w:rPr>
          <w:t xml:space="preserve">The extreme germination uncertainty syndrome, i.e. staggering germination so that both before and after winter seedlings occur, is known in alpine species </w:t>
        </w:r>
        <w:r w:rsidRPr="002B13FC">
          <w:rPr>
            <w:rFonts w:cs="Arial"/>
            <w:lang w:val="en-GB"/>
          </w:rPr>
          <w:fldChar w:fldCharType="begin">
            <w:fldData xml:space="preserve">PEVuZE5vdGU+PENpdGU+PEF1dGhvcj5Lw7ZybmVyPC9BdXRob3I+PFllYXI+MjAwMzwvWWVhcj48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</w:fldData>
          </w:fldChar>
        </w:r>
        <w:r w:rsidRPr="002B13FC">
          <w:rPr>
            <w:rFonts w:cs="Arial"/>
            <w:lang w:val="en-GB"/>
          </w:rPr>
          <w:instrText xml:space="preserve"> ADDIN EN.CITE </w:instrText>
        </w:r>
        <w:r w:rsidRPr="002B13FC">
          <w:rPr>
            <w:rFonts w:cs="Arial"/>
            <w:lang w:val="en-GB"/>
          </w:rPr>
          <w:fldChar w:fldCharType="begin">
            <w:fldData xml:space="preserve">PEVuZE5vdGU+PENpdGU+PEF1dGhvcj5Lw7ZybmVyPC9BdXRob3I+PFllYXI+MjAwMzwvWWVhcj48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</w:fldData>
          </w:fldChar>
        </w:r>
        <w:r w:rsidRPr="002B13FC">
          <w:rPr>
            <w:rFonts w:cs="Arial"/>
            <w:lang w:val="en-GB"/>
          </w:rPr>
          <w:instrText xml:space="preserve"> ADDIN EN.CITE.DATA </w:instrText>
        </w:r>
        <w:r w:rsidRPr="002B13FC">
          <w:rPr>
            <w:rFonts w:cs="Arial"/>
            <w:lang w:val="en-GB"/>
          </w:rPr>
        </w:r>
        <w:r w:rsidRPr="002B13FC">
          <w:rPr>
            <w:rFonts w:cs="Arial"/>
            <w:lang w:val="en-GB"/>
          </w:rPr>
          <w:fldChar w:fldCharType="end"/>
        </w:r>
        <w:r w:rsidRPr="002B13FC">
          <w:rPr>
            <w:rFonts w:cs="Arial"/>
            <w:lang w:val="en-GB"/>
          </w:rPr>
        </w:r>
        <w:r w:rsidRPr="002B13FC">
          <w:rPr>
            <w:rFonts w:cs="Arial"/>
            <w:lang w:val="en-GB"/>
          </w:rPr>
          <w:fldChar w:fldCharType="separate"/>
        </w:r>
        <w:r w:rsidRPr="002B13FC">
          <w:rPr>
            <w:rFonts w:cs="Arial"/>
            <w:noProof/>
            <w:lang w:val="en-GB"/>
          </w:rPr>
          <w:t>(Körner 2003 based on Soyrinki (1938); Hoyle</w:t>
        </w:r>
        <w:r w:rsidRPr="002B13FC">
          <w:rPr>
            <w:rFonts w:cs="Arial"/>
            <w:i/>
            <w:noProof/>
            <w:lang w:val="en-GB"/>
          </w:rPr>
          <w:t xml:space="preserve"> et al.</w:t>
        </w:r>
        <w:r w:rsidRPr="002B13FC">
          <w:rPr>
            <w:rFonts w:cs="Arial"/>
            <w:noProof/>
            <w:lang w:val="en-GB"/>
          </w:rPr>
          <w:t xml:space="preserve"> 2015; Satyanti, Guja &amp; Nicotra 2019)</w:t>
        </w:r>
        <w:r w:rsidRPr="002B13FC">
          <w:rPr>
            <w:rFonts w:cs="Arial"/>
          </w:rPr>
          <w:fldChar w:fldCharType="end"/>
        </w:r>
        <w:r w:rsidRPr="002B13FC">
          <w:rPr>
            <w:rFonts w:cs="Arial"/>
            <w:lang w:val="en-GB"/>
          </w:rPr>
          <w:t xml:space="preserve">. Seed dormancy is likely to play the major role in enabling this amplitude of </w:t>
        </w:r>
        <w:r w:rsidRPr="002B13FC">
          <w:rPr>
            <w:rFonts w:cs="Arial"/>
            <w:shd w:val="clear" w:color="auto" w:fill="FFFFFF"/>
          </w:rPr>
          <w:t>temporal spreading of germination. Our results on germination uncertainty provide a confirmation that dormancy works as a spectrum and within a seed lot they can vary from low to deeply dormant. The divergence in germination timing  is usually exhibited by a</w:t>
        </w:r>
        <w:r w:rsidRPr="002B13FC">
          <w:rPr>
            <w:rFonts w:cs="Arial"/>
            <w:lang w:val="en-GB"/>
          </w:rPr>
          <w:t xml:space="preserve"> rapid first wave of germination followed by another wave of germination several weeks but can also takes place in two waves separated by a whole year </w:t>
        </w:r>
        <w:commentRangeStart w:id="1593"/>
        <w:r w:rsidRPr="002B13FC">
          <w:rPr>
            <w:rFonts w:cs="Arial"/>
            <w:lang w:val="en-GB"/>
          </w:rPr>
          <w:fldChar w:fldCharType="begin"/>
        </w:r>
        <w:r w:rsidRPr="002B13FC">
          <w:rPr>
            <w:rFonts w:cs="Arial"/>
            <w:lang w:val="en-GB"/>
          </w:rPr>
          <w:instrText xml:space="preserve"> ADDIN EN.CITE &lt;EndNote&gt;&lt;Cite&gt;&lt;Author&gt;Körner&lt;/Author&gt;&lt;Year&gt;2003&lt;/Year&gt;&lt;RecNum&gt;384&lt;/RecNum&gt;&lt;Suffix&gt; based on Soyrinki (1938)&lt;/Suffix&gt;&lt;DisplayText&gt;(Körner 2003 based on Soyrinki (1938))&lt;/DisplayText&gt;&lt;record&gt;&lt;rec-number&gt;384&lt;/rec-number&gt;&lt;foreign-keys&gt;&lt;key app="EN" db-id="99sdwvzfjzszz2eprrs5prvcpp5e529ewr0a" timestamp="0"&gt;384&lt;/key&gt;&lt;/foreign-keys&gt;&lt;ref-type name="Book"&gt;6&lt;/ref-type&gt;&lt;contributors&gt;&lt;authors&gt;&lt;author&gt;Körner, Christian&lt;/author&gt;&lt;/authors&gt;&lt;/contributors&gt;&lt;titles&gt;&lt;title&gt;Alpine Plant Life: Functional Plant Ecology of High Mountain Ecosystems&lt;/title&gt;&lt;/titles&gt;&lt;number&gt;Book, Whole&lt;/number&gt;&lt;keywords&gt;&lt;keyword&gt;Ecology&lt;/keyword&gt;&lt;keyword&gt;Ecophysiology&lt;/keyword&gt;&lt;keyword&gt;Mountain plants&lt;/keyword&gt;&lt;/keywords&gt;&lt;dates&gt;&lt;year&gt;2003&lt;/year&gt;&lt;/dates&gt;&lt;pub-location&gt;New York; Berlin&lt;/pub-location&gt;&lt;publisher&gt;Springer&lt;/publisher&gt;&lt;isbn&gt;9783540003472; 3540003479&lt;/isbn&gt;&lt;urls&gt;&lt;related-urls&gt;&lt;url&gt;http://anu.summon.serialssolutions.com/2.0.0/link/0/eLvHCXMwY2AwNtIz0EUrEyyAsZtiCZ72MjdOTUm2NLNMSU4FHSxiYpCYkmqAcjcMUgHvJsTAlJonyiDj5hri7KGbmFcaDx3WiE8yMjIHVffmhmIMvImg5eB5JeBtYykSDAopRqkWaUnGyUmmyWYmqeZmiamGyaC769KMDZOME1OSAAyBKmo&lt;/url&gt;&lt;url&gt;www.summon.com&lt;/url&gt;&lt;/related-urls&gt;&lt;/urls&gt;&lt;/record&gt;&lt;/Cite&gt;&lt;/EndNote&gt;</w:instrText>
        </w:r>
        <w:r w:rsidRPr="002B13FC">
          <w:rPr>
            <w:rFonts w:cs="Arial"/>
            <w:lang w:val="en-GB"/>
          </w:rPr>
          <w:fldChar w:fldCharType="separate"/>
        </w:r>
        <w:r w:rsidRPr="002B13FC">
          <w:rPr>
            <w:rFonts w:cs="Arial"/>
            <w:noProof/>
            <w:lang w:val="en-GB"/>
          </w:rPr>
          <w:t>(Körner 2003 based on Soyrinki (1938))</w:t>
        </w:r>
        <w:r w:rsidRPr="002B13FC">
          <w:rPr>
            <w:rFonts w:cs="Arial"/>
          </w:rPr>
          <w:fldChar w:fldCharType="end"/>
        </w:r>
        <w:commentRangeEnd w:id="1593"/>
        <w:r w:rsidRPr="002B13FC">
          <w:rPr>
            <w:rStyle w:val="CommentReference"/>
            <w:rFonts w:cs="Arial"/>
            <w:sz w:val="24"/>
            <w:szCs w:val="24"/>
          </w:rPr>
          <w:commentReference w:id="1593"/>
        </w:r>
        <w:r w:rsidRPr="002B13FC">
          <w:rPr>
            <w:rFonts w:cs="Arial"/>
            <w:lang w:val="en-GB"/>
          </w:rPr>
          <w:t xml:space="preserve">. Germination timing has consequences on seedling establishment, e.g. autumn seedlings grow faster than spring seedlings </w:t>
        </w:r>
        <w:r w:rsidRPr="002B13FC">
          <w:rPr>
            <w:rFonts w:cs="Arial"/>
          </w:rPr>
          <w:fldChar w:fldCharType="begin"/>
        </w:r>
        <w:r w:rsidRPr="002B13FC">
          <w:rPr>
            <w:rFonts w:cs="Arial"/>
            <w:lang w:val="en-GB"/>
          </w:rPr>
          <w:instrText xml:space="preserve"> ADDIN EN.CITE &lt;EndNote&gt;&lt;Cite&gt;&lt;Author&gt;Satyanti&lt;/Author&gt;&lt;Year&gt;2019&lt;/Year&gt;&lt;RecNum&gt;4755&lt;/RecNum&gt;&lt;DisplayText&gt;(Satyanti, Guja &amp;amp; Nicotra 2019)&lt;/DisplayText&gt;&lt;record&gt;&lt;rec-number&gt;4755&lt;/rec-number&gt;&lt;foreign-keys&gt;&lt;key app="EN" db-id="99sdwvzfjzszz2eprrs5prvcpp5e529ewr0a" timestamp="1546480203"&gt;4755&lt;/key&gt;&lt;/foreign-keys&gt;&lt;ref-type name="Journal Article"&gt;17&lt;/ref-type&gt;&lt;contributors&gt;&lt;authors&gt;&lt;author&gt;Satyanti, Annisa&lt;/author&gt;&lt;author&gt;Guja, Lydia K.&lt;/author&gt;&lt;author&gt;Nicotra, Adrienne B.&lt;/author&gt;&lt;/authors&gt;&lt;/contributors&gt;&lt;titles&gt;&lt;title&gt;Temperature variability drives within-species variation in germination strategy and establishment characteristics of an alpine herb&lt;/title&gt;&lt;secondary-title&gt;Oecologia&lt;/secondary-title&gt;&lt;/titles&gt;&lt;periodical&gt;&lt;full-title&gt;Oecologia&lt;/full-title&gt;&lt;/periodical&gt;&lt;dates&gt;&lt;year&gt;2019&lt;/year&gt;&lt;pub-dates&gt;&lt;date&gt;2019/01/02&lt;/date&gt;&lt;/pub-dates&gt;&lt;/dates&gt;&lt;isbn&gt;1432-1939&lt;/isbn&gt;&lt;urls&gt;&lt;related-urls&gt;&lt;url&gt;https://doi.org/10.1007/s00442-018-04328-2&lt;/url&gt;&lt;url&gt;https://link.springer.com/content/pdf/10.1007%2Fs00442-018-04328-2.pdf&lt;/url&gt;&lt;/related-urls&gt;&lt;/urls&gt;&lt;electronic-resource-num&gt;10.1007/s00442-018-04328-2&lt;/electronic-resource-num&gt;&lt;/record&gt;&lt;/Cite&gt;&lt;/EndNote&gt;</w:instrText>
        </w:r>
        <w:r w:rsidRPr="002B13FC">
          <w:rPr>
            <w:rFonts w:cs="Arial"/>
          </w:rPr>
          <w:fldChar w:fldCharType="separate"/>
        </w:r>
        <w:r w:rsidRPr="002B13FC">
          <w:rPr>
            <w:rFonts w:cs="Arial"/>
            <w:noProof/>
            <w:lang w:val="en-GB"/>
          </w:rPr>
          <w:t>(Satyanti, Guja &amp; Nicotra 2019)</w:t>
        </w:r>
        <w:r w:rsidRPr="002B13FC">
          <w:rPr>
            <w:rFonts w:cs="Arial"/>
          </w:rPr>
          <w:fldChar w:fldCharType="end"/>
        </w:r>
        <w:r w:rsidRPr="002B13FC">
          <w:rPr>
            <w:rFonts w:cs="Arial"/>
            <w:lang w:val="en-GB"/>
          </w:rPr>
          <w:t xml:space="preserve"> and likely further along the ontogeny </w:t>
        </w:r>
        <w:r w:rsidRPr="002B13FC">
          <w:rPr>
            <w:rFonts w:cs="Arial"/>
          </w:rPr>
          <w:fldChar w:fldCharType="begin">
            <w:fldData xml:space="preserve">PEVuZE5vdGU+PENpdGU+PEF1dGhvcj5Eb25vaHVlPC9BdXRob3I+PFllYXI+MjAxMDwvWWVhcj48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</w:fldData>
          </w:fldChar>
        </w:r>
        <w:r w:rsidRPr="002B13FC">
          <w:rPr>
            <w:rFonts w:cs="Arial"/>
            <w:lang w:val="en-GB"/>
          </w:rPr>
          <w:instrText xml:space="preserve"> ADDIN EN.CITE </w:instrText>
        </w:r>
        <w:r w:rsidRPr="002B13FC">
          <w:rPr>
            <w:rFonts w:cs="Arial"/>
          </w:rPr>
          <w:fldChar w:fldCharType="begin">
            <w:fldData xml:space="preserve">PEVuZE5vdGU+PENpdGU+PEF1dGhvcj5Eb25vaHVlPC9BdXRob3I+PFllYXI+MjAxMDwvWWVhcj48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</w:fldData>
          </w:fldChar>
        </w:r>
        <w:r w:rsidRPr="002B13FC">
          <w:rPr>
            <w:rFonts w:cs="Arial"/>
            <w:lang w:val="en-GB"/>
          </w:rPr>
          <w:instrText xml:space="preserve"> ADDIN EN.CITE.DATA </w:instrText>
        </w:r>
        <w:r w:rsidRPr="002B13FC">
          <w:rPr>
            <w:rFonts w:cs="Arial"/>
          </w:rPr>
        </w:r>
        <w:r w:rsidRPr="002B13FC">
          <w:rPr>
            <w:rFonts w:cs="Arial"/>
          </w:rPr>
          <w:fldChar w:fldCharType="end"/>
        </w:r>
        <w:r w:rsidRPr="002B13FC">
          <w:rPr>
            <w:rFonts w:cs="Arial"/>
          </w:rPr>
        </w:r>
        <w:r w:rsidRPr="002B13FC">
          <w:rPr>
            <w:rFonts w:cs="Arial"/>
          </w:rPr>
          <w:fldChar w:fldCharType="separate"/>
        </w:r>
        <w:r w:rsidRPr="002B13FC">
          <w:rPr>
            <w:rFonts w:cs="Arial"/>
            <w:noProof/>
            <w:lang w:val="en-GB"/>
          </w:rPr>
          <w:t>(Donohue</w:t>
        </w:r>
        <w:r w:rsidRPr="002B13FC">
          <w:rPr>
            <w:rFonts w:cs="Arial"/>
            <w:i/>
            <w:noProof/>
            <w:lang w:val="en-GB"/>
          </w:rPr>
          <w:t xml:space="preserve"> et al.</w:t>
        </w:r>
        <w:r w:rsidRPr="002B13FC">
          <w:rPr>
            <w:rFonts w:cs="Arial"/>
            <w:noProof/>
            <w:lang w:val="en-GB"/>
          </w:rPr>
          <w:t xml:space="preserve"> 2005; Donohue</w:t>
        </w:r>
        <w:r w:rsidRPr="002B13FC">
          <w:rPr>
            <w:rFonts w:cs="Arial"/>
            <w:i/>
            <w:noProof/>
            <w:lang w:val="en-GB"/>
          </w:rPr>
          <w:t xml:space="preserve"> et al.</w:t>
        </w:r>
        <w:r w:rsidRPr="002B13FC">
          <w:rPr>
            <w:rFonts w:cs="Arial"/>
            <w:noProof/>
            <w:lang w:val="en-GB"/>
          </w:rPr>
          <w:t xml:space="preserve"> 2010)</w:t>
        </w:r>
        <w:r w:rsidRPr="002B13FC">
          <w:rPr>
            <w:rFonts w:cs="Arial"/>
          </w:rPr>
          <w:fldChar w:fldCharType="end"/>
        </w:r>
        <w:r w:rsidRPr="002B13FC">
          <w:rPr>
            <w:rFonts w:cs="Arial"/>
            <w:lang w:val="en-GB"/>
          </w:rPr>
          <w:t>. Delving further into staggering germination syndrome, such as examining whether</w:t>
        </w:r>
        <w:r w:rsidRPr="002B13FC">
          <w:rPr>
            <w:rFonts w:cs="Arial"/>
            <w:shd w:val="clear" w:color="auto" w:fill="FFFFFF"/>
          </w:rPr>
          <w:t xml:space="preserve"> the source of variation lies either within individual or across individuals within a population or across populations and whether such syndrome is conserved will help us to understand further the ecology of unique alpine flora and their fate under changing climate.</w:t>
        </w:r>
      </w:ins>
    </w:p>
    <w:p w14:paraId="690C48FC" w14:textId="65382770" w:rsidR="009128B6" w:rsidRPr="009128B6" w:rsidDel="00140A78" w:rsidRDefault="00491E62" w:rsidP="009128B6">
      <w:pPr>
        <w:autoSpaceDE w:val="0"/>
        <w:autoSpaceDN w:val="0"/>
        <w:adjustRightInd w:val="0"/>
        <w:rPr>
          <w:ins w:id="1594" w:author="jimenezalfaro.borja@gmail.com" w:date="2020-08-02T12:22:00Z"/>
          <w:del w:id="1595" w:author="jimenezalfaro.borja@gmail.com" w:date="2020-08-02T12:38:00Z"/>
          <w:rFonts w:cs="Arial"/>
          <w:bCs/>
          <w:lang w:val="en-GB"/>
          <w:rPrChange w:id="1596" w:author="jimenezalfaro.borja@gmail.com" w:date="2020-08-02T12:22:00Z">
            <w:rPr>
              <w:ins w:id="1597" w:author="jimenezalfaro.borja@gmail.com" w:date="2020-08-02T12:22:00Z"/>
              <w:del w:id="1598" w:author="jimenezalfaro.borja@gmail.com" w:date="2020-08-02T12:38:00Z"/>
              <w:rFonts w:ascii="Times New Roman" w:hAnsi="Times New Roman" w:cs="Times New Roman"/>
              <w:sz w:val="28"/>
              <w:szCs w:val="28"/>
            </w:rPr>
          </w:rPrChange>
        </w:rPr>
        <w:pPrChange w:id="1599" w:author="jimenezalfaro.borja@gmail.com" w:date="2020-08-02T12:22:00Z">
          <w:pPr>
            <w:autoSpaceDE w:val="0"/>
            <w:autoSpaceDN w:val="0"/>
            <w:adjustRightInd w:val="0"/>
            <w:spacing w:after="0" w:line="480" w:lineRule="auto"/>
          </w:pPr>
        </w:pPrChange>
      </w:pPr>
      <w:ins w:id="1600" w:author="jimenezalfaro.borja@gmail.com" w:date="2020-08-02T12:26:00Z">
        <w:del w:id="1601" w:author="jimenezalfaro.borja@gmail.com" w:date="2020-08-02T12:38:00Z">
          <w:r w:rsidRPr="002B13FC" w:rsidDel="00140A78">
            <w:rPr>
              <w:rFonts w:cs="Arial"/>
              <w:color w:val="000000" w:themeColor="text1"/>
            </w:rPr>
            <w:delText xml:space="preserve">Seeds with the two most frequent dormancy classes (PD and MPD) require cold, wet stratification (one or several cycles) for after-ripening and dormancy break that usually occurs during winter and/or snowmelt in spring (Baskin and Baskin, 2014; </w:delText>
          </w:r>
          <w:commentRangeStart w:id="1602"/>
          <w:r w:rsidRPr="002B13FC" w:rsidDel="00140A78">
            <w:rPr>
              <w:rFonts w:cs="Arial"/>
              <w:color w:val="000000" w:themeColor="text1"/>
            </w:rPr>
            <w:delText>Rosbakh et al. 2020</w:delText>
          </w:r>
          <w:commentRangeEnd w:id="1602"/>
          <w:r w:rsidRPr="002B13FC" w:rsidDel="00140A78">
            <w:rPr>
              <w:rStyle w:val="CommentReference"/>
              <w:rFonts w:cs="Arial"/>
              <w:sz w:val="24"/>
              <w:szCs w:val="24"/>
            </w:rPr>
            <w:commentReference w:id="1602"/>
          </w:r>
          <w:r w:rsidRPr="002B13FC" w:rsidDel="00140A78">
            <w:rPr>
              <w:rFonts w:cs="Arial"/>
              <w:color w:val="000000" w:themeColor="text1"/>
            </w:rPr>
            <w:delText xml:space="preserve">). This corresponds well with the finding that laboratory approaches such as </w:delText>
          </w:r>
          <w:commentRangeStart w:id="1603"/>
          <w:commentRangeStart w:id="1604"/>
          <w:r w:rsidRPr="002B13FC" w:rsidDel="00140A78">
            <w:rPr>
              <w:rFonts w:cs="Arial"/>
              <w:color w:val="000000" w:themeColor="text1"/>
            </w:rPr>
            <w:delText xml:space="preserve">GA3 treatment and scarification stimulated seed germination in many alpine </w:delText>
          </w:r>
          <w:commentRangeEnd w:id="1603"/>
          <w:r w:rsidRPr="002B13FC" w:rsidDel="00140A78">
            <w:rPr>
              <w:rStyle w:val="CommentReference"/>
              <w:rFonts w:cs="Arial"/>
              <w:sz w:val="24"/>
              <w:szCs w:val="24"/>
            </w:rPr>
            <w:commentReference w:id="1603"/>
          </w:r>
          <w:commentRangeEnd w:id="1604"/>
          <w:r w:rsidRPr="002B13FC" w:rsidDel="00140A78">
            <w:rPr>
              <w:rStyle w:val="CommentReference"/>
              <w:rFonts w:cs="Arial"/>
              <w:sz w:val="24"/>
              <w:szCs w:val="24"/>
            </w:rPr>
            <w:commentReference w:id="1604"/>
          </w:r>
          <w:r w:rsidRPr="002B13FC" w:rsidDel="00140A78">
            <w:rPr>
              <w:rFonts w:cs="Arial"/>
              <w:color w:val="000000" w:themeColor="text1"/>
            </w:rPr>
            <w:delText xml:space="preserve">species.  GA3 </w:delText>
          </w:r>
          <w:r w:rsidRPr="002B13FC" w:rsidDel="00140A78">
            <w:rPr>
              <w:rFonts w:cs="Arial"/>
            </w:rPr>
            <w:delText xml:space="preserve">substitutes cold stratification by giving the embryo an hormonal 'push' and scarification removes either mechanical or chemical barriers in species with PD. PY is an </w:delText>
          </w:r>
          <w:r w:rsidRPr="002B13FC" w:rsidDel="00140A78">
            <w:rPr>
              <w:rFonts w:cs="Arial"/>
              <w:color w:val="000000" w:themeColor="text1"/>
            </w:rPr>
            <w:delText>alternative dormancy mechanism based on w</w:delText>
          </w:r>
          <w:r w:rsidRPr="002B13FC" w:rsidDel="00140A78">
            <w:rPr>
              <w:rFonts w:cs="Arial"/>
            </w:rPr>
            <w:delText>ater-impermeable seed coat that is infrequent in alpine habitats but when it does occur can be broken by mechanical scarification via freezing-thawing cycles in spring and/or high diurnal temperature fluctuations in summer.</w:delText>
          </w:r>
        </w:del>
      </w:ins>
    </w:p>
    <w:p w14:paraId="315CE2D7" w14:textId="0D7F21B2" w:rsidR="00D77DE6" w:rsidRPr="00554280" w:rsidDel="00554280" w:rsidRDefault="00D77DE6" w:rsidP="009128B6">
      <w:pPr>
        <w:rPr>
          <w:ins w:id="1605" w:author="jimenezalfaro.borja@gmail.com" w:date="2020-08-01T14:44:00Z"/>
          <w:moveFrom w:id="1606" w:author="jimenezalfaro.borja@gmail.com" w:date="2020-08-01T17:17:00Z"/>
          <w:rFonts w:cs="Arial"/>
          <w:bCs/>
          <w:color w:val="000000" w:themeColor="text1"/>
          <w:rPrChange w:id="1607" w:author="jimenezalfaro.borja@gmail.com" w:date="2020-08-01T17:16:00Z">
            <w:rPr>
              <w:ins w:id="1608" w:author="jimenezalfaro.borja@gmail.com" w:date="2020-08-01T14:44:00Z"/>
              <w:moveFrom w:id="1609" w:author="jimenezalfaro.borja@gmail.com" w:date="2020-08-01T17:17:00Z"/>
              <w:rFonts w:ascii="Times New Roman" w:hAnsi="Times New Roman" w:cs="Times New Roman"/>
              <w:b/>
              <w:color w:val="000000" w:themeColor="text1"/>
              <w:sz w:val="28"/>
              <w:szCs w:val="28"/>
            </w:rPr>
          </w:rPrChange>
        </w:rPr>
        <w:pPrChange w:id="1610" w:author="jimenezalfaro.borja@gmail.com" w:date="2020-08-02T12:22:00Z">
          <w:pPr>
            <w:autoSpaceDE w:val="0"/>
            <w:autoSpaceDN w:val="0"/>
            <w:adjustRightInd w:val="0"/>
            <w:spacing w:after="0" w:line="480" w:lineRule="auto"/>
          </w:pPr>
        </w:pPrChange>
      </w:pPr>
      <w:moveFromRangeStart w:id="1611" w:author="jimenezalfaro.borja@gmail.com" w:date="2020-08-01T17:17:00Z" w:name="move47194651"/>
      <w:moveFrom w:id="1612" w:author="jimenezalfaro.borja@gmail.com" w:date="2020-08-01T17:17:00Z">
        <w:ins w:id="1613" w:author="jimenezalfaro.borja@gmail.com" w:date="2020-08-01T14:44:00Z">
          <w:r w:rsidRPr="00554280" w:rsidDel="00554280">
            <w:rPr>
              <w:rFonts w:cs="Arial"/>
              <w:bCs/>
              <w:color w:val="000000" w:themeColor="text1"/>
              <w:rPrChange w:id="1614" w:author="jimenezalfaro.borja@gmail.com" w:date="2020-08-01T17:16:00Z">
                <w:rPr>
                  <w:rFonts w:ascii="Times New Roman" w:hAnsi="Times New Roman" w:cs="Times New Roman"/>
                  <w:b/>
                  <w:color w:val="000000" w:themeColor="text1"/>
                  <w:sz w:val="28"/>
                  <w:szCs w:val="28"/>
                </w:rPr>
              </w:rPrChange>
            </w:rPr>
            <w:t>Facts to consider:</w:t>
          </w:r>
        </w:ins>
      </w:moveFrom>
    </w:p>
    <w:p w14:paraId="53772D4B" w14:textId="5B32C6CB" w:rsidR="00D77DE6" w:rsidRPr="00E2144D" w:rsidDel="00554280" w:rsidRDefault="00D77DE6" w:rsidP="009128B6">
      <w:pPr>
        <w:rPr>
          <w:ins w:id="1615" w:author="jimenezalfaro.borja@gmail.com" w:date="2020-08-01T14:44:00Z"/>
          <w:moveFrom w:id="1616" w:author="jimenezalfaro.borja@gmail.com" w:date="2020-08-01T17:17:00Z"/>
          <w:rFonts w:cs="Arial"/>
          <w:color w:val="000000" w:themeColor="text1"/>
          <w:rPrChange w:id="1617" w:author="jimenezalfaro.borja@gmail.com" w:date="2020-08-01T16:24:00Z">
            <w:rPr>
              <w:ins w:id="1618" w:author="jimenezalfaro.borja@gmail.com" w:date="2020-08-01T14:44:00Z"/>
              <w:moveFrom w:id="1619" w:author="jimenezalfaro.borja@gmail.com" w:date="2020-08-01T17:17:00Z"/>
              <w:rFonts w:ascii="Times New Roman" w:hAnsi="Times New Roman" w:cs="Times New Roman"/>
              <w:color w:val="000000" w:themeColor="text1"/>
              <w:sz w:val="28"/>
              <w:szCs w:val="28"/>
            </w:rPr>
          </w:rPrChange>
        </w:rPr>
        <w:pPrChange w:id="1620" w:author="jimenezalfaro.borja@gmail.com" w:date="2020-08-02T12:22:00Z">
          <w:pPr>
            <w:autoSpaceDE w:val="0"/>
            <w:autoSpaceDN w:val="0"/>
            <w:adjustRightInd w:val="0"/>
            <w:spacing w:after="0" w:line="480" w:lineRule="auto"/>
          </w:pPr>
        </w:pPrChange>
      </w:pPr>
      <w:moveFrom w:id="1621" w:author="jimenezalfaro.borja@gmail.com" w:date="2020-08-01T17:17:00Z">
        <w:ins w:id="1622" w:author="jimenezalfaro.borja@gmail.com" w:date="2020-08-01T14:44:00Z">
          <w:r w:rsidRPr="00E2144D" w:rsidDel="00554280">
            <w:rPr>
              <w:rFonts w:cs="Arial"/>
              <w:color w:val="000000" w:themeColor="text1"/>
              <w:rPrChange w:id="1623" w:author="jimenezalfaro.borja@gmail.com" w:date="2020-08-01T16:24:00Z">
                <w:rPr>
                  <w:rFonts w:ascii="Times New Roman" w:hAnsi="Times New Roman" w:cs="Times New Roman"/>
                  <w:color w:val="000000" w:themeColor="text1"/>
                  <w:sz w:val="28"/>
                  <w:szCs w:val="28"/>
                </w:rPr>
              </w:rPrChange>
            </w:rPr>
            <w:t># Seeds with PD dormancy usually require one ‘cold-warm’ cycle, whereas in the case of M(P)D seeds there might be several of them.</w:t>
          </w:r>
        </w:ins>
      </w:moveFrom>
    </w:p>
    <w:p w14:paraId="1E117243" w14:textId="2C46E4C5" w:rsidR="00D77DE6" w:rsidRPr="00E2144D" w:rsidDel="00554280" w:rsidRDefault="00D77DE6" w:rsidP="009128B6">
      <w:pPr>
        <w:rPr>
          <w:ins w:id="1624" w:author="jimenezalfaro.borja@gmail.com" w:date="2020-08-01T16:09:00Z"/>
          <w:moveFrom w:id="1625" w:author="jimenezalfaro.borja@gmail.com" w:date="2020-08-01T17:17:00Z"/>
          <w:rFonts w:cs="Arial"/>
          <w:color w:val="000000" w:themeColor="text1"/>
          <w:rPrChange w:id="1626" w:author="jimenezalfaro.borja@gmail.com" w:date="2020-08-01T16:24:00Z">
            <w:rPr>
              <w:ins w:id="1627" w:author="jimenezalfaro.borja@gmail.com" w:date="2020-08-01T16:09:00Z"/>
              <w:moveFrom w:id="1628" w:author="jimenezalfaro.borja@gmail.com" w:date="2020-08-01T17:17:00Z"/>
              <w:rFonts w:ascii="Times New Roman" w:hAnsi="Times New Roman" w:cs="Times New Roman"/>
              <w:color w:val="000000" w:themeColor="text1"/>
              <w:sz w:val="28"/>
              <w:szCs w:val="28"/>
            </w:rPr>
          </w:rPrChange>
        </w:rPr>
        <w:pPrChange w:id="1629" w:author="jimenezalfaro.borja@gmail.com" w:date="2020-08-02T12:22:00Z">
          <w:pPr>
            <w:autoSpaceDE w:val="0"/>
            <w:autoSpaceDN w:val="0"/>
            <w:adjustRightInd w:val="0"/>
            <w:spacing w:after="0" w:line="480" w:lineRule="auto"/>
          </w:pPr>
        </w:pPrChange>
      </w:pPr>
      <w:moveFrom w:id="1630" w:author="jimenezalfaro.borja@gmail.com" w:date="2020-08-01T17:17:00Z">
        <w:ins w:id="1631" w:author="jimenezalfaro.borja@gmail.com" w:date="2020-08-01T14:44:00Z">
          <w:r w:rsidRPr="00E2144D" w:rsidDel="00554280">
            <w:rPr>
              <w:rFonts w:cs="Arial"/>
              <w:color w:val="000000" w:themeColor="text1"/>
              <w:rPrChange w:id="1632" w:author="jimenezalfaro.borja@gmail.com" w:date="2020-08-01T16:24:00Z">
                <w:rPr>
                  <w:rFonts w:ascii="Times New Roman" w:hAnsi="Times New Roman" w:cs="Times New Roman"/>
                  <w:color w:val="000000" w:themeColor="text1"/>
                  <w:sz w:val="28"/>
                  <w:szCs w:val="28"/>
                </w:rPr>
              </w:rPrChange>
            </w:rPr>
            <w:t># Although species with ND seeds do not contribute much to the spectra, they might reflect within-habitat heterogeneity of alpine landscapes (e.g. species with ruderal strategy occurring on rocky outcrops or screes with fast life-cycle).</w:t>
          </w:r>
        </w:ins>
      </w:moveFrom>
    </w:p>
    <w:moveFromRangeEnd w:id="1611"/>
    <w:p w14:paraId="065535F9" w14:textId="14880649" w:rsidR="00275560" w:rsidRPr="00554280" w:rsidDel="00491E62" w:rsidRDefault="00027401" w:rsidP="009128B6">
      <w:pPr>
        <w:rPr>
          <w:ins w:id="1633" w:author="jimenezalfaro.borja@gmail.com" w:date="2020-08-01T16:09:00Z"/>
          <w:del w:id="1634" w:author="jimenezalfaro.borja@gmail.com" w:date="2020-08-02T12:26:00Z"/>
          <w:rFonts w:cs="Arial"/>
        </w:rPr>
        <w:pPrChange w:id="1635" w:author="jimenezalfaro.borja@gmail.com" w:date="2020-08-02T12:22:00Z">
          <w:pPr>
            <w:pStyle w:val="BodyText"/>
          </w:pPr>
        </w:pPrChange>
      </w:pPr>
      <w:ins w:id="1636" w:author="jimenezalfaro.borja@gmail.com" w:date="2020-08-01T17:08:00Z">
        <w:del w:id="1637" w:author="jimenezalfaro.borja@gmail.com" w:date="2020-08-02T12:26:00Z">
          <w:r w:rsidDel="00491E62">
            <w:rPr>
              <w:rFonts w:cs="Arial"/>
              <w:color w:val="FF0000"/>
            </w:rPr>
            <w:delText>(</w:delText>
          </w:r>
        </w:del>
      </w:ins>
      <w:ins w:id="1638" w:author="jimenezalfaro.borja@gmail.com" w:date="2020-08-01T16:09:00Z">
        <w:del w:id="1639" w:author="jimenezalfaro.borja@gmail.com" w:date="2020-08-02T12:26:00Z">
          <w:r w:rsidR="00275560" w:rsidRPr="00E2144D" w:rsidDel="00491E62">
            <w:rPr>
              <w:rFonts w:cs="Arial"/>
              <w:color w:val="FF0000"/>
              <w:rPrChange w:id="1640" w:author="jimenezalfaro.borja@gmail.com" w:date="2020-08-01T16:24:00Z">
                <w:rPr/>
              </w:rPrChange>
            </w:rPr>
            <w:delText>Stratification</w:delText>
          </w:r>
        </w:del>
      </w:ins>
      <w:ins w:id="1641" w:author="jimenezalfaro.borja@gmail.com" w:date="2020-08-01T17:08:00Z">
        <w:del w:id="1642" w:author="jimenezalfaro.borja@gmail.com" w:date="2020-08-02T12:26:00Z">
          <w:r w:rsidDel="00491E62">
            <w:rPr>
              <w:rFonts w:cs="Arial"/>
              <w:color w:val="FF0000"/>
            </w:rPr>
            <w:delText>)</w:delText>
          </w:r>
        </w:del>
      </w:ins>
    </w:p>
    <w:p w14:paraId="0E0439EC" w14:textId="1BB767D3" w:rsidR="00275560" w:rsidRPr="00E2144D" w:rsidDel="00491E62" w:rsidRDefault="00275560">
      <w:pPr>
        <w:pStyle w:val="BodyText"/>
        <w:rPr>
          <w:ins w:id="1643" w:author="jimenezalfaro.borja@gmail.com" w:date="2020-08-01T16:09:00Z"/>
          <w:moveFrom w:id="1644" w:author="jimenezalfaro.borja@gmail.com" w:date="2020-08-02T12:27:00Z"/>
          <w:rFonts w:cs="Arial"/>
          <w:rPrChange w:id="1645" w:author="jimenezalfaro.borja@gmail.com" w:date="2020-08-01T16:24:00Z">
            <w:rPr>
              <w:ins w:id="1646" w:author="jimenezalfaro.borja@gmail.com" w:date="2020-08-01T16:09:00Z"/>
              <w:moveFrom w:id="1647" w:author="jimenezalfaro.borja@gmail.com" w:date="2020-08-02T12:27:00Z"/>
            </w:rPr>
          </w:rPrChange>
        </w:rPr>
      </w:pPr>
      <w:moveFromRangeStart w:id="1648" w:author="jimenezalfaro.borja@gmail.com [9]" w:date="2020-08-02T12:27:00Z" w:name="move47263671"/>
      <w:moveFrom w:id="1649" w:author="jimenezalfaro.borja@gmail.com" w:date="2020-08-02T12:27:00Z">
        <w:ins w:id="1650" w:author="jimenezalfaro.borja@gmail.com" w:date="2020-08-01T16:09:00Z">
          <w:r w:rsidRPr="00E2144D" w:rsidDel="00491E62">
            <w:rPr>
              <w:rFonts w:cs="Arial"/>
              <w:rPrChange w:id="1651" w:author="jimenezalfaro.borja@gmail.com" w:date="2020-08-01T16:24:00Z">
                <w:rPr/>
              </w:rPrChange>
            </w:rPr>
            <w:t xml:space="preserve">Our results clearly indicated that, in general, a stratification period where seeds experience cold and wet conditions over a period of months is important for promoting seed germination in species inhabiting alpine habitats. Cold stratification acts to decrease their </w:t>
          </w:r>
          <w:commentRangeStart w:id="1652"/>
          <w:r w:rsidRPr="00E2144D" w:rsidDel="00491E62">
            <w:rPr>
              <w:rFonts w:cs="Arial"/>
              <w:rPrChange w:id="1653" w:author="jimenezalfaro.borja@gmail.com" w:date="2020-08-01T16:24:00Z">
                <w:rPr/>
              </w:rPrChange>
            </w:rPr>
            <w:t xml:space="preserve">time to </w:t>
          </w:r>
          <w:commentRangeEnd w:id="1652"/>
          <w:r w:rsidRPr="00E2144D" w:rsidDel="00491E62">
            <w:rPr>
              <w:rStyle w:val="CommentReference"/>
              <w:rFonts w:cs="Arial"/>
              <w:sz w:val="24"/>
              <w:szCs w:val="24"/>
              <w:rPrChange w:id="1654" w:author="jimenezalfaro.borja@gmail.com" w:date="2020-08-01T16:24:00Z">
                <w:rPr>
                  <w:rStyle w:val="CommentReference"/>
                </w:rPr>
              </w:rPrChange>
            </w:rPr>
            <w:commentReference w:id="1652"/>
          </w:r>
          <w:r w:rsidRPr="00554280" w:rsidDel="00491E62">
            <w:rPr>
              <w:rFonts w:cs="Arial"/>
            </w:rPr>
            <w:t xml:space="preserve">germination and can increase their overall percent germination. </w:t>
          </w:r>
          <w:r w:rsidRPr="00E2144D" w:rsidDel="00491E62">
            <w:rPr>
              <w:rFonts w:cs="Arial"/>
              <w:rPrChange w:id="1655" w:author="jimenezalfaro.borja@gmail.com" w:date="2020-08-01T16:24:00Z">
                <w:rPr/>
              </w:rPrChange>
            </w:rPr>
            <w:t>These results concur with several studies that have shown that cold-stratification is important for seed germination of different alpine plant species (e.g. Cavieres &amp; Arroyo, 2000; Schütz, 2002; Shimono and Kudo, 2005; Giménez-Benavides et al., 2005; Sommerville et al., 2013; García-Fernández et al., 2015; Hoyle et al., 2015; Fernández-Pascual et al., 2017; Cavieres &amp; Sierra-Almeida 2018). Under natural conditions, a stable cold stratification treatment of the seeds occurs over winter when they are covered with snow. Hence, the role of cold stratification on the different germination parameters assessed suggests that this allows seeds to sense the snow season, and thereby promotes germination to occur in the spring and summer snow-free season, when conditions are more favourable for seedling survival and growth. Global climate change is causing large changes in the snow cover duration in several alpine areas around the world (Beniston, 2012; Gobiet al., 2014). In some areas, this is leading to shorter, or even the absence of, natural cold stratification periods under snow for some alpine species, and could suggest  decreases in seed germination rates in the future, compromising their population viability and indirectly favoring species with no such requirement (Sommerville et al., 2013). Thus, our global assessment suggests that major impacts on the natural regeneration process of alpine species may be expected according to the current trends in climate change.</w:t>
          </w:r>
        </w:ins>
      </w:moveFrom>
    </w:p>
    <w:moveFromRangeEnd w:id="1648"/>
    <w:p w14:paraId="532EC982" w14:textId="2A386696" w:rsidR="00275560" w:rsidRPr="00E2144D" w:rsidRDefault="00275560">
      <w:pPr>
        <w:pStyle w:val="BodyText"/>
        <w:rPr>
          <w:ins w:id="1656" w:author="jimenezalfaro.borja@gmail.com" w:date="2020-08-01T16:21:00Z"/>
          <w:rFonts w:cs="Arial"/>
          <w:rPrChange w:id="1657" w:author="jimenezalfaro.borja@gmail.com" w:date="2020-08-01T16:24:00Z">
            <w:rPr>
              <w:ins w:id="1658" w:author="jimenezalfaro.borja@gmail.com" w:date="2020-08-01T16:21:00Z"/>
            </w:rPr>
          </w:rPrChange>
        </w:rPr>
      </w:pPr>
      <w:ins w:id="1659" w:author="jimenezalfaro.borja@gmail.com" w:date="2020-08-01T16:09:00Z">
        <w:del w:id="1660" w:author="jimenezalfaro.borja@gmail.com" w:date="2020-08-02T12:26:00Z">
          <w:r w:rsidRPr="00E2144D" w:rsidDel="00491E62">
            <w:rPr>
              <w:rFonts w:cs="Arial"/>
              <w:rPrChange w:id="1661" w:author="jimenezalfaro.borja@gmail.com" w:date="2020-08-01T16:24:00Z">
                <w:rPr/>
              </w:rPrChange>
            </w:rPr>
            <w:tab/>
          </w:r>
        </w:del>
        <w:r w:rsidRPr="00E2144D">
          <w:rPr>
            <w:rFonts w:cs="Arial"/>
            <w:rPrChange w:id="1662" w:author="jimenezalfaro.borja@gmail.com" w:date="2020-08-01T16:24:00Z">
              <w:rPr/>
            </w:rPrChange>
          </w:rPr>
          <w:t xml:space="preserve">Like cold stratification, the </w:t>
        </w:r>
        <w:proofErr w:type="spellStart"/>
        <w:r w:rsidRPr="00E2144D">
          <w:rPr>
            <w:rFonts w:cs="Arial"/>
            <w:rPrChange w:id="1663" w:author="jimenezalfaro.borja@gmail.com" w:date="2020-08-01T16:24:00Z">
              <w:rPr/>
            </w:rPrChange>
          </w:rPr>
          <w:t>gibberalic</w:t>
        </w:r>
        <w:proofErr w:type="spellEnd"/>
        <w:r w:rsidRPr="00E2144D">
          <w:rPr>
            <w:rFonts w:cs="Arial"/>
            <w:rPrChange w:id="1664" w:author="jimenezalfaro.borja@gmail.com" w:date="2020-08-01T16:24:00Z">
              <w:rPr/>
            </w:rPrChange>
          </w:rPr>
          <w:t xml:space="preserve"> acid (GA</w:t>
        </w:r>
        <w:r w:rsidRPr="00E2144D">
          <w:rPr>
            <w:rFonts w:cs="Arial"/>
            <w:vertAlign w:val="subscript"/>
            <w:rPrChange w:id="1665" w:author="jimenezalfaro.borja@gmail.com" w:date="2020-08-01T16:24:00Z">
              <w:rPr>
                <w:vertAlign w:val="subscript"/>
              </w:rPr>
            </w:rPrChange>
          </w:rPr>
          <w:t>3</w:t>
        </w:r>
        <w:r w:rsidRPr="00E2144D">
          <w:rPr>
            <w:rFonts w:cs="Arial"/>
            <w:rPrChange w:id="1666" w:author="jimenezalfaro.borja@gmail.com" w:date="2020-08-01T16:24:00Z">
              <w:rPr/>
            </w:rPrChange>
          </w:rPr>
          <w:t>) hormone can be used to help overcome inherent physiological dormancy. Our results showed that many researchers observed similar germination responses with the application of GA</w:t>
        </w:r>
        <w:r w:rsidRPr="00E2144D">
          <w:rPr>
            <w:rFonts w:cs="Arial"/>
            <w:vertAlign w:val="subscript"/>
            <w:rPrChange w:id="1667" w:author="jimenezalfaro.borja@gmail.com" w:date="2020-08-01T16:24:00Z">
              <w:rPr>
                <w:vertAlign w:val="subscript"/>
              </w:rPr>
            </w:rPrChange>
          </w:rPr>
          <w:t>3</w:t>
        </w:r>
        <w:r w:rsidRPr="00E2144D">
          <w:rPr>
            <w:rFonts w:cs="Arial"/>
            <w:rPrChange w:id="1668" w:author="jimenezalfaro.borja@gmail.com" w:date="2020-08-01T16:24:00Z">
              <w:rPr/>
            </w:rPrChange>
          </w:rPr>
          <w:t xml:space="preserve"> as with applying a cold stratification treatment. In some studies, GA</w:t>
        </w:r>
        <w:r w:rsidRPr="00E2144D">
          <w:rPr>
            <w:rFonts w:cs="Arial"/>
            <w:vertAlign w:val="subscript"/>
            <w:rPrChange w:id="1669" w:author="jimenezalfaro.borja@gmail.com" w:date="2020-08-01T16:24:00Z">
              <w:rPr>
                <w:vertAlign w:val="subscript"/>
              </w:rPr>
            </w:rPrChange>
          </w:rPr>
          <w:t>3</w:t>
        </w:r>
        <w:r w:rsidRPr="00E2144D">
          <w:rPr>
            <w:rFonts w:cs="Arial"/>
            <w:rPrChange w:id="1670" w:author="jimenezalfaro.borja@gmail.com" w:date="2020-08-01T16:24:00Z">
              <w:rPr/>
            </w:rPrChange>
          </w:rPr>
          <w:t xml:space="preserve"> is used to alleviate dormancy in seeds that received potentially inadequate germination cues (Hoyle et al. 2015; Baskin and Baskin 2014). In addition, using GA</w:t>
        </w:r>
        <w:r w:rsidRPr="00E2144D">
          <w:rPr>
            <w:rFonts w:cs="Arial"/>
            <w:vertAlign w:val="subscript"/>
            <w:rPrChange w:id="1671" w:author="jimenezalfaro.borja@gmail.com" w:date="2020-08-01T16:24:00Z">
              <w:rPr>
                <w:vertAlign w:val="subscript"/>
              </w:rPr>
            </w:rPrChange>
          </w:rPr>
          <w:t xml:space="preserve">3 </w:t>
        </w:r>
        <w:r w:rsidRPr="00E2144D">
          <w:rPr>
            <w:rFonts w:cs="Arial"/>
            <w:rPrChange w:id="1672" w:author="jimenezalfaro.borja@gmail.com" w:date="2020-08-01T16:24:00Z">
              <w:rPr/>
            </w:rPrChange>
          </w:rPr>
          <w:t xml:space="preserve">after, or in combination with other germination treatments, can alert researchers about the thresholds or strength of natural germination cues in some species. Deep physiological dormancy </w:t>
        </w:r>
        <w:r w:rsidRPr="00E2144D">
          <w:rPr>
            <w:rFonts w:cs="Arial"/>
            <w:rPrChange w:id="1673" w:author="jimenezalfaro.borja@gmail.com" w:date="2020-08-01T16:24:00Z">
              <w:rPr/>
            </w:rPrChange>
          </w:rPr>
          <w:lastRenderedPageBreak/>
          <w:t>in alpine species is not uncommon (</w:t>
        </w:r>
        <w:proofErr w:type="spellStart"/>
        <w:r w:rsidRPr="00E2144D">
          <w:rPr>
            <w:rFonts w:cs="Arial"/>
            <w:rPrChange w:id="1674" w:author="jimenezalfaro.borja@gmail.com" w:date="2020-08-01T16:24:00Z">
              <w:rPr/>
            </w:rPrChange>
          </w:rPr>
          <w:t>Schwienbacher</w:t>
        </w:r>
        <w:proofErr w:type="spellEnd"/>
        <w:r w:rsidRPr="00E2144D">
          <w:rPr>
            <w:rFonts w:cs="Arial"/>
            <w:rPrChange w:id="1675" w:author="jimenezalfaro.borja@gmail.com" w:date="2020-08-01T16:24:00Z">
              <w:rPr/>
            </w:rPrChange>
          </w:rPr>
          <w:t xml:space="preserve"> et al. 2011), in which case, applying GA</w:t>
        </w:r>
        <w:r w:rsidRPr="00E2144D">
          <w:rPr>
            <w:rFonts w:cs="Arial"/>
            <w:vertAlign w:val="subscript"/>
            <w:rPrChange w:id="1676" w:author="jimenezalfaro.borja@gmail.com" w:date="2020-08-01T16:24:00Z">
              <w:rPr>
                <w:vertAlign w:val="subscript"/>
              </w:rPr>
            </w:rPrChange>
          </w:rPr>
          <w:t>3</w:t>
        </w:r>
        <w:r w:rsidRPr="00E2144D">
          <w:rPr>
            <w:rFonts w:cs="Arial"/>
            <w:rPrChange w:id="1677" w:author="jimenezalfaro.borja@gmail.com" w:date="2020-08-01T16:24:00Z">
              <w:rPr/>
            </w:rPrChange>
          </w:rPr>
          <w:t xml:space="preserve"> might improve germination rates when all other treatments fail to overcome this strategy. However, applying GA</w:t>
        </w:r>
        <w:r w:rsidRPr="00E2144D">
          <w:rPr>
            <w:rFonts w:cs="Arial"/>
            <w:vertAlign w:val="subscript"/>
            <w:rPrChange w:id="1678" w:author="jimenezalfaro.borja@gmail.com" w:date="2020-08-01T16:24:00Z">
              <w:rPr>
                <w:vertAlign w:val="subscript"/>
              </w:rPr>
            </w:rPrChange>
          </w:rPr>
          <w:t>3</w:t>
        </w:r>
        <w:r w:rsidRPr="00E2144D">
          <w:rPr>
            <w:rFonts w:cs="Arial"/>
            <w:rPrChange w:id="1679" w:author="jimenezalfaro.borja@gmail.com" w:date="2020-08-01T16:24:00Z">
              <w:rPr/>
            </w:rPrChange>
          </w:rPr>
          <w:t xml:space="preserve"> may be detrimental to germination in some instances (Hoyle et al. 2015), and result in negligible or no germination, </w:t>
        </w:r>
        <w:proofErr w:type="gramStart"/>
        <w:r w:rsidRPr="00E2144D">
          <w:rPr>
            <w:rFonts w:cs="Arial"/>
            <w:rPrChange w:id="1680" w:author="jimenezalfaro.borja@gmail.com" w:date="2020-08-01T16:24:00Z">
              <w:rPr/>
            </w:rPrChange>
          </w:rPr>
          <w:t>whether or not</w:t>
        </w:r>
        <w:proofErr w:type="gramEnd"/>
        <w:r w:rsidRPr="00E2144D">
          <w:rPr>
            <w:rFonts w:cs="Arial"/>
            <w:rPrChange w:id="1681" w:author="jimenezalfaro.borja@gmail.com" w:date="2020-08-01T16:24:00Z">
              <w:rPr/>
            </w:rPrChange>
          </w:rPr>
          <w:t xml:space="preserve"> seeds can return to a dormancy cycle or alter their germination requirements.</w:t>
        </w:r>
      </w:ins>
    </w:p>
    <w:p w14:paraId="50C44B7A" w14:textId="22633150" w:rsidR="00E2144D" w:rsidRPr="00027401" w:rsidDel="00E2144D" w:rsidRDefault="00E2144D">
      <w:pPr>
        <w:pStyle w:val="BodyText"/>
        <w:rPr>
          <w:ins w:id="1682" w:author="jimenezalfaro.borja@gmail.com" w:date="2020-08-01T16:09:00Z"/>
          <w:del w:id="1683" w:author="jimenezalfaro.borja@gmail.com" w:date="2020-08-01T16:21:00Z"/>
          <w:rFonts w:cs="Arial"/>
          <w:b/>
          <w:bCs/>
          <w:rPrChange w:id="1684" w:author="jimenezalfaro.borja@gmail.com" w:date="2020-08-01T17:09:00Z">
            <w:rPr>
              <w:ins w:id="1685" w:author="jimenezalfaro.borja@gmail.com" w:date="2020-08-01T16:09:00Z"/>
              <w:del w:id="1686" w:author="jimenezalfaro.borja@gmail.com" w:date="2020-08-01T16:21:00Z"/>
            </w:rPr>
          </w:rPrChange>
        </w:rPr>
      </w:pPr>
    </w:p>
    <w:p w14:paraId="4ED20369" w14:textId="4AB4FF0E" w:rsidR="00275560" w:rsidRPr="00027401" w:rsidDel="00E2144D" w:rsidRDefault="00275560">
      <w:pPr>
        <w:pStyle w:val="Bibliography"/>
        <w:rPr>
          <w:ins w:id="1687" w:author="jimenezalfaro.borja@gmail.com" w:date="2020-08-01T16:10:00Z"/>
          <w:del w:id="1688" w:author="jimenezalfaro.borja@gmail.com" w:date="2020-08-01T16:21:00Z"/>
          <w:rFonts w:cs="Arial"/>
          <w:b/>
          <w:bCs/>
          <w:lang w:val="es-ES"/>
          <w:rPrChange w:id="1689" w:author="jimenezalfaro.borja@gmail.com" w:date="2020-08-01T17:09:00Z">
            <w:rPr>
              <w:ins w:id="1690" w:author="jimenezalfaro.borja@gmail.com" w:date="2020-08-01T16:10:00Z"/>
              <w:del w:id="1691" w:author="jimenezalfaro.borja@gmail.com" w:date="2020-08-01T16:21:00Z"/>
            </w:rPr>
          </w:rPrChange>
        </w:rPr>
      </w:pPr>
      <w:ins w:id="1692" w:author="jimenezalfaro.borja@gmail.com" w:date="2020-08-01T16:10:00Z">
        <w:del w:id="1693" w:author="jimenezalfaro.borja@gmail.com" w:date="2020-08-01T16:21:00Z">
          <w:r w:rsidRPr="00027401" w:rsidDel="00E2144D">
            <w:rPr>
              <w:rFonts w:cs="Arial"/>
              <w:b/>
              <w:bCs/>
              <w:rPrChange w:id="1694" w:author="jimenezalfaro.borja@gmail.com" w:date="2020-08-01T17:09:00Z">
                <w:rPr/>
              </w:rPrChange>
            </w:rPr>
            <w:delText xml:space="preserve">Beniston, M., 2012. Is snow in the Alps receding or disappearing? </w:delText>
          </w:r>
          <w:r w:rsidRPr="00027401" w:rsidDel="00E2144D">
            <w:rPr>
              <w:rFonts w:cs="Arial"/>
              <w:b/>
              <w:bCs/>
              <w:lang w:val="es-ES"/>
              <w:rPrChange w:id="1695" w:author="jimenezalfaro.borja@gmail.com" w:date="2020-08-01T17:09:00Z">
                <w:rPr/>
              </w:rPrChange>
            </w:rPr>
            <w:delText>WIREs Clim. Change 3, 349−358.</w:delText>
          </w:r>
        </w:del>
      </w:ins>
    </w:p>
    <w:p w14:paraId="119A471D" w14:textId="6BF1A67E" w:rsidR="00275560" w:rsidRPr="00027401" w:rsidDel="00E2144D" w:rsidRDefault="00275560">
      <w:pPr>
        <w:pStyle w:val="Bibliography"/>
        <w:rPr>
          <w:ins w:id="1696" w:author="jimenezalfaro.borja@gmail.com" w:date="2020-08-01T16:10:00Z"/>
          <w:del w:id="1697" w:author="jimenezalfaro.borja@gmail.com" w:date="2020-08-01T16:21:00Z"/>
          <w:rFonts w:cs="Arial"/>
          <w:b/>
          <w:bCs/>
          <w:rPrChange w:id="1698" w:author="jimenezalfaro.borja@gmail.com" w:date="2020-08-01T17:09:00Z">
            <w:rPr>
              <w:ins w:id="1699" w:author="jimenezalfaro.borja@gmail.com" w:date="2020-08-01T16:10:00Z"/>
              <w:del w:id="1700" w:author="jimenezalfaro.borja@gmail.com" w:date="2020-08-01T16:21:00Z"/>
              <w:lang w:val="es-CL"/>
            </w:rPr>
          </w:rPrChange>
        </w:rPr>
      </w:pPr>
      <w:ins w:id="1701" w:author="jimenezalfaro.borja@gmail.com" w:date="2020-08-01T16:10:00Z">
        <w:del w:id="1702" w:author="jimenezalfaro.borja@gmail.com" w:date="2020-08-01T16:21:00Z">
          <w:r w:rsidRPr="00027401" w:rsidDel="00E2144D">
            <w:rPr>
              <w:rFonts w:cs="Arial"/>
              <w:b/>
              <w:bCs/>
              <w:lang w:val="es-CL"/>
              <w:rPrChange w:id="1703" w:author="jimenezalfaro.borja@gmail.com" w:date="2020-08-01T17:09:00Z">
                <w:rPr>
                  <w:lang w:val="es-CL"/>
                </w:rPr>
              </w:rPrChange>
            </w:rPr>
            <w:delText xml:space="preserve">García-Fernández, A., Escudero, A., Lara-Romero, C., Iriondo, J. M. 2015. </w:delText>
          </w:r>
          <w:r w:rsidRPr="00027401" w:rsidDel="00E2144D">
            <w:rPr>
              <w:rFonts w:cs="Arial"/>
              <w:b/>
              <w:bCs/>
              <w:rPrChange w:id="1704" w:author="jimenezalfaro.borja@gmail.com" w:date="2020-08-01T17:09:00Z">
                <w:rPr/>
              </w:rPrChange>
            </w:rPr>
            <w:delText xml:space="preserve">Effects of the duration of cold stratification on early life stages of the Mediterranean alpine plant Silene ciliata. </w:delText>
          </w:r>
          <w:r w:rsidRPr="00027401" w:rsidDel="00E2144D">
            <w:rPr>
              <w:rFonts w:cs="Arial"/>
              <w:b/>
              <w:bCs/>
              <w:rPrChange w:id="1705" w:author="jimenezalfaro.borja@gmail.com" w:date="2020-08-01T17:09:00Z">
                <w:rPr>
                  <w:lang w:val="es-CL"/>
                </w:rPr>
              </w:rPrChange>
            </w:rPr>
            <w:delText>Plant Biol. 17, 344−350.</w:delText>
          </w:r>
        </w:del>
      </w:ins>
    </w:p>
    <w:p w14:paraId="3D04BD01" w14:textId="744A2560" w:rsidR="00275560" w:rsidRPr="00027401" w:rsidDel="00E2144D" w:rsidRDefault="00275560">
      <w:pPr>
        <w:pStyle w:val="Bibliography"/>
        <w:rPr>
          <w:ins w:id="1706" w:author="jimenezalfaro.borja@gmail.com" w:date="2020-08-01T16:10:00Z"/>
          <w:del w:id="1707" w:author="jimenezalfaro.borja@gmail.com" w:date="2020-08-01T16:21:00Z"/>
          <w:rFonts w:cs="Arial"/>
          <w:b/>
          <w:bCs/>
          <w:rPrChange w:id="1708" w:author="jimenezalfaro.borja@gmail.com" w:date="2020-08-01T17:09:00Z">
            <w:rPr>
              <w:ins w:id="1709" w:author="jimenezalfaro.borja@gmail.com" w:date="2020-08-01T16:10:00Z"/>
              <w:del w:id="1710" w:author="jimenezalfaro.borja@gmail.com" w:date="2020-08-01T16:21:00Z"/>
            </w:rPr>
          </w:rPrChange>
        </w:rPr>
      </w:pPr>
      <w:ins w:id="1711" w:author="jimenezalfaro.borja@gmail.com" w:date="2020-08-01T16:10:00Z">
        <w:del w:id="1712" w:author="jimenezalfaro.borja@gmail.com" w:date="2020-08-01T16:21:00Z">
          <w:r w:rsidRPr="00027401" w:rsidDel="00E2144D">
            <w:rPr>
              <w:rFonts w:cs="Arial"/>
              <w:b/>
              <w:bCs/>
              <w:rPrChange w:id="1713" w:author="jimenezalfaro.borja@gmail.com" w:date="2020-08-01T17:09:00Z">
                <w:rPr/>
              </w:rPrChange>
            </w:rPr>
            <w:delText>Gobiet, A., Kotlarski, S., Beniston, M., Heinrich, G., Rajczak, J., Stoffel, M., 2014. 21st century climate change in the European Alps −A review. Sci. Total Environ. 493, 1138−1151.</w:delText>
          </w:r>
        </w:del>
      </w:ins>
    </w:p>
    <w:p w14:paraId="2D813C8B" w14:textId="26399BC6" w:rsidR="00275560" w:rsidRPr="00027401" w:rsidDel="00E2144D" w:rsidRDefault="00275560">
      <w:pPr>
        <w:autoSpaceDE w:val="0"/>
        <w:autoSpaceDN w:val="0"/>
        <w:adjustRightInd w:val="0"/>
        <w:rPr>
          <w:ins w:id="1714" w:author="jimenezalfaro.borja@gmail.com" w:date="2020-08-01T14:44:00Z"/>
          <w:del w:id="1715" w:author="jimenezalfaro.borja@gmail.com" w:date="2020-08-01T16:21:00Z"/>
          <w:rFonts w:cs="Arial"/>
          <w:b/>
          <w:bCs/>
          <w:color w:val="000000" w:themeColor="text1"/>
          <w:rPrChange w:id="1716" w:author="jimenezalfaro.borja@gmail.com" w:date="2020-08-01T17:09:00Z">
            <w:rPr>
              <w:ins w:id="1717" w:author="jimenezalfaro.borja@gmail.com" w:date="2020-08-01T14:44:00Z"/>
              <w:del w:id="1718" w:author="jimenezalfaro.borja@gmail.com" w:date="2020-08-01T16:21:00Z"/>
              <w:rFonts w:ascii="Times New Roman" w:hAnsi="Times New Roman" w:cs="Times New Roman"/>
              <w:color w:val="000000" w:themeColor="text1"/>
              <w:sz w:val="28"/>
              <w:szCs w:val="28"/>
            </w:rPr>
          </w:rPrChange>
        </w:rPr>
        <w:pPrChange w:id="1719" w:author="jimenezalfaro.borja@gmail.com" w:date="2020-08-01T16:24:00Z">
          <w:pPr>
            <w:autoSpaceDE w:val="0"/>
            <w:autoSpaceDN w:val="0"/>
            <w:adjustRightInd w:val="0"/>
            <w:spacing w:after="0" w:line="480" w:lineRule="auto"/>
          </w:pPr>
        </w:pPrChange>
      </w:pPr>
    </w:p>
    <w:p w14:paraId="5427EE7A" w14:textId="109B6E68" w:rsidR="00D77DE6" w:rsidRPr="00027401" w:rsidRDefault="00D77DE6" w:rsidP="00554280">
      <w:pPr>
        <w:pStyle w:val="BodyText"/>
        <w:rPr>
          <w:ins w:id="1720" w:author="jimenezalfaro.borja@gmail.com" w:date="2020-08-01T14:46:00Z"/>
          <w:rFonts w:cs="Arial"/>
          <w:b/>
          <w:bCs/>
          <w:color w:val="FF0000"/>
          <w:rPrChange w:id="1721" w:author="jimenezalfaro.borja@gmail.com" w:date="2020-08-01T17:09:00Z">
            <w:rPr>
              <w:ins w:id="1722" w:author="jimenezalfaro.borja@gmail.com" w:date="2020-08-01T14:46:00Z"/>
              <w:i/>
              <w:iCs/>
            </w:rPr>
          </w:rPrChange>
        </w:rPr>
      </w:pPr>
      <w:ins w:id="1723" w:author="jimenezalfaro.borja@gmail.com" w:date="2020-08-01T14:46:00Z">
        <w:del w:id="1724" w:author="jimenezalfaro.borja@gmail.com" w:date="2020-08-01T17:08:00Z">
          <w:r w:rsidRPr="00027401" w:rsidDel="00027401">
            <w:rPr>
              <w:rFonts w:cs="Arial"/>
              <w:b/>
              <w:bCs/>
              <w:color w:val="FF0000"/>
              <w:rPrChange w:id="1725" w:author="jimenezalfaro.borja@gmail.com" w:date="2020-08-01T17:09:00Z">
                <w:rPr>
                  <w:i/>
                  <w:iCs/>
                </w:rPr>
              </w:rPrChange>
            </w:rPr>
            <w:delText>Alternating temperature regimes and light</w:delText>
          </w:r>
        </w:del>
      </w:ins>
      <w:ins w:id="1726" w:author="jimenezalfaro.borja@gmail.com" w:date="2020-08-01T17:08:00Z">
        <w:del w:id="1727" w:author="jimenezalfaro.borja@gmail.com" w:date="2020-08-01T18:20:00Z">
          <w:r w:rsidR="00027401" w:rsidRPr="00027401" w:rsidDel="00DD24BE">
            <w:rPr>
              <w:rFonts w:cs="Arial"/>
              <w:b/>
              <w:bCs/>
              <w:rPrChange w:id="1728" w:author="jimenezalfaro.borja@gmail.com" w:date="2020-08-01T17:09:00Z">
                <w:rPr>
                  <w:rFonts w:cs="Arial"/>
                </w:rPr>
              </w:rPrChange>
            </w:rPr>
            <w:delText>The effect of</w:delText>
          </w:r>
        </w:del>
      </w:ins>
      <w:ins w:id="1729" w:author="jimenezalfaro.borja@gmail.com" w:date="2020-08-01T18:20:00Z">
        <w:r w:rsidR="00DD24BE">
          <w:rPr>
            <w:rFonts w:cs="Arial"/>
            <w:b/>
            <w:bCs/>
          </w:rPr>
          <w:t>A</w:t>
        </w:r>
      </w:ins>
      <w:ins w:id="1730" w:author="jimenezalfaro.borja@gmail.com" w:date="2020-08-01T17:08:00Z">
        <w:del w:id="1731" w:author="jimenezalfaro.borja@gmail.com" w:date="2020-08-01T18:20:00Z">
          <w:r w:rsidR="00027401" w:rsidRPr="00027401" w:rsidDel="00DD24BE">
            <w:rPr>
              <w:rFonts w:cs="Arial"/>
              <w:b/>
              <w:bCs/>
              <w:rPrChange w:id="1732" w:author="jimenezalfaro.borja@gmail.com" w:date="2020-08-01T17:09:00Z">
                <w:rPr>
                  <w:rFonts w:cs="Arial"/>
                </w:rPr>
              </w:rPrChange>
            </w:rPr>
            <w:delText xml:space="preserve"> a</w:delText>
          </w:r>
        </w:del>
        <w:r w:rsidR="00027401" w:rsidRPr="00027401">
          <w:rPr>
            <w:rFonts w:cs="Arial"/>
            <w:b/>
            <w:bCs/>
            <w:rPrChange w:id="1733" w:author="jimenezalfaro.borja@gmail.com" w:date="2020-08-01T17:09:00Z">
              <w:rPr>
                <w:rFonts w:cs="Arial"/>
              </w:rPr>
            </w:rPrChange>
          </w:rPr>
          <w:t>lternating temperatures and light</w:t>
        </w:r>
      </w:ins>
    </w:p>
    <w:p w14:paraId="1AF49FE1" w14:textId="78581FFD" w:rsidR="00D77DE6" w:rsidRPr="00554280" w:rsidRDefault="00D77DE6" w:rsidP="00554280">
      <w:pPr>
        <w:pStyle w:val="BodyText"/>
        <w:rPr>
          <w:ins w:id="1734" w:author="jimenezalfaro.borja@gmail.com" w:date="2020-08-01T14:46:00Z"/>
          <w:rFonts w:cs="Arial"/>
        </w:rPr>
      </w:pPr>
      <w:ins w:id="1735" w:author="jimenezalfaro.borja@gmail.com" w:date="2020-08-01T14:46:00Z">
        <w:r w:rsidRPr="00554280">
          <w:rPr>
            <w:rFonts w:cs="Arial"/>
          </w:rPr>
          <w:t>Alternating temperatures and light regimes in alpine environments (together with a cold stratification requ</w:t>
        </w:r>
        <w:r w:rsidRPr="00E2144D">
          <w:rPr>
            <w:rFonts w:cs="Arial"/>
            <w:rPrChange w:id="1736" w:author="jimenezalfaro.borja@gmail.com" w:date="2020-08-01T16:24:00Z">
              <w:rPr/>
            </w:rPrChange>
          </w:rPr>
          <w:t xml:space="preserve">irement and a positive effect of increasing mean temperatures, as also detected this study) mimic the conditions that seeds experience in the upper soil, during snow-melt at the end of the winter (Billings and Mooney, 1968; </w:t>
        </w:r>
        <w:proofErr w:type="spellStart"/>
        <w:r w:rsidRPr="00E2144D">
          <w:rPr>
            <w:rFonts w:cs="Arial"/>
            <w:rPrChange w:id="1737" w:author="jimenezalfaro.borja@gmail.com" w:date="2020-08-01T16:24:00Z">
              <w:rPr/>
            </w:rPrChange>
          </w:rPr>
          <w:t>Körner</w:t>
        </w:r>
        <w:proofErr w:type="spellEnd"/>
        <w:r w:rsidRPr="00E2144D">
          <w:rPr>
            <w:rFonts w:cs="Arial"/>
            <w:rPrChange w:id="1738" w:author="jimenezalfaro.borja@gmail.com" w:date="2020-08-01T16:24:00Z">
              <w:rPr/>
            </w:rPrChange>
          </w:rPr>
          <w:t xml:space="preserve">, 2003; </w:t>
        </w:r>
        <w:proofErr w:type="spellStart"/>
        <w:r w:rsidRPr="00E2144D">
          <w:rPr>
            <w:rFonts w:cs="Arial"/>
            <w:rPrChange w:id="1739" w:author="jimenezalfaro.borja@gmail.com" w:date="2020-08-01T16:24:00Z">
              <w:rPr/>
            </w:rPrChange>
          </w:rPr>
          <w:t>Mondoni</w:t>
        </w:r>
        <w:proofErr w:type="spellEnd"/>
        <w:r w:rsidRPr="00E2144D">
          <w:rPr>
            <w:rFonts w:cs="Arial"/>
            <w:rPrChange w:id="1740" w:author="jimenezalfaro.borja@gmail.com" w:date="2020-08-01T16:24:00Z">
              <w:rPr/>
            </w:rPrChange>
          </w:rPr>
          <w:t xml:space="preserve"> et al., 2012). Triggering seed germination at the very beginning of the spring season ensures that seedlings have the time to establish during the short growing seasons (</w:t>
        </w:r>
        <w:proofErr w:type="spellStart"/>
        <w:r w:rsidRPr="00E2144D">
          <w:rPr>
            <w:rFonts w:cs="Arial"/>
            <w:rPrChange w:id="1741" w:author="jimenezalfaro.borja@gmail.com" w:date="2020-08-01T16:24:00Z">
              <w:rPr/>
            </w:rPrChange>
          </w:rPr>
          <w:t>Körner</w:t>
        </w:r>
        <w:proofErr w:type="spellEnd"/>
        <w:r w:rsidRPr="00E2144D">
          <w:rPr>
            <w:rFonts w:cs="Arial"/>
            <w:rPrChange w:id="1742" w:author="jimenezalfaro.borja@gmail.com" w:date="2020-08-01T16:24:00Z">
              <w:rPr/>
            </w:rPrChange>
          </w:rPr>
          <w:t xml:space="preserve">, </w:t>
        </w:r>
        <w:r w:rsidRPr="00554280">
          <w:fldChar w:fldCharType="begin"/>
        </w:r>
        <w:r w:rsidRPr="00E2144D">
          <w:rPr>
            <w:rFonts w:cs="Arial"/>
            <w:rPrChange w:id="1743" w:author="jimenezalfaro.borja@gmail.com" w:date="2020-08-01T16:24:00Z">
              <w:rPr/>
            </w:rPrChange>
          </w:rPr>
          <w:instrText xml:space="preserve"> HYPERLINK \l "ref-RN2392" \h </w:instrText>
        </w:r>
        <w:r w:rsidRPr="00554280">
          <w:rPr>
            <w:rFonts w:cs="Arial"/>
            <w:rPrChange w:id="1744" w:author="jimenezalfaro.borja@gmail.com" w:date="2020-08-01T16:24:00Z">
              <w:rPr>
                <w:rStyle w:val="Hyperlink"/>
                <w:rFonts w:cs="Arial"/>
              </w:rPr>
            </w:rPrChange>
          </w:rPr>
          <w:fldChar w:fldCharType="separate"/>
        </w:r>
        <w:r w:rsidRPr="00554280">
          <w:rPr>
            <w:rStyle w:val="Hyperlink"/>
            <w:rFonts w:cs="Arial"/>
          </w:rPr>
          <w:t>2003</w:t>
        </w:r>
        <w:r w:rsidRPr="00554280">
          <w:rPr>
            <w:rStyle w:val="Hyperlink"/>
            <w:rFonts w:cs="Arial"/>
          </w:rPr>
          <w:fldChar w:fldCharType="end"/>
        </w:r>
        <w:r w:rsidRPr="00554280">
          <w:rPr>
            <w:rFonts w:cs="Arial"/>
          </w:rPr>
          <w:t>) and grow to a critical biomass before the next winter (</w:t>
        </w:r>
        <w:proofErr w:type="spellStart"/>
        <w:r w:rsidRPr="00554280">
          <w:rPr>
            <w:rFonts w:cs="Arial"/>
          </w:rPr>
          <w:t>Schütz</w:t>
        </w:r>
        <w:proofErr w:type="spellEnd"/>
        <w:r w:rsidRPr="00554280">
          <w:rPr>
            <w:rFonts w:cs="Arial"/>
          </w:rPr>
          <w:t xml:space="preserve">, </w:t>
        </w:r>
        <w:r w:rsidRPr="00554280">
          <w:fldChar w:fldCharType="begin"/>
        </w:r>
        <w:r w:rsidRPr="00E2144D">
          <w:rPr>
            <w:rFonts w:cs="Arial"/>
            <w:rPrChange w:id="1745" w:author="jimenezalfaro.borja@gmail.com" w:date="2020-08-01T16:24:00Z">
              <w:rPr/>
            </w:rPrChange>
          </w:rPr>
          <w:instrText xml:space="preserve"> HYPERLINK \l "ref-RN2868" \h </w:instrText>
        </w:r>
        <w:r w:rsidRPr="00554280">
          <w:rPr>
            <w:rFonts w:cs="Arial"/>
            <w:rPrChange w:id="1746" w:author="jimenezalfaro.borja@gmail.com" w:date="2020-08-01T16:24:00Z">
              <w:rPr>
                <w:rStyle w:val="Hyperlink"/>
                <w:rFonts w:cs="Arial"/>
              </w:rPr>
            </w:rPrChange>
          </w:rPr>
          <w:fldChar w:fldCharType="separate"/>
        </w:r>
        <w:r w:rsidRPr="00554280">
          <w:rPr>
            <w:rStyle w:val="Hyperlink"/>
            <w:rFonts w:cs="Arial"/>
          </w:rPr>
          <w:t>2002</w:t>
        </w:r>
        <w:r w:rsidRPr="00554280">
          <w:rPr>
            <w:rStyle w:val="Hyperlink"/>
            <w:rFonts w:cs="Arial"/>
          </w:rPr>
          <w:fldChar w:fldCharType="end"/>
        </w:r>
        <w:r w:rsidRPr="00554280">
          <w:rPr>
            <w:rFonts w:cs="Arial"/>
          </w:rPr>
          <w:t xml:space="preserve">). The slightly lower effect of alternating temperature detected for </w:t>
        </w:r>
        <w:del w:id="1747" w:author="jimenezalfaro.borja@gmail.com" w:date="2020-08-01T17:09:00Z">
          <w:r w:rsidRPr="00E2144D" w:rsidDel="00027401">
            <w:rPr>
              <w:rFonts w:cs="Arial"/>
              <w:rPrChange w:id="1748" w:author="jimenezalfaro.borja@gmail.com" w:date="2020-08-01T16:24:00Z">
                <w:rPr/>
              </w:rPrChange>
            </w:rPr>
            <w:delText>“</w:delText>
          </w:r>
        </w:del>
        <w:r w:rsidRPr="00E2144D">
          <w:rPr>
            <w:rFonts w:cs="Arial"/>
            <w:rPrChange w:id="1749" w:author="jimenezalfaro.borja@gmail.com" w:date="2020-08-01T16:24:00Z">
              <w:rPr/>
            </w:rPrChange>
          </w:rPr>
          <w:t>strict alpine</w:t>
        </w:r>
        <w:del w:id="1750" w:author="jimenezalfaro.borja@gmail.com" w:date="2020-08-01T17:09:00Z">
          <w:r w:rsidRPr="00E2144D" w:rsidDel="00027401">
            <w:rPr>
              <w:rFonts w:cs="Arial"/>
              <w:rPrChange w:id="1751" w:author="jimenezalfaro.borja@gmail.com" w:date="2020-08-01T16:24:00Z">
                <w:rPr/>
              </w:rPrChange>
            </w:rPr>
            <w:delText>”</w:delText>
          </w:r>
        </w:del>
        <w:r w:rsidRPr="00E2144D">
          <w:rPr>
            <w:rFonts w:cs="Arial"/>
            <w:rPrChange w:id="1752" w:author="jimenezalfaro.borja@gmail.com" w:date="2020-08-01T16:24:00Z">
              <w:rPr/>
            </w:rPrChange>
          </w:rPr>
          <w:t xml:space="preserve"> respect to </w:t>
        </w:r>
        <w:del w:id="1753" w:author="jimenezalfaro.borja@gmail.com" w:date="2020-08-01T17:09:00Z">
          <w:r w:rsidRPr="00E2144D" w:rsidDel="00027401">
            <w:rPr>
              <w:rFonts w:cs="Arial"/>
              <w:rPrChange w:id="1754" w:author="jimenezalfaro.borja@gmail.com" w:date="2020-08-01T16:24:00Z">
                <w:rPr/>
              </w:rPrChange>
            </w:rPr>
            <w:delText>“</w:delText>
          </w:r>
        </w:del>
        <w:r w:rsidRPr="00E2144D">
          <w:rPr>
            <w:rFonts w:cs="Arial"/>
            <w:rPrChange w:id="1755" w:author="jimenezalfaro.borja@gmail.com" w:date="2020-08-01T16:24:00Z">
              <w:rPr/>
            </w:rPrChange>
          </w:rPr>
          <w:t>generalist</w:t>
        </w:r>
        <w:del w:id="1756" w:author="jimenezalfaro.borja@gmail.com" w:date="2020-08-01T17:09:00Z">
          <w:r w:rsidRPr="00E2144D" w:rsidDel="00027401">
            <w:rPr>
              <w:rFonts w:cs="Arial"/>
              <w:rPrChange w:id="1757" w:author="jimenezalfaro.borja@gmail.com" w:date="2020-08-01T16:24:00Z">
                <w:rPr/>
              </w:rPrChange>
            </w:rPr>
            <w:delText>”</w:delText>
          </w:r>
        </w:del>
        <w:r w:rsidRPr="00E2144D">
          <w:rPr>
            <w:rFonts w:cs="Arial"/>
            <w:rPrChange w:id="1758" w:author="jimenezalfaro.borja@gmail.com" w:date="2020-08-01T16:24:00Z">
              <w:rPr/>
            </w:rPrChange>
          </w:rPr>
          <w:t xml:space="preserve"> species confirm the findings of Liu et al. (2013)</w:t>
        </w:r>
      </w:ins>
      <w:ins w:id="1759" w:author="jimenezalfaro.borja@gmail.com" w:date="2020-08-01T17:10:00Z">
        <w:r w:rsidR="00554280">
          <w:rPr>
            <w:rFonts w:cs="Arial"/>
          </w:rPr>
          <w:t xml:space="preserve">, who </w:t>
        </w:r>
      </w:ins>
      <w:ins w:id="1760" w:author="jimenezalfaro.borja@gmail.com" w:date="2020-08-01T14:46:00Z">
        <w:del w:id="1761" w:author="jimenezalfaro.borja@gmail.com" w:date="2020-08-01T17:10:00Z">
          <w:r w:rsidRPr="00E2144D" w:rsidDel="00554280">
            <w:rPr>
              <w:rFonts w:cs="Arial"/>
              <w:rPrChange w:id="1762" w:author="jimenezalfaro.borja@gmail.com" w:date="2020-08-01T16:24:00Z">
                <w:rPr/>
              </w:rPrChange>
            </w:rPr>
            <w:delText xml:space="preserve">. They </w:delText>
          </w:r>
        </w:del>
        <w:r w:rsidRPr="00E2144D">
          <w:rPr>
            <w:rFonts w:cs="Arial"/>
            <w:rPrChange w:id="1763" w:author="jimenezalfaro.borja@gmail.com" w:date="2020-08-01T16:24:00Z">
              <w:rPr/>
            </w:rPrChange>
          </w:rPr>
          <w:t xml:space="preserve">found a lack of a response to temperature fluctuation of the species distributed only at high elevations of the Tibet Plateau, arguing that in that area a high amplitude of temperature fluctuation occurs in all months of the year and therefore fluctuating temperature alone may not be a reliable indicator of suitable conditions for seedling establishment and growth, while maximum daily temperature could be a cue that the short summer growing season has begun (Liu et al., 2013), as confirmed by a higher effect of mean temperature for </w:t>
        </w:r>
        <w:del w:id="1764" w:author="jimenezalfaro.borja@gmail.com" w:date="2020-08-01T17:10:00Z">
          <w:r w:rsidRPr="00E2144D" w:rsidDel="00554280">
            <w:rPr>
              <w:rFonts w:cs="Arial"/>
              <w:rPrChange w:id="1765" w:author="jimenezalfaro.borja@gmail.com" w:date="2020-08-01T16:24:00Z">
                <w:rPr/>
              </w:rPrChange>
            </w:rPr>
            <w:delText>“</w:delText>
          </w:r>
        </w:del>
        <w:r w:rsidRPr="00E2144D">
          <w:rPr>
            <w:rFonts w:cs="Arial"/>
            <w:rPrChange w:id="1766" w:author="jimenezalfaro.borja@gmail.com" w:date="2020-08-01T16:24:00Z">
              <w:rPr/>
            </w:rPrChange>
          </w:rPr>
          <w:t>strict alpine</w:t>
        </w:r>
        <w:del w:id="1767" w:author="jimenezalfaro.borja@gmail.com" w:date="2020-08-01T17:10:00Z">
          <w:r w:rsidRPr="00E2144D" w:rsidDel="00554280">
            <w:rPr>
              <w:rFonts w:cs="Arial"/>
              <w:rPrChange w:id="1768" w:author="jimenezalfaro.borja@gmail.com" w:date="2020-08-01T16:24:00Z">
                <w:rPr/>
              </w:rPrChange>
            </w:rPr>
            <w:delText>”</w:delText>
          </w:r>
        </w:del>
        <w:r w:rsidRPr="00E2144D">
          <w:rPr>
            <w:rFonts w:cs="Arial"/>
            <w:rPrChange w:id="1769" w:author="jimenezalfaro.borja@gmail.com" w:date="2020-08-01T16:24:00Z">
              <w:rPr/>
            </w:rPrChange>
          </w:rPr>
          <w:t xml:space="preserve"> respect to </w:t>
        </w:r>
        <w:del w:id="1770" w:author="jimenezalfaro.borja@gmail.com" w:date="2020-08-01T17:10:00Z">
          <w:r w:rsidRPr="00E2144D" w:rsidDel="00554280">
            <w:rPr>
              <w:rFonts w:cs="Arial"/>
              <w:rPrChange w:id="1771" w:author="jimenezalfaro.borja@gmail.com" w:date="2020-08-01T16:24:00Z">
                <w:rPr/>
              </w:rPrChange>
            </w:rPr>
            <w:delText>“</w:delText>
          </w:r>
        </w:del>
        <w:r w:rsidRPr="00E2144D">
          <w:rPr>
            <w:rFonts w:cs="Arial"/>
            <w:rPrChange w:id="1772" w:author="jimenezalfaro.borja@gmail.com" w:date="2020-08-01T16:24:00Z">
              <w:rPr/>
            </w:rPrChange>
          </w:rPr>
          <w:t>generalist</w:t>
        </w:r>
        <w:del w:id="1773" w:author="jimenezalfaro.borja@gmail.com" w:date="2020-08-01T17:10:00Z">
          <w:r w:rsidRPr="00E2144D" w:rsidDel="00554280">
            <w:rPr>
              <w:rFonts w:cs="Arial"/>
              <w:rPrChange w:id="1774" w:author="jimenezalfaro.borja@gmail.com" w:date="2020-08-01T16:24:00Z">
                <w:rPr/>
              </w:rPrChange>
            </w:rPr>
            <w:delText>”</w:delText>
          </w:r>
        </w:del>
        <w:r w:rsidRPr="00E2144D">
          <w:rPr>
            <w:rFonts w:cs="Arial"/>
            <w:rPrChange w:id="1775" w:author="jimenezalfaro.borja@gmail.com" w:date="2020-08-01T16:24:00Z">
              <w:rPr/>
            </w:rPrChange>
          </w:rPr>
          <w:t xml:space="preserve"> species detected in this study. Solar irradiance penetrate to only the first </w:t>
        </w:r>
        <w:del w:id="1776" w:author="jimenezalfaro.borja@gmail.com" w:date="2020-08-01T17:10:00Z">
          <w:r w:rsidRPr="00E2144D" w:rsidDel="00554280">
            <w:rPr>
              <w:rFonts w:cs="Arial"/>
              <w:rPrChange w:id="1777" w:author="jimenezalfaro.borja@gmail.com" w:date="2020-08-01T16:24:00Z">
                <w:rPr/>
              </w:rPrChange>
            </w:rPr>
            <w:delText>millimiters</w:delText>
          </w:r>
        </w:del>
      </w:ins>
      <w:ins w:id="1778" w:author="jimenezalfaro.borja@gmail.com" w:date="2020-08-01T17:10:00Z">
        <w:r w:rsidR="00554280" w:rsidRPr="00E2144D">
          <w:rPr>
            <w:rFonts w:cs="Arial"/>
          </w:rPr>
          <w:t>millimeters</w:t>
        </w:r>
      </w:ins>
      <w:ins w:id="1779" w:author="jimenezalfaro.borja@gmail.com" w:date="2020-08-01T14:46:00Z">
        <w:r w:rsidRPr="00E2144D">
          <w:rPr>
            <w:rFonts w:cs="Arial"/>
            <w:rPrChange w:id="1780" w:author="jimenezalfaro.borja@gmail.com" w:date="2020-08-01T16:24:00Z">
              <w:rPr/>
            </w:rPrChange>
          </w:rPr>
          <w:t xml:space="preserve"> into the soil in physiologically significant quantities (</w:t>
        </w:r>
        <w:commentRangeStart w:id="1781"/>
        <w:r w:rsidRPr="00E2144D">
          <w:rPr>
            <w:rFonts w:cs="Arial"/>
            <w:rPrChange w:id="1782" w:author="jimenezalfaro.borja@gmail.com" w:date="2020-08-01T16:24:00Z">
              <w:rPr/>
            </w:rPrChange>
          </w:rPr>
          <w:t>Tester and Morris,1987</w:t>
        </w:r>
        <w:commentRangeEnd w:id="1781"/>
        <w:r w:rsidRPr="00E2144D">
          <w:rPr>
            <w:rStyle w:val="CommentReference"/>
            <w:rFonts w:cs="Arial"/>
            <w:sz w:val="24"/>
            <w:szCs w:val="24"/>
            <w:rPrChange w:id="1783" w:author="jimenezalfaro.borja@gmail.com" w:date="2020-08-01T16:24:00Z">
              <w:rPr>
                <w:rStyle w:val="CommentReference"/>
              </w:rPr>
            </w:rPrChange>
          </w:rPr>
          <w:commentReference w:id="1781"/>
        </w:r>
        <w:r w:rsidRPr="00554280">
          <w:rPr>
            <w:rFonts w:cs="Arial"/>
          </w:rPr>
          <w:t>) and fluctuations of diurnal temperature decrease with incre</w:t>
        </w:r>
        <w:r w:rsidRPr="00E2144D">
          <w:rPr>
            <w:rFonts w:cs="Arial"/>
            <w:rPrChange w:id="1784" w:author="jimenezalfaro.borja@gmail.com" w:date="2020-08-01T16:24:00Z">
              <w:rPr/>
            </w:rPrChange>
          </w:rPr>
          <w:t xml:space="preserve">asing burial depts in the soil (at depts &gt; 10 cm they might be too small to trigger germination of species requiring temperature variation; </w:t>
        </w:r>
        <w:commentRangeStart w:id="1785"/>
        <w:proofErr w:type="spellStart"/>
        <w:r w:rsidRPr="00E2144D">
          <w:rPr>
            <w:rFonts w:cs="Arial"/>
            <w:rPrChange w:id="1786" w:author="jimenezalfaro.borja@gmail.com" w:date="2020-08-01T16:24:00Z">
              <w:rPr/>
            </w:rPrChange>
          </w:rPr>
          <w:t>Assche</w:t>
        </w:r>
        <w:proofErr w:type="spellEnd"/>
        <w:r w:rsidRPr="00E2144D">
          <w:rPr>
            <w:rFonts w:cs="Arial"/>
            <w:rPrChange w:id="1787" w:author="jimenezalfaro.borja@gmail.com" w:date="2020-08-01T16:24:00Z">
              <w:rPr/>
            </w:rPrChange>
          </w:rPr>
          <w:t xml:space="preserve"> and </w:t>
        </w:r>
        <w:proofErr w:type="spellStart"/>
        <w:r w:rsidRPr="00E2144D">
          <w:rPr>
            <w:rFonts w:cs="Arial"/>
            <w:rPrChange w:id="1788" w:author="jimenezalfaro.borja@gmail.com" w:date="2020-08-01T16:24:00Z">
              <w:rPr/>
            </w:rPrChange>
          </w:rPr>
          <w:t>Vanlerberghe</w:t>
        </w:r>
        <w:proofErr w:type="spellEnd"/>
        <w:r w:rsidRPr="00E2144D">
          <w:rPr>
            <w:rFonts w:cs="Arial"/>
            <w:rPrChange w:id="1789" w:author="jimenezalfaro.borja@gmail.com" w:date="2020-08-01T16:24:00Z">
              <w:rPr/>
            </w:rPrChange>
          </w:rPr>
          <w:t>, 1989</w:t>
        </w:r>
        <w:commentRangeEnd w:id="1785"/>
        <w:r w:rsidRPr="00E2144D">
          <w:rPr>
            <w:rStyle w:val="CommentReference"/>
            <w:rFonts w:cs="Arial"/>
            <w:sz w:val="24"/>
            <w:szCs w:val="24"/>
            <w:rPrChange w:id="1790" w:author="jimenezalfaro.borja@gmail.com" w:date="2020-08-01T16:24:00Z">
              <w:rPr>
                <w:rStyle w:val="CommentReference"/>
              </w:rPr>
            </w:rPrChange>
          </w:rPr>
          <w:commentReference w:id="1785"/>
        </w:r>
        <w:r w:rsidRPr="00554280">
          <w:rPr>
            <w:rFonts w:cs="Arial"/>
          </w:rPr>
          <w:t xml:space="preserve">). Therefore, it is not surprising that we detected a negative effect of seed mass on </w:t>
        </w:r>
        <w:r w:rsidRPr="00E2144D">
          <w:rPr>
            <w:rFonts w:cs="Arial"/>
            <w:rPrChange w:id="1791" w:author="jimenezalfaro.borja@gmail.com" w:date="2020-08-01T16:24:00Z">
              <w:rPr/>
            </w:rPrChange>
          </w:rPr>
          <w:t xml:space="preserve">final germination values in the light and </w:t>
        </w:r>
        <w:r w:rsidRPr="00E2144D">
          <w:rPr>
            <w:rFonts w:cs="Arial"/>
            <w:rPrChange w:id="1792" w:author="jimenezalfaro.borja@gmail.com" w:date="2020-08-01T16:24:00Z">
              <w:rPr/>
            </w:rPrChange>
          </w:rPr>
          <w:lastRenderedPageBreak/>
          <w:t>under alternating temperature regimes. The depth of seed burial in the soil is crucial for seedling emergence (</w:t>
        </w:r>
        <w:commentRangeStart w:id="1793"/>
        <w:r w:rsidRPr="00E2144D">
          <w:rPr>
            <w:rFonts w:cs="Arial"/>
            <w:rPrChange w:id="1794" w:author="jimenezalfaro.borja@gmail.com" w:date="2020-08-01T16:24:00Z">
              <w:rPr/>
            </w:rPrChange>
          </w:rPr>
          <w:t>Bond et al., 1999</w:t>
        </w:r>
        <w:commentRangeEnd w:id="1793"/>
        <w:r w:rsidRPr="00E2144D">
          <w:rPr>
            <w:rStyle w:val="CommentReference"/>
            <w:rFonts w:cs="Arial"/>
            <w:sz w:val="24"/>
            <w:szCs w:val="24"/>
            <w:rPrChange w:id="1795" w:author="jimenezalfaro.borja@gmail.com" w:date="2020-08-01T16:24:00Z">
              <w:rPr>
                <w:rStyle w:val="CommentReference"/>
              </w:rPr>
            </w:rPrChange>
          </w:rPr>
          <w:commentReference w:id="1793"/>
        </w:r>
        <w:r w:rsidRPr="00554280">
          <w:rPr>
            <w:rFonts w:cs="Arial"/>
          </w:rPr>
          <w:t xml:space="preserve">), as seed mass (or better said the seed kernel, i.e. embryo and endosperm; </w:t>
        </w:r>
        <w:commentRangeStart w:id="1796"/>
        <w:r w:rsidRPr="00554280">
          <w:rPr>
            <w:rFonts w:cs="Arial"/>
          </w:rPr>
          <w:t>Chen et Moles, 2018</w:t>
        </w:r>
        <w:commentRangeEnd w:id="1796"/>
        <w:r w:rsidRPr="00E2144D">
          <w:rPr>
            <w:rStyle w:val="CommentReference"/>
            <w:rFonts w:cs="Arial"/>
            <w:sz w:val="24"/>
            <w:szCs w:val="24"/>
            <w:rPrChange w:id="1797" w:author="jimenezalfaro.borja@gmail.com" w:date="2020-08-01T16:24:00Z">
              <w:rPr>
                <w:rStyle w:val="CommentReference"/>
              </w:rPr>
            </w:rPrChange>
          </w:rPr>
          <w:commentReference w:id="1796"/>
        </w:r>
        <w:r w:rsidRPr="00554280">
          <w:rPr>
            <w:rFonts w:cs="Arial"/>
          </w:rPr>
          <w:t>) may represent a constraint for seedling emergence of small-seeded species. Therefore, small seeds are more likely to require light for germination, which en</w:t>
        </w:r>
        <w:r w:rsidRPr="00E2144D">
          <w:rPr>
            <w:rFonts w:cs="Arial"/>
            <w:rPrChange w:id="1798" w:author="jimenezalfaro.borja@gmail.com" w:date="2020-08-01T16:24:00Z">
              <w:rPr/>
            </w:rPrChange>
          </w:rPr>
          <w:t>sures that germination does not occur too deep in the soil for seedling emergence (</w:t>
        </w:r>
        <w:commentRangeStart w:id="1799"/>
        <w:r w:rsidRPr="00E2144D">
          <w:rPr>
            <w:rFonts w:cs="Arial"/>
            <w:rPrChange w:id="1800" w:author="jimenezalfaro.borja@gmail.com" w:date="2020-08-01T16:24:00Z">
              <w:rPr/>
            </w:rPrChange>
          </w:rPr>
          <w:t>Pons, 2000</w:t>
        </w:r>
        <w:commentRangeEnd w:id="1799"/>
        <w:r w:rsidRPr="00E2144D">
          <w:rPr>
            <w:rStyle w:val="CommentReference"/>
            <w:rFonts w:cs="Arial"/>
            <w:sz w:val="24"/>
            <w:szCs w:val="24"/>
            <w:rPrChange w:id="1801" w:author="jimenezalfaro.borja@gmail.com" w:date="2020-08-01T16:24:00Z">
              <w:rPr>
                <w:rStyle w:val="CommentReference"/>
              </w:rPr>
            </w:rPrChange>
          </w:rPr>
          <w:commentReference w:id="1799"/>
        </w:r>
        <w:r w:rsidRPr="00554280">
          <w:rPr>
            <w:rFonts w:cs="Arial"/>
          </w:rPr>
          <w:t>).</w:t>
        </w:r>
      </w:ins>
    </w:p>
    <w:p w14:paraId="1B347CCE" w14:textId="774BAAB9" w:rsidR="00140A78" w:rsidRPr="00140A78" w:rsidRDefault="00140A78" w:rsidP="00140A78">
      <w:pPr>
        <w:jc w:val="left"/>
        <w:rPr>
          <w:ins w:id="1802" w:author="jimenezalfaro.borja@gmail.com" w:date="2020-08-02T12:41:00Z"/>
          <w:rFonts w:cs="Arial"/>
          <w:b/>
          <w:bCs/>
          <w:rPrChange w:id="1803" w:author="jimenezalfaro.borja@gmail.com" w:date="2020-08-02T12:41:00Z">
            <w:rPr>
              <w:ins w:id="1804" w:author="jimenezalfaro.borja@gmail.com" w:date="2020-08-02T12:41:00Z"/>
              <w:rFonts w:cs="Arial"/>
              <w:color w:val="FF0000"/>
            </w:rPr>
          </w:rPrChange>
        </w:rPr>
      </w:pPr>
      <w:ins w:id="1805" w:author="jimenezalfaro.borja@gmail.com" w:date="2020-08-02T12:41:00Z">
        <w:r w:rsidRPr="00140A78">
          <w:rPr>
            <w:rFonts w:cs="Arial"/>
            <w:b/>
            <w:bCs/>
            <w:rPrChange w:id="1806" w:author="jimenezalfaro.borja@gmail.com" w:date="2020-08-02T12:41:00Z">
              <w:rPr>
                <w:rFonts w:cs="Arial"/>
                <w:color w:val="FF0000"/>
              </w:rPr>
            </w:rPrChange>
          </w:rPr>
          <w:t>Seed mass</w:t>
        </w:r>
        <w:r>
          <w:rPr>
            <w:rFonts w:cs="Arial"/>
            <w:b/>
            <w:bCs/>
          </w:rPr>
          <w:t xml:space="preserve">, </w:t>
        </w:r>
        <w:proofErr w:type="spellStart"/>
        <w:r w:rsidRPr="00140A78">
          <w:rPr>
            <w:rFonts w:cs="Arial"/>
            <w:b/>
            <w:bCs/>
            <w:rPrChange w:id="1807" w:author="jimenezalfaro.borja@gmail.com" w:date="2020-08-02T12:41:00Z">
              <w:rPr>
                <w:rFonts w:cs="Arial"/>
                <w:color w:val="FF0000"/>
              </w:rPr>
            </w:rPrChange>
          </w:rPr>
          <w:t>embryo</w:t>
        </w:r>
      </w:ins>
      <w:ins w:id="1808" w:author="jimenezalfaro.borja@gmail.com" w:date="2020-08-02T12:42:00Z">
        <w:r>
          <w:rPr>
            <w:rFonts w:cs="Arial"/>
            <w:b/>
            <w:bCs/>
          </w:rPr>
          <w:t>:</w:t>
        </w:r>
      </w:ins>
      <w:ins w:id="1809" w:author="jimenezalfaro.borja@gmail.com" w:date="2020-08-02T12:41:00Z">
        <w:r w:rsidRPr="00140A78">
          <w:rPr>
            <w:rFonts w:cs="Arial"/>
            <w:b/>
            <w:bCs/>
            <w:rPrChange w:id="1810" w:author="jimenezalfaro.borja@gmail.com" w:date="2020-08-02T12:41:00Z">
              <w:rPr>
                <w:rFonts w:cs="Arial"/>
                <w:color w:val="FF0000"/>
              </w:rPr>
            </w:rPrChange>
          </w:rPr>
          <w:t>seed</w:t>
        </w:r>
        <w:proofErr w:type="spellEnd"/>
        <w:r w:rsidRPr="00140A78">
          <w:rPr>
            <w:rFonts w:cs="Arial"/>
            <w:b/>
            <w:bCs/>
            <w:rPrChange w:id="1811" w:author="jimenezalfaro.borja@gmail.com" w:date="2020-08-02T12:41:00Z">
              <w:rPr>
                <w:rFonts w:cs="Arial"/>
                <w:color w:val="FF0000"/>
              </w:rPr>
            </w:rPrChange>
          </w:rPr>
          <w:t xml:space="preserve"> </w:t>
        </w:r>
      </w:ins>
      <w:ins w:id="1812" w:author="jimenezalfaro.borja@gmail.com" w:date="2020-08-02T12:42:00Z">
        <w:r>
          <w:rPr>
            <w:rFonts w:cs="Arial"/>
            <w:b/>
            <w:bCs/>
          </w:rPr>
          <w:t>ratio</w:t>
        </w:r>
      </w:ins>
      <w:ins w:id="1813" w:author="jimenezalfaro.borja@gmail.com" w:date="2020-08-02T12:41:00Z">
        <w:r>
          <w:rPr>
            <w:rFonts w:cs="Arial"/>
            <w:b/>
            <w:bCs/>
          </w:rPr>
          <w:t>, and phylogenetic signal</w:t>
        </w:r>
      </w:ins>
    </w:p>
    <w:p w14:paraId="19AF0386" w14:textId="0EF72E65" w:rsidR="00A673A4" w:rsidRPr="00A673A4" w:rsidRDefault="00C65904" w:rsidP="00140A78">
      <w:pPr>
        <w:autoSpaceDE w:val="0"/>
        <w:autoSpaceDN w:val="0"/>
        <w:adjustRightInd w:val="0"/>
        <w:rPr>
          <w:ins w:id="1814" w:author="jimenezalfaro.borja@gmail.com" w:date="2020-08-02T12:47:00Z"/>
          <w:rFonts w:cs="Arial"/>
          <w:color w:val="231F20"/>
          <w:rPrChange w:id="1815" w:author="jimenezalfaro.borja@gmail.com" w:date="2020-08-02T12:52:00Z">
            <w:rPr>
              <w:ins w:id="1816" w:author="jimenezalfaro.borja@gmail.com" w:date="2020-08-02T12:47:00Z"/>
              <w:rFonts w:cs="Arial"/>
            </w:rPr>
          </w:rPrChange>
        </w:rPr>
      </w:pPr>
      <w:ins w:id="1817" w:author="jimenezalfaro.borja@gmail.com [13]" w:date="2020-08-02T12:54:00Z">
        <w:r>
          <w:rPr>
            <w:rFonts w:cs="Arial"/>
            <w:color w:val="231F20"/>
          </w:rPr>
          <w:t>S</w:t>
        </w:r>
      </w:ins>
      <w:ins w:id="1818" w:author="jimenezalfaro.borja@gmail.com" w:date="2020-08-02T12:51:00Z">
        <w:r w:rsidR="00A673A4">
          <w:rPr>
            <w:rFonts w:cs="Arial"/>
            <w:color w:val="231F20"/>
          </w:rPr>
          <w:t xml:space="preserve">eed mass is a relatively </w:t>
        </w:r>
      </w:ins>
      <w:ins w:id="1819" w:author="jimenezalfaro.borja@gmail.com" w:date="2020-08-02T12:52:00Z">
        <w:r w:rsidR="00A673A4">
          <w:rPr>
            <w:rFonts w:cs="Arial"/>
            <w:color w:val="231F20"/>
          </w:rPr>
          <w:t>constant</w:t>
        </w:r>
      </w:ins>
      <w:ins w:id="1820" w:author="jimenezalfaro.borja@gmail.com" w:date="2020-08-02T12:51:00Z">
        <w:r w:rsidR="00A673A4">
          <w:rPr>
            <w:rFonts w:cs="Arial"/>
            <w:color w:val="231F20"/>
          </w:rPr>
          <w:t xml:space="preserve"> trait in our data</w:t>
        </w:r>
      </w:ins>
      <w:ins w:id="1821" w:author="jimenezalfaro.borja@gmail.com" w:date="2020-08-02T12:52:00Z">
        <w:r w:rsidR="00A673A4">
          <w:rPr>
            <w:rFonts w:cs="Arial"/>
            <w:color w:val="231F20"/>
          </w:rPr>
          <w:t xml:space="preserve">, with no differences between </w:t>
        </w:r>
      </w:ins>
      <w:ins w:id="1822" w:author="jimenezalfaro.borja@gmail.com" w:date="2020-08-02T12:41:00Z">
        <w:r w:rsidR="00140A78" w:rsidRPr="003C3DDE">
          <w:rPr>
            <w:rFonts w:cs="Arial"/>
            <w:color w:val="231F20"/>
          </w:rPr>
          <w:t xml:space="preserve">strict </w:t>
        </w:r>
      </w:ins>
      <w:ins w:id="1823" w:author="jimenezalfaro.borja@gmail.com" w:date="2020-08-02T12:52:00Z">
        <w:r w:rsidR="00A673A4">
          <w:rPr>
            <w:rFonts w:cs="Arial"/>
            <w:color w:val="231F20"/>
          </w:rPr>
          <w:t xml:space="preserve">alpine </w:t>
        </w:r>
      </w:ins>
      <w:ins w:id="1824" w:author="jimenezalfaro.borja@gmail.com" w:date="2020-08-02T12:41:00Z">
        <w:r w:rsidR="00140A78" w:rsidRPr="003C3DDE">
          <w:rPr>
            <w:rFonts w:cs="Arial"/>
            <w:color w:val="231F20"/>
          </w:rPr>
          <w:t xml:space="preserve">and generalist </w:t>
        </w:r>
      </w:ins>
      <w:ins w:id="1825" w:author="jimenezalfaro.borja@gmail.com" w:date="2020-08-02T12:52:00Z">
        <w:r w:rsidR="00A673A4">
          <w:rPr>
            <w:rFonts w:cs="Arial"/>
            <w:color w:val="231F20"/>
          </w:rPr>
          <w:t>species. This</w:t>
        </w:r>
      </w:ins>
      <w:ins w:id="1826" w:author="jimenezalfaro.borja@gmail.com" w:date="2020-08-02T12:41:00Z">
        <w:r w:rsidR="00140A78" w:rsidRPr="003C3DDE">
          <w:rPr>
            <w:rFonts w:cs="Arial"/>
            <w:color w:val="231F20"/>
          </w:rPr>
          <w:t xml:space="preserve"> is in line with the </w:t>
        </w:r>
      </w:ins>
      <w:ins w:id="1827" w:author="jimenezalfaro.borja@gmail.com [13]" w:date="2020-08-02T12:53:00Z">
        <w:r>
          <w:rPr>
            <w:rFonts w:cs="Arial"/>
            <w:color w:val="231F20"/>
          </w:rPr>
          <w:t xml:space="preserve">general </w:t>
        </w:r>
      </w:ins>
      <w:ins w:id="1828" w:author="jimenezalfaro.borja@gmail.com" w:date="2020-08-02T12:41:00Z">
        <w:r w:rsidR="00140A78" w:rsidRPr="003C3DDE">
          <w:rPr>
            <w:rFonts w:cs="Arial"/>
            <w:color w:val="231F20"/>
          </w:rPr>
          <w:t>ambiguity of relation</w:t>
        </w:r>
      </w:ins>
      <w:ins w:id="1829" w:author="jimenezalfaro.borja@gmail.com [13]" w:date="2020-08-02T12:53:00Z">
        <w:r>
          <w:rPr>
            <w:rFonts w:cs="Arial"/>
            <w:color w:val="231F20"/>
          </w:rPr>
          <w:t>ships</w:t>
        </w:r>
      </w:ins>
      <w:ins w:id="1830" w:author="jimenezalfaro.borja@gmail.com" w:date="2020-08-02T12:41:00Z">
        <w:r w:rsidR="00140A78" w:rsidRPr="003C3DDE">
          <w:rPr>
            <w:rFonts w:cs="Arial"/>
            <w:color w:val="231F20"/>
          </w:rPr>
          <w:t xml:space="preserve"> between seed mass and altitude. </w:t>
        </w:r>
      </w:ins>
      <w:ins w:id="1831" w:author="jimenezalfaro.borja@gmail.com [13]" w:date="2020-08-02T12:53:00Z">
        <w:r>
          <w:rPr>
            <w:rFonts w:cs="Arial"/>
            <w:color w:val="231F20"/>
          </w:rPr>
          <w:t>In alpine species, the</w:t>
        </w:r>
      </w:ins>
      <w:ins w:id="1832" w:author="jimenezalfaro.borja@gmail.com" w:date="2020-08-02T12:41:00Z">
        <w:r w:rsidR="00140A78" w:rsidRPr="003C3DDE">
          <w:rPr>
            <w:rFonts w:cs="Arial"/>
            <w:color w:val="231F20"/>
          </w:rPr>
          <w:t xml:space="preserve"> relationship between seed mass with elevation is mixed, being either negative (Wang et al. 2014), positive (</w:t>
        </w:r>
        <w:proofErr w:type="spellStart"/>
        <w:r w:rsidR="00140A78" w:rsidRPr="003C3DDE">
          <w:rPr>
            <w:rFonts w:cs="Arial"/>
            <w:color w:val="231F20"/>
          </w:rPr>
          <w:t>Pluess</w:t>
        </w:r>
        <w:proofErr w:type="spellEnd"/>
        <w:r w:rsidR="00140A78" w:rsidRPr="003C3DDE">
          <w:rPr>
            <w:rFonts w:cs="Arial"/>
            <w:color w:val="231F20"/>
          </w:rPr>
          <w:t xml:space="preserve"> et al. 2005) or absent (</w:t>
        </w:r>
        <w:proofErr w:type="spellStart"/>
        <w:r w:rsidR="00140A78" w:rsidRPr="003C3DDE">
          <w:rPr>
            <w:rFonts w:cs="Arial"/>
            <w:color w:val="231F20"/>
          </w:rPr>
          <w:t>Vandelook</w:t>
        </w:r>
        <w:proofErr w:type="spellEnd"/>
        <w:r w:rsidR="00140A78" w:rsidRPr="003C3DDE">
          <w:rPr>
            <w:rFonts w:cs="Arial"/>
            <w:color w:val="231F20"/>
          </w:rPr>
          <w:t xml:space="preserve"> et al. 2012; Bauk et al. 2005) when looking at the species level. </w:t>
        </w:r>
        <w:r w:rsidR="00140A78" w:rsidRPr="003C3DDE">
          <w:rPr>
            <w:rFonts w:cs="Arial"/>
          </w:rPr>
          <w:t>Similarly, at the population level, the relationship between seed mass and altitude is often absent (</w:t>
        </w:r>
        <w:proofErr w:type="spellStart"/>
        <w:r w:rsidR="00140A78" w:rsidRPr="003C3DDE">
          <w:rPr>
            <w:rFonts w:cs="Arial"/>
          </w:rPr>
          <w:t>Mondoni</w:t>
        </w:r>
        <w:proofErr w:type="spellEnd"/>
        <w:r w:rsidR="00140A78" w:rsidRPr="003C3DDE">
          <w:rPr>
            <w:rFonts w:cs="Arial"/>
          </w:rPr>
          <w:t xml:space="preserve"> et al. 2011; Bauk et al. 2015). </w:t>
        </w:r>
        <w:r w:rsidR="00140A78" w:rsidRPr="003C3DDE">
          <w:rPr>
            <w:rFonts w:cs="Arial"/>
            <w:color w:val="231F20"/>
          </w:rPr>
          <w:t xml:space="preserve">The length of the growing season might influence seed size, for instance at higher elevations where snow duration is longer and thus the growing season is shorter, the production of smaller seeds might be </w:t>
        </w:r>
        <w:proofErr w:type="spellStart"/>
        <w:r w:rsidR="00140A78" w:rsidRPr="003C3DDE">
          <w:rPr>
            <w:rFonts w:cs="Arial"/>
            <w:color w:val="231F20"/>
          </w:rPr>
          <w:t>favour</w:t>
        </w:r>
        <w:proofErr w:type="spellEnd"/>
        <w:r w:rsidR="00140A78" w:rsidRPr="003C3DDE">
          <w:rPr>
            <w:rFonts w:cs="Arial"/>
            <w:color w:val="231F20"/>
          </w:rPr>
          <w:t xml:space="preserve"> </w:t>
        </w:r>
        <w:r w:rsidR="00140A78" w:rsidRPr="003C3DDE">
          <w:rPr>
            <w:rFonts w:cs="Arial"/>
          </w:rPr>
          <w:t xml:space="preserve">(Baker 1972; Wang et al. 2014). On the other hand, natural selection may also </w:t>
        </w:r>
        <w:proofErr w:type="spellStart"/>
        <w:r w:rsidR="00140A78" w:rsidRPr="003C3DDE">
          <w:rPr>
            <w:rFonts w:cs="Arial"/>
          </w:rPr>
          <w:t>favour</w:t>
        </w:r>
        <w:proofErr w:type="spellEnd"/>
        <w:r w:rsidR="00140A78" w:rsidRPr="003C3DDE">
          <w:rPr>
            <w:rFonts w:cs="Arial"/>
          </w:rPr>
          <w:t xml:space="preserve"> the production of larger seeds in species at higher altitudes because larger seeds enable plants to cope better with stressful environments (Westoby et al. 1992; </w:t>
        </w:r>
        <w:proofErr w:type="spellStart"/>
        <w:r w:rsidR="00140A78" w:rsidRPr="003C3DDE">
          <w:rPr>
            <w:rFonts w:cs="Arial"/>
          </w:rPr>
          <w:t>Pluess</w:t>
        </w:r>
        <w:proofErr w:type="spellEnd"/>
        <w:r w:rsidR="00140A78" w:rsidRPr="003C3DDE">
          <w:rPr>
            <w:rFonts w:cs="Arial"/>
          </w:rPr>
          <w:t xml:space="preserve"> et al. 2005). </w:t>
        </w:r>
      </w:ins>
    </w:p>
    <w:p w14:paraId="47A4B264" w14:textId="0EFCF77C" w:rsidR="00140A78" w:rsidRPr="003C3DDE" w:rsidRDefault="00140A78" w:rsidP="00140A78">
      <w:pPr>
        <w:autoSpaceDE w:val="0"/>
        <w:autoSpaceDN w:val="0"/>
        <w:adjustRightInd w:val="0"/>
        <w:rPr>
          <w:ins w:id="1833" w:author="jimenezalfaro.borja@gmail.com" w:date="2020-08-02T12:41:00Z"/>
          <w:rFonts w:cs="Arial"/>
        </w:rPr>
      </w:pPr>
      <w:ins w:id="1834" w:author="jimenezalfaro.borja@gmail.com" w:date="2020-08-02T12:41:00Z">
        <w:r w:rsidRPr="003C3DDE">
          <w:rPr>
            <w:rFonts w:cs="Arial"/>
          </w:rPr>
          <w:t xml:space="preserve">Much less information is available concerning a possible selective advantage of </w:t>
        </w:r>
        <w:proofErr w:type="spellStart"/>
        <w:proofErr w:type="gramStart"/>
        <w:r w:rsidRPr="003C3DDE">
          <w:rPr>
            <w:rFonts w:cs="Arial"/>
          </w:rPr>
          <w:t>embryo:seed</w:t>
        </w:r>
        <w:proofErr w:type="spellEnd"/>
        <w:proofErr w:type="gramEnd"/>
        <w:r w:rsidRPr="003C3DDE">
          <w:rPr>
            <w:rFonts w:cs="Arial"/>
          </w:rPr>
          <w:t xml:space="preserve"> size in alpine species. However, the similarity in </w:t>
        </w:r>
        <w:proofErr w:type="spellStart"/>
        <w:proofErr w:type="gramStart"/>
        <w:r w:rsidRPr="003C3DDE">
          <w:rPr>
            <w:rFonts w:cs="Arial"/>
          </w:rPr>
          <w:t>embryo:seed</w:t>
        </w:r>
        <w:proofErr w:type="spellEnd"/>
        <w:proofErr w:type="gramEnd"/>
        <w:r w:rsidRPr="003C3DDE">
          <w:rPr>
            <w:rFonts w:cs="Arial"/>
          </w:rPr>
          <w:t xml:space="preserve"> size between generalist and strict alpine species confirms the absence of a correlation between embryo-seed size and altitude  found previously in </w:t>
        </w:r>
        <w:proofErr w:type="spellStart"/>
        <w:r w:rsidRPr="003C3DDE">
          <w:rPr>
            <w:rFonts w:cs="Arial"/>
          </w:rPr>
          <w:t>Apiaceae</w:t>
        </w:r>
        <w:proofErr w:type="spellEnd"/>
        <w:r w:rsidRPr="003C3DDE">
          <w:rPr>
            <w:rFonts w:cs="Arial"/>
          </w:rPr>
          <w:t xml:space="preserve"> species (</w:t>
        </w:r>
        <w:proofErr w:type="spellStart"/>
        <w:r w:rsidRPr="003C3DDE">
          <w:rPr>
            <w:rFonts w:cs="Arial"/>
          </w:rPr>
          <w:t>Vandelook</w:t>
        </w:r>
        <w:proofErr w:type="spellEnd"/>
        <w:r w:rsidRPr="003C3DDE">
          <w:rPr>
            <w:rFonts w:cs="Arial"/>
          </w:rPr>
          <w:t xml:space="preserve"> et al. 2012). Although seed size and </w:t>
        </w:r>
        <w:commentRangeStart w:id="1835"/>
        <w:proofErr w:type="spellStart"/>
        <w:proofErr w:type="gramStart"/>
        <w:r w:rsidRPr="003C3DDE">
          <w:rPr>
            <w:rFonts w:cs="Arial"/>
          </w:rPr>
          <w:t>embryo:endosperm</w:t>
        </w:r>
        <w:proofErr w:type="spellEnd"/>
        <w:proofErr w:type="gramEnd"/>
        <w:r w:rsidRPr="003C3DDE">
          <w:rPr>
            <w:rFonts w:cs="Arial"/>
          </w:rPr>
          <w:t xml:space="preserve"> </w:t>
        </w:r>
        <w:commentRangeEnd w:id="1835"/>
        <w:r w:rsidRPr="003C3DDE">
          <w:rPr>
            <w:rStyle w:val="CommentReference"/>
            <w:rFonts w:cs="Arial"/>
          </w:rPr>
          <w:commentReference w:id="1835"/>
        </w:r>
        <w:r w:rsidRPr="003C3DDE">
          <w:rPr>
            <w:rFonts w:cs="Arial"/>
          </w:rPr>
          <w:t xml:space="preserve">ratio are not different for generalist and strict alpine species in these study, these traits have been found to influence germination strategies in alpine species. For instance, previous studies have shown that non-endospermic seeds are smaller and are likely to be </w:t>
        </w:r>
        <w:r w:rsidRPr="003C3DDE">
          <w:rPr>
            <w:rFonts w:cs="Arial"/>
          </w:rPr>
          <w:lastRenderedPageBreak/>
          <w:t xml:space="preserve">non-dormant at the time of dispersal and thus germinate quicker than alpine endospermic seeds </w:t>
        </w:r>
        <w:r w:rsidRPr="003C3DDE">
          <w:rPr>
            <w:rFonts w:cs="Arial"/>
          </w:rPr>
          <w:fldChar w:fldCharType="begin">
            <w:fldData xml:space="preserve">PEVuZE5vdGU+PENpdGU+PEF1dGhvcj5Tb21tZXJ2aWxsZTwvQXV0aG9yPjxZZWFyPjIwMTM8L1ll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</w:fldData>
          </w:fldChar>
        </w:r>
        <w:r w:rsidRPr="00F452DB">
          <w:rPr>
            <w:rFonts w:cs="Arial"/>
          </w:rPr>
          <w:instrText xml:space="preserve"> ADDIN EN.CITE </w:instrText>
        </w:r>
        <w:r w:rsidRPr="00F452DB">
          <w:rPr>
            <w:rFonts w:cs="Arial"/>
          </w:rPr>
          <w:fldChar w:fldCharType="begin">
            <w:fldData xml:space="preserve">PEVuZE5vdGU+PENpdGU+PEF1dGhvcj5Tb21tZXJ2aWxsZTwvQXV0aG9yPjxZZWFyPjIwMTM8L1ll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</w:fldData>
          </w:fldChar>
        </w:r>
        <w:r w:rsidRPr="00F452DB">
          <w:rPr>
            <w:rFonts w:cs="Arial"/>
          </w:rPr>
          <w:instrText xml:space="preserve"> ADDIN EN.CITE.DATA </w:instrText>
        </w:r>
        <w:r w:rsidRPr="00F452DB">
          <w:rPr>
            <w:rFonts w:cs="Arial"/>
          </w:rPr>
        </w:r>
        <w:r w:rsidRPr="00F452DB">
          <w:rPr>
            <w:rFonts w:cs="Arial"/>
          </w:rPr>
          <w:fldChar w:fldCharType="end"/>
        </w:r>
        <w:r w:rsidRPr="00F452DB">
          <w:rPr>
            <w:rFonts w:cs="Arial"/>
          </w:rPr>
        </w:r>
        <w:r w:rsidRPr="003C3DDE">
          <w:rPr>
            <w:rFonts w:cs="Arial"/>
          </w:rPr>
          <w:fldChar w:fldCharType="separate"/>
        </w:r>
        <w:r w:rsidRPr="003C3DDE">
          <w:rPr>
            <w:rFonts w:cs="Arial"/>
            <w:noProof/>
          </w:rPr>
          <w:t>(Hoyle et al. 2015; Satyanti et al. 2019; Sommerville et al. 2013)</w:t>
        </w:r>
        <w:r w:rsidRPr="003C3DDE">
          <w:rPr>
            <w:rFonts w:cs="Arial"/>
          </w:rPr>
          <w:fldChar w:fldCharType="end"/>
        </w:r>
        <w:r w:rsidRPr="003C3DDE">
          <w:rPr>
            <w:rFonts w:cs="Arial"/>
          </w:rPr>
          <w:t xml:space="preserve">. Perhaps accumulation of reserves in cotyledons rather than in the endosperm may improve early growth rate and establishment in immediate germinating species </w:t>
        </w:r>
        <w:r w:rsidRPr="003C3DDE">
          <w:rPr>
            <w:rFonts w:cs="Arial"/>
          </w:rPr>
          <w:fldChar w:fldCharType="begin"/>
        </w:r>
        <w:r w:rsidRPr="003C3DDE">
          <w:rPr>
            <w:rFonts w:cs="Arial"/>
          </w:rPr>
          <w:instrText xml:space="preserve"> ADDIN EN.CITE &lt;EndNote&gt;&lt;Cite&gt;&lt;Author&gt;Hoyle&lt;/Author&gt;&lt;Year&gt;2015&lt;/Year&gt;&lt;RecNum&gt;731&lt;/RecNum&gt;&lt;DisplayText&gt;(Hoyle et al. 2015)&lt;/DisplayText&gt;&lt;record&gt;&lt;rec-number&gt;731&lt;/rec-number&gt;&lt;foreign-keys&gt;&lt;key app="EN" db-id="easxzze5r2dr5aeexd5xavdl0wpe2pa0dtrs" timestamp="1499734846"&gt;731&lt;/key&gt;&lt;/foreign-keys&gt;&lt;ref-type name="Journal Article"&gt;17&lt;/ref-type&gt;&lt;contributors&gt;&lt;authors&gt;&lt;author&gt;Hoyle,Gemma L.&lt;/author&gt;&lt;author&gt;Steadman,Kathryn J.&lt;/author&gt;&lt;author&gt;Good,Roger B.&lt;/author&gt;&lt;author&gt;McIntosh,Emma J.&lt;/author&gt;&lt;author&gt;Galea,Lucy M. E.&lt;/author&gt;&lt;author&gt;Nicotra,Adrienne B.&lt;/author&gt;&lt;/authors&gt;&lt;/contributors&gt;&lt;auth-address&gt;Adrienne B. Nicotra,Department of Evolution, Ecology and Genetics, Research School of Biology, Australian National University,Canberra, ACT, Australia,adrienne.nicotra@anu.edu.au&lt;/auth-address&gt;&lt;titles&gt;&lt;title&gt;Seed germination strategies: an evolutionary trajectory independent of vegetative functional traits&lt;/title&gt;&lt;secondary-title&gt;Frontiers in Plant Science&lt;/secondary-title&gt;&lt;short-title&gt;Evolutionary ecology of germination strategy&lt;/short-title&gt;&lt;/titles&gt;&lt;periodical&gt;&lt;full-title&gt;Frontiers in Plant Science&lt;/full-title&gt;&lt;/periodical&gt;&lt;volume&gt;6&lt;/volume&gt;&lt;number&gt;731&lt;/number&gt;&lt;keywords&gt;&lt;keyword&gt;Alpine plants,Climate Change,dormancy,Endosperm,Germination strategy,Phylogenetic regression,functional traits&lt;/keyword&gt;&lt;/keywords&gt;&lt;dates&gt;&lt;year&gt;2015&lt;/year&gt;&lt;pub-dates&gt;&lt;date&gt;2015-October-12&lt;/date&gt;&lt;/pub-dates&gt;&lt;/dates&gt;&lt;isbn&gt;1664-462X&lt;/isbn&gt;&lt;work-type&gt;Original Research&lt;/work-type&gt;&lt;urls&gt;&lt;related-urls&gt;&lt;url&gt;http://journal.frontiersin.org/article/10.3389/fpls.2015.00731&lt;/url&gt;&lt;/related-urls&gt;&lt;/urls&gt;&lt;electronic-resource-num&gt;10.3389/fpls.2015.00731&lt;/electronic-resource-num&gt;&lt;language&gt;English&lt;/language&gt;&lt;/record&gt;&lt;/Cite&gt;&lt;/EndNote&gt;</w:instrText>
        </w:r>
        <w:r w:rsidRPr="003C3DDE">
          <w:rPr>
            <w:rFonts w:cs="Arial"/>
          </w:rPr>
          <w:fldChar w:fldCharType="separate"/>
        </w:r>
        <w:r w:rsidRPr="003C3DDE">
          <w:rPr>
            <w:rFonts w:cs="Arial"/>
            <w:noProof/>
          </w:rPr>
          <w:t>(Hoyle et al. 2015)</w:t>
        </w:r>
        <w:r w:rsidRPr="003C3DDE">
          <w:rPr>
            <w:rFonts w:cs="Arial"/>
          </w:rPr>
          <w:fldChar w:fldCharType="end"/>
        </w:r>
        <w:r w:rsidRPr="003C3DDE">
          <w:rPr>
            <w:rFonts w:cs="Arial"/>
          </w:rPr>
          <w:t xml:space="preserve">. </w:t>
        </w:r>
      </w:ins>
    </w:p>
    <w:p w14:paraId="1E5929EA" w14:textId="3D45F458" w:rsidR="00D77DE6" w:rsidDel="00140A78" w:rsidRDefault="00D77DE6">
      <w:pPr>
        <w:pStyle w:val="BodyText"/>
        <w:rPr>
          <w:del w:id="1836" w:author="jimenezalfaro.borja@gmail.com" w:date="2020-08-01T16:22:00Z"/>
          <w:rFonts w:cs="Arial"/>
          <w:color w:val="000000" w:themeColor="text1"/>
        </w:rPr>
      </w:pPr>
    </w:p>
    <w:p w14:paraId="5DA9CAFA" w14:textId="324D8AA6" w:rsidR="00D77DE6" w:rsidRPr="00E2144D" w:rsidDel="00E2144D" w:rsidRDefault="00D77DE6">
      <w:pPr>
        <w:autoSpaceDE w:val="0"/>
        <w:autoSpaceDN w:val="0"/>
        <w:adjustRightInd w:val="0"/>
        <w:rPr>
          <w:ins w:id="1837" w:author="jimenezalfaro.borja@gmail.com" w:date="2020-08-01T14:44:00Z"/>
          <w:del w:id="1838" w:author="jimenezalfaro.borja@gmail.com" w:date="2020-08-01T16:22:00Z"/>
          <w:rFonts w:cs="Arial"/>
          <w:color w:val="000000" w:themeColor="text1"/>
          <w:rPrChange w:id="1839" w:author="jimenezalfaro.borja@gmail.com" w:date="2020-08-01T16:24:00Z">
            <w:rPr>
              <w:ins w:id="1840" w:author="jimenezalfaro.borja@gmail.com" w:date="2020-08-01T14:44:00Z"/>
              <w:del w:id="1841" w:author="jimenezalfaro.borja@gmail.com" w:date="2020-08-01T16:22:00Z"/>
              <w:rFonts w:ascii="Times New Roman" w:hAnsi="Times New Roman" w:cs="Times New Roman"/>
              <w:color w:val="000000" w:themeColor="text1"/>
              <w:sz w:val="28"/>
              <w:szCs w:val="28"/>
            </w:rPr>
          </w:rPrChange>
        </w:rPr>
        <w:pPrChange w:id="1842" w:author="jimenezalfaro.borja@gmail.com" w:date="2020-08-01T16:24:00Z">
          <w:pPr>
            <w:autoSpaceDE w:val="0"/>
            <w:autoSpaceDN w:val="0"/>
            <w:adjustRightInd w:val="0"/>
            <w:spacing w:after="0" w:line="480" w:lineRule="auto"/>
          </w:pPr>
        </w:pPrChange>
      </w:pPr>
    </w:p>
    <w:p w14:paraId="55DCB1E9" w14:textId="2D6286D0" w:rsidR="00D77DE6" w:rsidRPr="00E2144D" w:rsidDel="00E2144D" w:rsidRDefault="00D77DE6">
      <w:pPr>
        <w:autoSpaceDE w:val="0"/>
        <w:autoSpaceDN w:val="0"/>
        <w:adjustRightInd w:val="0"/>
        <w:rPr>
          <w:ins w:id="1843" w:author="jimenezalfaro.borja@gmail.com" w:date="2020-08-01T14:44:00Z"/>
          <w:del w:id="1844" w:author="jimenezalfaro.borja@gmail.com" w:date="2020-08-01T16:22:00Z"/>
          <w:rFonts w:cs="Arial"/>
          <w:color w:val="000000" w:themeColor="text1"/>
          <w:rPrChange w:id="1845" w:author="jimenezalfaro.borja@gmail.com" w:date="2020-08-01T16:24:00Z">
            <w:rPr>
              <w:ins w:id="1846" w:author="jimenezalfaro.borja@gmail.com" w:date="2020-08-01T14:44:00Z"/>
              <w:del w:id="1847" w:author="jimenezalfaro.borja@gmail.com" w:date="2020-08-01T16:22:00Z"/>
              <w:rFonts w:ascii="Times New Roman" w:hAnsi="Times New Roman" w:cs="Times New Roman"/>
              <w:color w:val="000000" w:themeColor="text1"/>
              <w:sz w:val="28"/>
              <w:szCs w:val="28"/>
            </w:rPr>
          </w:rPrChange>
        </w:rPr>
        <w:pPrChange w:id="1848" w:author="jimenezalfaro.borja@gmail.com" w:date="2020-08-01T16:24:00Z">
          <w:pPr>
            <w:autoSpaceDE w:val="0"/>
            <w:autoSpaceDN w:val="0"/>
            <w:adjustRightInd w:val="0"/>
            <w:spacing w:after="0" w:line="480" w:lineRule="auto"/>
          </w:pPr>
        </w:pPrChange>
      </w:pPr>
    </w:p>
    <w:p w14:paraId="0EA2105D" w14:textId="25BF35AB" w:rsidR="00D77DE6" w:rsidRPr="00554280" w:rsidDel="00E2144D" w:rsidRDefault="00D77DE6">
      <w:pPr>
        <w:autoSpaceDE w:val="0"/>
        <w:autoSpaceDN w:val="0"/>
        <w:adjustRightInd w:val="0"/>
        <w:rPr>
          <w:ins w:id="1849" w:author="jimenezalfaro.borja@gmail.com" w:date="2020-08-01T14:44:00Z"/>
          <w:del w:id="1850" w:author="jimenezalfaro.borja@gmail.com" w:date="2020-08-01T16:22:00Z"/>
          <w:rFonts w:cs="Arial"/>
        </w:rPr>
        <w:pPrChange w:id="1851" w:author="jimenezalfaro.borja@gmail.com" w:date="2020-08-01T16:24:00Z">
          <w:pPr>
            <w:autoSpaceDE w:val="0"/>
            <w:autoSpaceDN w:val="0"/>
            <w:adjustRightInd w:val="0"/>
            <w:spacing w:after="0" w:line="480" w:lineRule="auto"/>
          </w:pPr>
        </w:pPrChange>
      </w:pPr>
    </w:p>
    <w:p w14:paraId="7A5A75A8" w14:textId="552428E7" w:rsidR="00D77DE6" w:rsidRPr="00E2144D" w:rsidDel="00E2144D" w:rsidRDefault="00D77DE6">
      <w:pPr>
        <w:autoSpaceDE w:val="0"/>
        <w:autoSpaceDN w:val="0"/>
        <w:adjustRightInd w:val="0"/>
        <w:rPr>
          <w:ins w:id="1852" w:author="jimenezalfaro.borja@gmail.com" w:date="2020-08-01T14:44:00Z"/>
          <w:del w:id="1853" w:author="jimenezalfaro.borja@gmail.com" w:date="2020-08-01T16:22:00Z"/>
          <w:rFonts w:cs="Arial"/>
          <w:rPrChange w:id="1854" w:author="jimenezalfaro.borja@gmail.com" w:date="2020-08-01T16:24:00Z">
            <w:rPr>
              <w:ins w:id="1855" w:author="jimenezalfaro.borja@gmail.com" w:date="2020-08-01T14:44:00Z"/>
              <w:del w:id="1856" w:author="jimenezalfaro.borja@gmail.com" w:date="2020-08-01T16:22:00Z"/>
            </w:rPr>
          </w:rPrChange>
        </w:rPr>
        <w:pPrChange w:id="1857" w:author="jimenezalfaro.borja@gmail.com" w:date="2020-08-01T16:24:00Z">
          <w:pPr>
            <w:autoSpaceDE w:val="0"/>
            <w:autoSpaceDN w:val="0"/>
            <w:adjustRightInd w:val="0"/>
            <w:spacing w:after="0" w:line="480" w:lineRule="auto"/>
          </w:pPr>
        </w:pPrChange>
      </w:pPr>
    </w:p>
    <w:p w14:paraId="7B609EDF" w14:textId="608FEE3F" w:rsidR="00D77DE6" w:rsidRPr="00E2144D" w:rsidDel="00E2144D" w:rsidRDefault="00D77DE6">
      <w:pPr>
        <w:autoSpaceDE w:val="0"/>
        <w:autoSpaceDN w:val="0"/>
        <w:adjustRightInd w:val="0"/>
        <w:rPr>
          <w:ins w:id="1858" w:author="jimenezalfaro.borja@gmail.com" w:date="2020-08-01T14:44:00Z"/>
          <w:del w:id="1859" w:author="jimenezalfaro.borja@gmail.com" w:date="2020-08-01T16:22:00Z"/>
          <w:rFonts w:cs="Arial"/>
          <w:rPrChange w:id="1860" w:author="jimenezalfaro.borja@gmail.com" w:date="2020-08-01T16:24:00Z">
            <w:rPr>
              <w:ins w:id="1861" w:author="jimenezalfaro.borja@gmail.com" w:date="2020-08-01T14:44:00Z"/>
              <w:del w:id="1862" w:author="jimenezalfaro.borja@gmail.com" w:date="2020-08-01T16:22:00Z"/>
            </w:rPr>
          </w:rPrChange>
        </w:rPr>
        <w:pPrChange w:id="1863" w:author="jimenezalfaro.borja@gmail.com" w:date="2020-08-01T16:24:00Z">
          <w:pPr>
            <w:autoSpaceDE w:val="0"/>
            <w:autoSpaceDN w:val="0"/>
            <w:adjustRightInd w:val="0"/>
            <w:spacing w:after="0" w:line="480" w:lineRule="auto"/>
          </w:pPr>
        </w:pPrChange>
      </w:pPr>
    </w:p>
    <w:p w14:paraId="44BBC021" w14:textId="0384FD1D" w:rsidR="00D77DE6" w:rsidRPr="00E2144D" w:rsidDel="00E2144D" w:rsidRDefault="00D77DE6">
      <w:pPr>
        <w:autoSpaceDE w:val="0"/>
        <w:autoSpaceDN w:val="0"/>
        <w:adjustRightInd w:val="0"/>
        <w:rPr>
          <w:ins w:id="1864" w:author="jimenezalfaro.borja@gmail.com" w:date="2020-08-01T14:44:00Z"/>
          <w:del w:id="1865" w:author="jimenezalfaro.borja@gmail.com" w:date="2020-08-01T16:22:00Z"/>
          <w:rFonts w:cs="Arial"/>
          <w:rPrChange w:id="1866" w:author="jimenezalfaro.borja@gmail.com" w:date="2020-08-01T16:24:00Z">
            <w:rPr>
              <w:ins w:id="1867" w:author="jimenezalfaro.borja@gmail.com" w:date="2020-08-01T14:44:00Z"/>
              <w:del w:id="1868" w:author="jimenezalfaro.borja@gmail.com" w:date="2020-08-01T16:22:00Z"/>
            </w:rPr>
          </w:rPrChange>
        </w:rPr>
        <w:pPrChange w:id="1869" w:author="jimenezalfaro.borja@gmail.com" w:date="2020-08-01T16:24:00Z">
          <w:pPr>
            <w:autoSpaceDE w:val="0"/>
            <w:autoSpaceDN w:val="0"/>
            <w:adjustRightInd w:val="0"/>
            <w:spacing w:after="0" w:line="480" w:lineRule="auto"/>
          </w:pPr>
        </w:pPrChange>
      </w:pPr>
    </w:p>
    <w:p w14:paraId="71C69A36" w14:textId="2FCDC5B5" w:rsidR="00D77DE6" w:rsidRPr="00E2144D" w:rsidDel="00E2144D" w:rsidRDefault="00D77DE6">
      <w:pPr>
        <w:autoSpaceDE w:val="0"/>
        <w:autoSpaceDN w:val="0"/>
        <w:adjustRightInd w:val="0"/>
        <w:rPr>
          <w:ins w:id="1870" w:author="jimenezalfaro.borja@gmail.com" w:date="2020-08-01T14:44:00Z"/>
          <w:del w:id="1871" w:author="jimenezalfaro.borja@gmail.com" w:date="2020-08-01T16:22:00Z"/>
          <w:rFonts w:cs="Arial"/>
          <w:rPrChange w:id="1872" w:author="jimenezalfaro.borja@gmail.com" w:date="2020-08-01T16:24:00Z">
            <w:rPr>
              <w:ins w:id="1873" w:author="jimenezalfaro.borja@gmail.com" w:date="2020-08-01T14:44:00Z"/>
              <w:del w:id="1874" w:author="jimenezalfaro.borja@gmail.com" w:date="2020-08-01T16:22:00Z"/>
            </w:rPr>
          </w:rPrChange>
        </w:rPr>
        <w:pPrChange w:id="1875" w:author="jimenezalfaro.borja@gmail.com" w:date="2020-08-01T16:24:00Z">
          <w:pPr>
            <w:autoSpaceDE w:val="0"/>
            <w:autoSpaceDN w:val="0"/>
            <w:adjustRightInd w:val="0"/>
            <w:spacing w:after="0" w:line="480" w:lineRule="auto"/>
          </w:pPr>
        </w:pPrChange>
      </w:pPr>
    </w:p>
    <w:p w14:paraId="6B16FCDB" w14:textId="50FF702C" w:rsidR="00D77DE6" w:rsidRPr="00E2144D" w:rsidDel="00E2144D" w:rsidRDefault="00D77DE6" w:rsidP="00554280">
      <w:pPr>
        <w:rPr>
          <w:ins w:id="1876" w:author="jimenezalfaro.borja@gmail.com" w:date="2020-08-01T14:44:00Z"/>
          <w:del w:id="1877" w:author="jimenezalfaro.borja@gmail.com" w:date="2020-08-01T16:22:00Z"/>
          <w:rFonts w:cs="Arial"/>
          <w:b/>
          <w:rPrChange w:id="1878" w:author="jimenezalfaro.borja@gmail.com" w:date="2020-08-01T16:24:00Z">
            <w:rPr>
              <w:ins w:id="1879" w:author="jimenezalfaro.borja@gmail.com" w:date="2020-08-01T14:44:00Z"/>
              <w:del w:id="1880" w:author="jimenezalfaro.borja@gmail.com" w:date="2020-08-01T16:22:00Z"/>
              <w:rFonts w:ascii="Times New Roman" w:hAnsi="Times New Roman" w:cs="Times New Roman"/>
              <w:b/>
              <w:sz w:val="28"/>
              <w:szCs w:val="28"/>
            </w:rPr>
          </w:rPrChange>
        </w:rPr>
      </w:pPr>
      <w:ins w:id="1881" w:author="jimenezalfaro.borja@gmail.com" w:date="2020-08-01T14:44:00Z">
        <w:del w:id="1882" w:author="jimenezalfaro.borja@gmail.com" w:date="2020-08-01T16:22:00Z">
          <w:r w:rsidRPr="00E2144D" w:rsidDel="00E2144D">
            <w:rPr>
              <w:rFonts w:cs="Arial"/>
              <w:b/>
              <w:rPrChange w:id="1883" w:author="jimenezalfaro.borja@gmail.com" w:date="2020-08-01T16:24:00Z">
                <w:rPr>
                  <w:rFonts w:ascii="Times New Roman" w:hAnsi="Times New Roman" w:cs="Times New Roman"/>
                  <w:b/>
                  <w:sz w:val="28"/>
                  <w:szCs w:val="28"/>
                </w:rPr>
              </w:rPrChange>
            </w:rPr>
            <w:delText>References</w:delText>
          </w:r>
        </w:del>
      </w:ins>
    </w:p>
    <w:p w14:paraId="6BEF457B" w14:textId="708E594F" w:rsidR="00D77DE6" w:rsidRPr="00E2144D" w:rsidDel="00E2144D" w:rsidRDefault="00D77DE6" w:rsidP="00554280">
      <w:pPr>
        <w:rPr>
          <w:ins w:id="1884" w:author="jimenezalfaro.borja@gmail.com" w:date="2020-08-01T14:44:00Z"/>
          <w:del w:id="1885" w:author="jimenezalfaro.borja@gmail.com" w:date="2020-08-01T16:22:00Z"/>
          <w:rFonts w:cs="Arial"/>
          <w:color w:val="000000" w:themeColor="text1"/>
          <w:lang w:val="es-ES"/>
          <w:rPrChange w:id="1886" w:author="jimenezalfaro.borja@gmail.com" w:date="2020-08-01T16:24:00Z">
            <w:rPr>
              <w:ins w:id="1887" w:author="jimenezalfaro.borja@gmail.com" w:date="2020-08-01T14:44:00Z"/>
              <w:del w:id="1888" w:author="jimenezalfaro.borja@gmail.com" w:date="2020-08-01T16:22:00Z"/>
              <w:rFonts w:ascii="Times New Roman" w:hAnsi="Times New Roman" w:cs="Times New Roman"/>
              <w:color w:val="000000" w:themeColor="text1"/>
              <w:sz w:val="28"/>
              <w:szCs w:val="28"/>
            </w:rPr>
          </w:rPrChange>
        </w:rPr>
      </w:pPr>
      <w:ins w:id="1889" w:author="jimenezalfaro.borja@gmail.com" w:date="2020-08-01T14:44:00Z">
        <w:del w:id="1890" w:author="jimenezalfaro.borja@gmail.com" w:date="2020-08-01T16:22:00Z">
          <w:r w:rsidRPr="00E2144D" w:rsidDel="00E2144D">
            <w:rPr>
              <w:rFonts w:cs="Arial"/>
              <w:color w:val="000000" w:themeColor="text1"/>
              <w:lang w:val="es-ES"/>
              <w:rPrChange w:id="1891" w:author="jimenezalfaro.borja@gmail.com" w:date="2020-08-01T16:24:00Z">
                <w:rPr>
                  <w:rFonts w:ascii="Times New Roman" w:hAnsi="Times New Roman" w:cs="Times New Roman"/>
                  <w:color w:val="000000" w:themeColor="text1"/>
                  <w:sz w:val="28"/>
                  <w:szCs w:val="28"/>
                </w:rPr>
              </w:rPrChange>
            </w:rPr>
            <w:delText xml:space="preserve">Amen, 1966: </w:delText>
          </w:r>
          <w:r w:rsidRPr="00E2144D" w:rsidDel="00E2144D">
            <w:rPr>
              <w:rFonts w:cs="Arial"/>
              <w:rPrChange w:id="1892" w:author="jimenezalfaro.borja@gmail.com" w:date="2020-08-01T16:24:00Z">
                <w:rPr/>
              </w:rPrChange>
            </w:rPr>
            <w:fldChar w:fldCharType="begin"/>
          </w:r>
          <w:r w:rsidRPr="00C65904" w:rsidDel="00E2144D">
            <w:rPr>
              <w:rFonts w:cs="Arial"/>
              <w:lang w:val="es-ES"/>
              <w:rPrChange w:id="1893" w:author="jimenezalfaro.borja@gmail.com [13]" w:date="2020-08-02T12:54:00Z">
                <w:rPr/>
              </w:rPrChange>
            </w:rPr>
            <w:delInstrText xml:space="preserve"> HYPERLINK "https://www.journals.uchicago.edu/doi/abs/10.1086/405055" </w:delInstrText>
          </w:r>
          <w:r w:rsidRPr="00E2144D" w:rsidDel="00E2144D">
            <w:rPr>
              <w:rFonts w:cs="Arial"/>
              <w:rPrChange w:id="1894" w:author="jimenezalfaro.borja@gmail.com" w:date="2020-08-01T16:24:00Z">
                <w:rPr>
                  <w:rStyle w:val="Hyperlink"/>
                  <w:rFonts w:ascii="Times New Roman" w:hAnsi="Times New Roman" w:cs="Times New Roman"/>
                  <w:sz w:val="28"/>
                  <w:szCs w:val="28"/>
                </w:rPr>
              </w:rPrChange>
            </w:rPr>
            <w:fldChar w:fldCharType="separate"/>
          </w:r>
          <w:r w:rsidRPr="00E2144D" w:rsidDel="00E2144D">
            <w:rPr>
              <w:rStyle w:val="Hyperlink"/>
              <w:rFonts w:cs="Arial"/>
              <w:lang w:val="es-ES"/>
              <w:rPrChange w:id="1895" w:author="jimenezalfaro.borja@gmail.com" w:date="2020-08-01T16:24:00Z">
                <w:rPr>
                  <w:rStyle w:val="Hyperlink"/>
                  <w:rFonts w:ascii="Times New Roman" w:hAnsi="Times New Roman" w:cs="Times New Roman"/>
                  <w:sz w:val="28"/>
                  <w:szCs w:val="28"/>
                </w:rPr>
              </w:rPrChange>
            </w:rPr>
            <w:delText>https://www.journals.uchicago.edu/doi/abs/10.1086/405055</w:delText>
          </w:r>
          <w:r w:rsidRPr="00E2144D" w:rsidDel="00E2144D">
            <w:rPr>
              <w:rStyle w:val="Hyperlink"/>
              <w:rFonts w:cs="Arial"/>
              <w:rPrChange w:id="1896" w:author="jimenezalfaro.borja@gmail.com" w:date="2020-08-01T16:24:00Z">
                <w:rPr>
                  <w:rStyle w:val="Hyperlink"/>
                  <w:rFonts w:ascii="Times New Roman" w:hAnsi="Times New Roman" w:cs="Times New Roman"/>
                  <w:sz w:val="28"/>
                  <w:szCs w:val="28"/>
                </w:rPr>
              </w:rPrChange>
            </w:rPr>
            <w:fldChar w:fldCharType="end"/>
          </w:r>
        </w:del>
      </w:ins>
    </w:p>
    <w:p w14:paraId="55497D7D" w14:textId="2157643D" w:rsidR="00D77DE6" w:rsidRPr="00E2144D" w:rsidDel="00E2144D" w:rsidRDefault="00D77DE6" w:rsidP="00554280">
      <w:pPr>
        <w:rPr>
          <w:ins w:id="1897" w:author="jimenezalfaro.borja@gmail.com" w:date="2020-08-01T14:44:00Z"/>
          <w:del w:id="1898" w:author="jimenezalfaro.borja@gmail.com" w:date="2020-08-01T16:22:00Z"/>
          <w:rFonts w:cs="Arial"/>
          <w:rPrChange w:id="1899" w:author="jimenezalfaro.borja@gmail.com" w:date="2020-08-01T16:24:00Z">
            <w:rPr>
              <w:ins w:id="1900" w:author="jimenezalfaro.borja@gmail.com" w:date="2020-08-01T14:44:00Z"/>
              <w:del w:id="1901" w:author="jimenezalfaro.borja@gmail.com" w:date="2020-08-01T16:22:00Z"/>
              <w:rFonts w:ascii="Times New Roman" w:hAnsi="Times New Roman" w:cs="Times New Roman"/>
              <w:sz w:val="28"/>
              <w:szCs w:val="28"/>
            </w:rPr>
          </w:rPrChange>
        </w:rPr>
      </w:pPr>
      <w:ins w:id="1902" w:author="jimenezalfaro.borja@gmail.com" w:date="2020-08-01T14:44:00Z">
        <w:del w:id="1903" w:author="jimenezalfaro.borja@gmail.com" w:date="2020-08-01T16:22:00Z">
          <w:r w:rsidRPr="00E2144D" w:rsidDel="00E2144D">
            <w:rPr>
              <w:rFonts w:cs="Arial"/>
              <w:color w:val="000000" w:themeColor="text1"/>
              <w:rPrChange w:id="1904" w:author="jimenezalfaro.borja@gmail.com" w:date="2020-08-01T16:24:00Z">
                <w:rPr>
                  <w:rFonts w:ascii="Times New Roman" w:hAnsi="Times New Roman" w:cs="Times New Roman"/>
                  <w:color w:val="000000" w:themeColor="text1"/>
                  <w:sz w:val="28"/>
                  <w:szCs w:val="28"/>
                </w:rPr>
              </w:rPrChange>
            </w:rPr>
            <w:delText xml:space="preserve">Baskin and Baskin, 2014: </w:delText>
          </w:r>
          <w:r w:rsidRPr="00E2144D" w:rsidDel="00E2144D">
            <w:rPr>
              <w:rFonts w:cs="Arial"/>
              <w:rPrChange w:id="1905" w:author="jimenezalfaro.borja@gmail.com" w:date="2020-08-01T16:24:00Z">
                <w:rPr/>
              </w:rPrChange>
            </w:rPr>
            <w:fldChar w:fldCharType="begin"/>
          </w:r>
          <w:r w:rsidRPr="00E2144D" w:rsidDel="00E2144D">
            <w:rPr>
              <w:rFonts w:cs="Arial"/>
              <w:rPrChange w:id="1906" w:author="jimenezalfaro.borja@gmail.com" w:date="2020-08-01T16:24:00Z">
                <w:rPr/>
              </w:rPrChange>
            </w:rPr>
            <w:delInstrText xml:space="preserve"> HYPERLINK "https://www.elsevier.com/books/seeds/baskin/978-0-12-416677-6" </w:delInstrText>
          </w:r>
          <w:r w:rsidRPr="00E2144D" w:rsidDel="00E2144D">
            <w:rPr>
              <w:rFonts w:cs="Arial"/>
              <w:rPrChange w:id="1907" w:author="jimenezalfaro.borja@gmail.com" w:date="2020-08-01T16:24:00Z">
                <w:rPr>
                  <w:rStyle w:val="Hyperlink"/>
                  <w:rFonts w:ascii="Times New Roman" w:hAnsi="Times New Roman" w:cs="Times New Roman"/>
                  <w:sz w:val="28"/>
                  <w:szCs w:val="28"/>
                </w:rPr>
              </w:rPrChange>
            </w:rPr>
            <w:fldChar w:fldCharType="separate"/>
          </w:r>
          <w:r w:rsidRPr="00E2144D" w:rsidDel="00E2144D">
            <w:rPr>
              <w:rStyle w:val="Hyperlink"/>
              <w:rFonts w:cs="Arial"/>
              <w:rPrChange w:id="1908" w:author="jimenezalfaro.borja@gmail.com" w:date="2020-08-01T16:24:00Z">
                <w:rPr>
                  <w:rStyle w:val="Hyperlink"/>
                  <w:rFonts w:ascii="Times New Roman" w:hAnsi="Times New Roman" w:cs="Times New Roman"/>
                  <w:sz w:val="28"/>
                  <w:szCs w:val="28"/>
                </w:rPr>
              </w:rPrChange>
            </w:rPr>
            <w:delText>https://www.elsevier.com/books/seeds/baskin/978-0-12-416677-6</w:delText>
          </w:r>
          <w:r w:rsidRPr="00E2144D" w:rsidDel="00E2144D">
            <w:rPr>
              <w:rStyle w:val="Hyperlink"/>
              <w:rFonts w:cs="Arial"/>
              <w:rPrChange w:id="1909" w:author="jimenezalfaro.borja@gmail.com" w:date="2020-08-01T16:24:00Z">
                <w:rPr>
                  <w:rStyle w:val="Hyperlink"/>
                  <w:rFonts w:ascii="Times New Roman" w:hAnsi="Times New Roman" w:cs="Times New Roman"/>
                  <w:sz w:val="28"/>
                  <w:szCs w:val="28"/>
                </w:rPr>
              </w:rPrChange>
            </w:rPr>
            <w:fldChar w:fldCharType="end"/>
          </w:r>
        </w:del>
      </w:ins>
    </w:p>
    <w:p w14:paraId="7F5FFD59" w14:textId="47E06F5D" w:rsidR="00D77DE6" w:rsidRPr="00E2144D" w:rsidDel="00E2144D" w:rsidRDefault="00D77DE6">
      <w:pPr>
        <w:rPr>
          <w:ins w:id="1910" w:author="jimenezalfaro.borja@gmail.com" w:date="2020-08-01T14:44:00Z"/>
          <w:del w:id="1911" w:author="jimenezalfaro.borja@gmail.com" w:date="2020-08-01T16:22:00Z"/>
          <w:rFonts w:cs="Arial"/>
          <w:color w:val="000000" w:themeColor="text1"/>
          <w:lang w:val="es-ES"/>
          <w:rPrChange w:id="1912" w:author="jimenezalfaro.borja@gmail.com" w:date="2020-08-01T16:24:00Z">
            <w:rPr>
              <w:ins w:id="1913" w:author="jimenezalfaro.borja@gmail.com" w:date="2020-08-01T14:44:00Z"/>
              <w:del w:id="1914" w:author="jimenezalfaro.borja@gmail.com" w:date="2020-08-01T16:22:00Z"/>
              <w:rFonts w:ascii="Times New Roman" w:hAnsi="Times New Roman" w:cs="Times New Roman"/>
              <w:color w:val="000000" w:themeColor="text1"/>
              <w:sz w:val="28"/>
              <w:szCs w:val="28"/>
              <w:lang w:val="es-ES"/>
            </w:rPr>
          </w:rPrChange>
        </w:rPr>
      </w:pPr>
      <w:ins w:id="1915" w:author="jimenezalfaro.borja@gmail.com" w:date="2020-08-01T14:44:00Z">
        <w:del w:id="1916" w:author="jimenezalfaro.borja@gmail.com" w:date="2020-08-01T16:22:00Z">
          <w:r w:rsidRPr="00E2144D" w:rsidDel="00E2144D">
            <w:rPr>
              <w:rFonts w:cs="Arial"/>
              <w:color w:val="000000" w:themeColor="text1"/>
              <w:lang w:val="es-ES"/>
              <w:rPrChange w:id="1917" w:author="jimenezalfaro.borja@gmail.com" w:date="2020-08-01T16:24:00Z">
                <w:rPr>
                  <w:rFonts w:ascii="Times New Roman" w:hAnsi="Times New Roman" w:cs="Times New Roman"/>
                  <w:color w:val="000000" w:themeColor="text1"/>
                  <w:sz w:val="28"/>
                  <w:szCs w:val="28"/>
                  <w:lang w:val="es-ES"/>
                </w:rPr>
              </w:rPrChange>
            </w:rPr>
            <w:delText xml:space="preserve">Hoyle et al. 2015: </w:delText>
          </w:r>
          <w:r w:rsidRPr="00E2144D" w:rsidDel="00E2144D">
            <w:rPr>
              <w:rFonts w:cs="Arial"/>
              <w:rPrChange w:id="1918" w:author="jimenezalfaro.borja@gmail.com" w:date="2020-08-01T16:24:00Z">
                <w:rPr/>
              </w:rPrChange>
            </w:rPr>
            <w:fldChar w:fldCharType="begin"/>
          </w:r>
          <w:r w:rsidRPr="00E2144D" w:rsidDel="00E2144D">
            <w:rPr>
              <w:rFonts w:cs="Arial"/>
              <w:lang w:val="es-ES"/>
              <w:rPrChange w:id="1919" w:author="jimenezalfaro.borja@gmail.com" w:date="2020-08-01T16:24:00Z">
                <w:rPr>
                  <w:lang w:val="es-ES"/>
                </w:rPr>
              </w:rPrChange>
            </w:rPr>
            <w:delInstrText xml:space="preserve"> HYPERLINK "https://www.frontiersin.org/articles/10.3389/fpls.2015.00731/full" </w:delInstrText>
          </w:r>
          <w:r w:rsidRPr="00E2144D" w:rsidDel="00E2144D">
            <w:rPr>
              <w:rFonts w:cs="Arial"/>
              <w:rPrChange w:id="1920" w:author="jimenezalfaro.borja@gmail.com" w:date="2020-08-01T16:24:00Z">
                <w:rPr>
                  <w:rStyle w:val="Hyperlink"/>
                  <w:rFonts w:ascii="Times New Roman" w:hAnsi="Times New Roman" w:cs="Times New Roman"/>
                  <w:sz w:val="28"/>
                  <w:szCs w:val="28"/>
                </w:rPr>
              </w:rPrChange>
            </w:rPr>
            <w:fldChar w:fldCharType="separate"/>
          </w:r>
          <w:r w:rsidRPr="00E2144D" w:rsidDel="00E2144D">
            <w:rPr>
              <w:rStyle w:val="Hyperlink"/>
              <w:rFonts w:cs="Arial"/>
              <w:lang w:val="es-ES"/>
              <w:rPrChange w:id="1921" w:author="jimenezalfaro.borja@gmail.com" w:date="2020-08-01T16:24:00Z">
                <w:rPr>
                  <w:rStyle w:val="Hyperlink"/>
                  <w:rFonts w:ascii="Times New Roman" w:hAnsi="Times New Roman" w:cs="Times New Roman"/>
                  <w:sz w:val="28"/>
                  <w:szCs w:val="28"/>
                  <w:lang w:val="es-ES"/>
                </w:rPr>
              </w:rPrChange>
            </w:rPr>
            <w:delText>https://www.frontiersin.org/articles/10.3389/fpls.2015.00731/full</w:delText>
          </w:r>
          <w:r w:rsidRPr="00E2144D" w:rsidDel="00E2144D">
            <w:rPr>
              <w:rStyle w:val="Hyperlink"/>
              <w:rFonts w:cs="Arial"/>
              <w:rPrChange w:id="1922" w:author="jimenezalfaro.borja@gmail.com" w:date="2020-08-01T16:24:00Z">
                <w:rPr>
                  <w:rStyle w:val="Hyperlink"/>
                  <w:rFonts w:ascii="Times New Roman" w:hAnsi="Times New Roman" w:cs="Times New Roman"/>
                  <w:sz w:val="28"/>
                  <w:szCs w:val="28"/>
                </w:rPr>
              </w:rPrChange>
            </w:rPr>
            <w:fldChar w:fldCharType="end"/>
          </w:r>
        </w:del>
      </w:ins>
    </w:p>
    <w:p w14:paraId="2087307A" w14:textId="55109CE1" w:rsidR="00D77DE6" w:rsidRPr="00E2144D" w:rsidDel="00E2144D" w:rsidRDefault="00D77DE6">
      <w:pPr>
        <w:rPr>
          <w:ins w:id="1923" w:author="jimenezalfaro.borja@gmail.com" w:date="2020-08-01T14:44:00Z"/>
          <w:del w:id="1924" w:author="jimenezalfaro.borja@gmail.com" w:date="2020-08-01T16:22:00Z"/>
          <w:rStyle w:val="Hyperlink"/>
          <w:rFonts w:cs="Arial"/>
          <w:rPrChange w:id="1925" w:author="jimenezalfaro.borja@gmail.com" w:date="2020-08-01T16:24:00Z">
            <w:rPr>
              <w:ins w:id="1926" w:author="jimenezalfaro.borja@gmail.com" w:date="2020-08-01T14:44:00Z"/>
              <w:del w:id="1927" w:author="jimenezalfaro.borja@gmail.com" w:date="2020-08-01T16:22:00Z"/>
              <w:rStyle w:val="Hyperlink"/>
              <w:rFonts w:ascii="Times New Roman" w:hAnsi="Times New Roman" w:cs="Times New Roman"/>
              <w:sz w:val="28"/>
              <w:szCs w:val="28"/>
            </w:rPr>
          </w:rPrChange>
        </w:rPr>
      </w:pPr>
      <w:ins w:id="1928" w:author="jimenezalfaro.borja@gmail.com" w:date="2020-08-01T14:44:00Z">
        <w:del w:id="1929" w:author="jimenezalfaro.borja@gmail.com" w:date="2020-08-01T16:22:00Z">
          <w:r w:rsidRPr="00E2144D" w:rsidDel="00E2144D">
            <w:rPr>
              <w:rFonts w:cs="Arial"/>
              <w:color w:val="000000" w:themeColor="text1"/>
              <w:rPrChange w:id="1930" w:author="jimenezalfaro.borja@gmail.com" w:date="2020-08-01T16:24:00Z">
                <w:rPr>
                  <w:rFonts w:ascii="Times New Roman" w:hAnsi="Times New Roman" w:cs="Times New Roman"/>
                  <w:color w:val="000000" w:themeColor="text1"/>
                  <w:sz w:val="28"/>
                  <w:szCs w:val="28"/>
                </w:rPr>
              </w:rPrChange>
            </w:rPr>
            <w:delText xml:space="preserve">Rosbakh et al. 2020: </w:delText>
          </w:r>
          <w:r w:rsidRPr="00E2144D" w:rsidDel="00E2144D">
            <w:rPr>
              <w:rFonts w:cs="Arial"/>
              <w:rPrChange w:id="1931" w:author="jimenezalfaro.borja@gmail.com" w:date="2020-08-01T16:24:00Z">
                <w:rPr/>
              </w:rPrChange>
            </w:rPr>
            <w:fldChar w:fldCharType="begin"/>
          </w:r>
          <w:r w:rsidRPr="00E2144D" w:rsidDel="00E2144D">
            <w:rPr>
              <w:rFonts w:cs="Arial"/>
              <w:rPrChange w:id="1932" w:author="jimenezalfaro.borja@gmail.com" w:date="2020-08-01T16:24:00Z">
                <w:rPr/>
              </w:rPrChange>
            </w:rPr>
            <w:delInstrText xml:space="preserve"> HYPERLINK "https://esajournals.onlinelibrary.wiley.com/doi/full/10.1002/ecy.3049" </w:delInstrText>
          </w:r>
          <w:r w:rsidRPr="00E2144D" w:rsidDel="00E2144D">
            <w:rPr>
              <w:rFonts w:cs="Arial"/>
              <w:rPrChange w:id="1933" w:author="jimenezalfaro.borja@gmail.com" w:date="2020-08-01T16:24:00Z">
                <w:rPr>
                  <w:rStyle w:val="Hyperlink"/>
                  <w:rFonts w:ascii="Times New Roman" w:hAnsi="Times New Roman" w:cs="Times New Roman"/>
                  <w:sz w:val="28"/>
                  <w:szCs w:val="28"/>
                </w:rPr>
              </w:rPrChange>
            </w:rPr>
            <w:fldChar w:fldCharType="separate"/>
          </w:r>
          <w:r w:rsidRPr="00E2144D" w:rsidDel="00E2144D">
            <w:rPr>
              <w:rStyle w:val="Hyperlink"/>
              <w:rFonts w:cs="Arial"/>
              <w:rPrChange w:id="1934" w:author="jimenezalfaro.borja@gmail.com" w:date="2020-08-01T16:24:00Z">
                <w:rPr>
                  <w:rStyle w:val="Hyperlink"/>
                  <w:rFonts w:ascii="Times New Roman" w:hAnsi="Times New Roman" w:cs="Times New Roman"/>
                  <w:sz w:val="28"/>
                  <w:szCs w:val="28"/>
                </w:rPr>
              </w:rPrChange>
            </w:rPr>
            <w:delText>https://esajournals.onlinelibrary.wiley.com/doi/full/10.1002/ecy.3049</w:delText>
          </w:r>
          <w:r w:rsidRPr="00E2144D" w:rsidDel="00E2144D">
            <w:rPr>
              <w:rStyle w:val="Hyperlink"/>
              <w:rFonts w:cs="Arial"/>
              <w:rPrChange w:id="1935" w:author="jimenezalfaro.borja@gmail.com" w:date="2020-08-01T16:24:00Z">
                <w:rPr>
                  <w:rStyle w:val="Hyperlink"/>
                  <w:rFonts w:ascii="Times New Roman" w:hAnsi="Times New Roman" w:cs="Times New Roman"/>
                  <w:sz w:val="28"/>
                  <w:szCs w:val="28"/>
                </w:rPr>
              </w:rPrChange>
            </w:rPr>
            <w:fldChar w:fldCharType="end"/>
          </w:r>
        </w:del>
      </w:ins>
    </w:p>
    <w:p w14:paraId="7D5B7695" w14:textId="771B314A" w:rsidR="00D77DE6" w:rsidRPr="00E2144D" w:rsidDel="00E2144D" w:rsidRDefault="00D77DE6">
      <w:pPr>
        <w:rPr>
          <w:ins w:id="1936" w:author="jimenezalfaro.borja@gmail.com" w:date="2020-08-01T14:44:00Z"/>
          <w:del w:id="1937" w:author="jimenezalfaro.borja@gmail.com" w:date="2020-08-01T16:22:00Z"/>
          <w:rFonts w:cs="Arial"/>
          <w:rPrChange w:id="1938" w:author="jimenezalfaro.borja@gmail.com" w:date="2020-08-01T16:24:00Z">
            <w:rPr>
              <w:ins w:id="1939" w:author="jimenezalfaro.borja@gmail.com" w:date="2020-08-01T14:44:00Z"/>
              <w:del w:id="1940" w:author="jimenezalfaro.borja@gmail.com" w:date="2020-08-01T16:22:00Z"/>
              <w:rFonts w:ascii="Times New Roman" w:hAnsi="Times New Roman" w:cs="Times New Roman"/>
              <w:sz w:val="28"/>
              <w:szCs w:val="28"/>
            </w:rPr>
          </w:rPrChange>
        </w:rPr>
      </w:pPr>
      <w:ins w:id="1941" w:author="jimenezalfaro.borja@gmail.com" w:date="2020-08-01T14:44:00Z">
        <w:del w:id="1942" w:author="jimenezalfaro.borja@gmail.com" w:date="2020-08-01T16:22:00Z">
          <w:r w:rsidRPr="00E2144D" w:rsidDel="00E2144D">
            <w:rPr>
              <w:rFonts w:cs="Arial"/>
              <w:rPrChange w:id="1943" w:author="jimenezalfaro.borja@gmail.com" w:date="2020-08-01T16:24:00Z">
                <w:rPr>
                  <w:rFonts w:ascii="Times New Roman" w:hAnsi="Times New Roman" w:cs="Times New Roman"/>
                  <w:sz w:val="28"/>
                  <w:szCs w:val="28"/>
                </w:rPr>
              </w:rPrChange>
            </w:rPr>
            <w:delText xml:space="preserve">Schweinbacher et al. 2011: </w:delText>
          </w:r>
          <w:r w:rsidRPr="00E2144D" w:rsidDel="00E2144D">
            <w:rPr>
              <w:rFonts w:cs="Arial"/>
              <w:rPrChange w:id="1944" w:author="jimenezalfaro.borja@gmail.com" w:date="2020-08-01T16:24:00Z">
                <w:rPr/>
              </w:rPrChange>
            </w:rPr>
            <w:fldChar w:fldCharType="begin"/>
          </w:r>
          <w:r w:rsidRPr="00E2144D" w:rsidDel="00E2144D">
            <w:rPr>
              <w:rFonts w:cs="Arial"/>
              <w:rPrChange w:id="1945" w:author="jimenezalfaro.borja@gmail.com" w:date="2020-08-01T16:24:00Z">
                <w:rPr/>
              </w:rPrChange>
            </w:rPr>
            <w:delInstrText xml:space="preserve"> HYPERLINK "https://www.sciencedirect.com/science/article/pii/S0367253011001034" </w:delInstrText>
          </w:r>
          <w:r w:rsidRPr="00E2144D" w:rsidDel="00E2144D">
            <w:rPr>
              <w:rFonts w:cs="Arial"/>
              <w:rPrChange w:id="1946" w:author="jimenezalfaro.borja@gmail.com" w:date="2020-08-01T16:24:00Z">
                <w:rPr>
                  <w:rStyle w:val="Hyperlink"/>
                  <w:rFonts w:ascii="Times New Roman" w:hAnsi="Times New Roman" w:cs="Times New Roman"/>
                  <w:sz w:val="28"/>
                  <w:szCs w:val="28"/>
                </w:rPr>
              </w:rPrChange>
            </w:rPr>
            <w:fldChar w:fldCharType="separate"/>
          </w:r>
          <w:r w:rsidRPr="00E2144D" w:rsidDel="00E2144D">
            <w:rPr>
              <w:rStyle w:val="Hyperlink"/>
              <w:rFonts w:cs="Arial"/>
              <w:rPrChange w:id="1947" w:author="jimenezalfaro.borja@gmail.com" w:date="2020-08-01T16:24:00Z">
                <w:rPr>
                  <w:rStyle w:val="Hyperlink"/>
                  <w:rFonts w:ascii="Times New Roman" w:hAnsi="Times New Roman" w:cs="Times New Roman"/>
                  <w:sz w:val="28"/>
                  <w:szCs w:val="28"/>
                </w:rPr>
              </w:rPrChange>
            </w:rPr>
            <w:delText>https://www.sciencedirect.com/science/article/pii/S0367253011001034</w:delText>
          </w:r>
          <w:r w:rsidRPr="00E2144D" w:rsidDel="00E2144D">
            <w:rPr>
              <w:rStyle w:val="Hyperlink"/>
              <w:rFonts w:cs="Arial"/>
              <w:rPrChange w:id="1948" w:author="jimenezalfaro.borja@gmail.com" w:date="2020-08-01T16:24:00Z">
                <w:rPr>
                  <w:rStyle w:val="Hyperlink"/>
                  <w:rFonts w:ascii="Times New Roman" w:hAnsi="Times New Roman" w:cs="Times New Roman"/>
                  <w:sz w:val="28"/>
                  <w:szCs w:val="28"/>
                </w:rPr>
              </w:rPrChange>
            </w:rPr>
            <w:fldChar w:fldCharType="end"/>
          </w:r>
        </w:del>
      </w:ins>
    </w:p>
    <w:p w14:paraId="11106B0C" w14:textId="02569F53" w:rsidR="00F96E5E" w:rsidRPr="00554280" w:rsidDel="00E2144D" w:rsidRDefault="00F96E5E">
      <w:pPr>
        <w:pStyle w:val="BodyText"/>
        <w:rPr>
          <w:ins w:id="1949" w:author="Lohen Cavieres" w:date="2020-07-21T17:19:00Z"/>
          <w:del w:id="1950" w:author="jimenezalfaro.borja@gmail.com" w:date="2020-08-01T16:22:00Z"/>
          <w:rFonts w:cs="Arial"/>
        </w:rPr>
        <w:pPrChange w:id="1951" w:author="jimenezalfaro.borja@gmail.com" w:date="2020-08-01T16:24:00Z">
          <w:pPr>
            <w:pStyle w:val="FirstParagraph"/>
          </w:pPr>
        </w:pPrChange>
      </w:pPr>
    </w:p>
    <w:p w14:paraId="3DE75B17" w14:textId="319A9E71" w:rsidR="00F96E5E" w:rsidRPr="00E2144D" w:rsidDel="00554280" w:rsidRDefault="00F96E5E">
      <w:pPr>
        <w:pStyle w:val="BodyText"/>
        <w:rPr>
          <w:ins w:id="1952" w:author="Lohen Cavieres" w:date="2020-07-21T17:19:00Z"/>
          <w:del w:id="1953" w:author="jimenezalfaro.borja@gmail.com" w:date="2020-08-01T17:12:00Z"/>
          <w:rFonts w:cs="Arial"/>
          <w:color w:val="FF0000"/>
          <w:rPrChange w:id="1954" w:author="jimenezalfaro.borja@gmail.com" w:date="2020-08-01T16:24:00Z">
            <w:rPr>
              <w:ins w:id="1955" w:author="Lohen Cavieres" w:date="2020-07-21T17:19:00Z"/>
              <w:del w:id="1956" w:author="jimenezalfaro.borja@gmail.com" w:date="2020-08-01T17:12:00Z"/>
            </w:rPr>
          </w:rPrChange>
        </w:rPr>
        <w:pPrChange w:id="1957" w:author="jimenezalfaro.borja@gmail.com" w:date="2020-08-01T16:24:00Z">
          <w:pPr>
            <w:pStyle w:val="FirstParagraph"/>
          </w:pPr>
        </w:pPrChange>
      </w:pPr>
      <w:ins w:id="1958" w:author="Lohen Cavieres" w:date="2020-07-21T17:19:00Z">
        <w:del w:id="1959" w:author="jimenezalfaro.borja@gmail.com" w:date="2020-08-01T17:12:00Z">
          <w:r w:rsidRPr="00E2144D" w:rsidDel="00554280">
            <w:rPr>
              <w:rFonts w:cs="Arial"/>
              <w:color w:val="FF0000"/>
              <w:rPrChange w:id="1960" w:author="jimenezalfaro.borja@gmail.com" w:date="2020-08-01T16:24:00Z">
                <w:rPr/>
              </w:rPrChange>
            </w:rPr>
            <w:delText>Stratification</w:delText>
          </w:r>
        </w:del>
      </w:ins>
    </w:p>
    <w:p w14:paraId="6F9E4FE1" w14:textId="23814F74" w:rsidR="002C2BE4" w:rsidRPr="00E2144D" w:rsidDel="00554280" w:rsidRDefault="00997990">
      <w:pPr>
        <w:pStyle w:val="BodyText"/>
        <w:rPr>
          <w:ins w:id="1961" w:author="Susanna Venn" w:date="2020-07-22T15:28:00Z"/>
          <w:del w:id="1962" w:author="jimenezalfaro.borja@gmail.com" w:date="2020-08-01T17:12:00Z"/>
          <w:rFonts w:cs="Arial"/>
          <w:rPrChange w:id="1963" w:author="jimenezalfaro.borja@gmail.com" w:date="2020-08-01T16:24:00Z">
            <w:rPr>
              <w:ins w:id="1964" w:author="Susanna Venn" w:date="2020-07-22T15:28:00Z"/>
              <w:del w:id="1965" w:author="jimenezalfaro.borja@gmail.com" w:date="2020-08-01T17:12:00Z"/>
            </w:rPr>
          </w:rPrChange>
        </w:rPr>
      </w:pPr>
      <w:ins w:id="1966" w:author="Lohen Cavieres" w:date="2020-07-21T17:27:00Z">
        <w:del w:id="1967" w:author="jimenezalfaro.borja@gmail.com" w:date="2020-08-01T17:12:00Z">
          <w:r w:rsidRPr="00554280" w:rsidDel="00554280">
            <w:rPr>
              <w:rFonts w:cs="Arial"/>
            </w:rPr>
            <w:delText xml:space="preserve">Our results </w:delText>
          </w:r>
        </w:del>
      </w:ins>
      <w:ins w:id="1968" w:author="Lohen Cavieres" w:date="2020-07-21T17:59:00Z">
        <w:del w:id="1969" w:author="jimenezalfaro.borja@gmail.com" w:date="2020-08-01T17:12:00Z">
          <w:r w:rsidR="00476056" w:rsidRPr="00E2144D" w:rsidDel="00554280">
            <w:rPr>
              <w:rFonts w:cs="Arial"/>
              <w:rPrChange w:id="1970" w:author="jimenezalfaro.borja@gmail.com" w:date="2020-08-01T16:24:00Z">
                <w:rPr/>
              </w:rPrChange>
            </w:rPr>
            <w:delText>clearly indicated</w:delText>
          </w:r>
        </w:del>
      </w:ins>
      <w:ins w:id="1971" w:author="Lohen Cavieres" w:date="2020-07-21T17:27:00Z">
        <w:del w:id="1972" w:author="jimenezalfaro.borja@gmail.com" w:date="2020-08-01T17:12:00Z">
          <w:r w:rsidRPr="00E2144D" w:rsidDel="00554280">
            <w:rPr>
              <w:rFonts w:cs="Arial"/>
              <w:rPrChange w:id="1973" w:author="jimenezalfaro.borja@gmail.com" w:date="2020-08-01T16:24:00Z">
                <w:rPr/>
              </w:rPrChange>
            </w:rPr>
            <w:delText xml:space="preserve"> that, in general, a </w:delText>
          </w:r>
        </w:del>
      </w:ins>
      <w:ins w:id="1974" w:author="Lohen Cavieres" w:date="2020-07-21T17:57:00Z">
        <w:del w:id="1975" w:author="jimenezalfaro.borja@gmail.com" w:date="2020-08-01T17:12:00Z">
          <w:r w:rsidR="00476056" w:rsidRPr="00E2144D" w:rsidDel="00554280">
            <w:rPr>
              <w:rFonts w:cs="Arial"/>
              <w:rPrChange w:id="1976" w:author="jimenezalfaro.borja@gmail.com" w:date="2020-08-01T16:24:00Z">
                <w:rPr/>
              </w:rPrChange>
            </w:rPr>
            <w:delText>stratification period where seeds experienc</w:delText>
          </w:r>
        </w:del>
      </w:ins>
      <w:ins w:id="1977" w:author="Lohen Cavieres" w:date="2020-07-21T17:58:00Z">
        <w:del w:id="1978" w:author="jimenezalfaro.borja@gmail.com" w:date="2020-08-01T17:12:00Z">
          <w:r w:rsidR="00476056" w:rsidRPr="00E2144D" w:rsidDel="00554280">
            <w:rPr>
              <w:rFonts w:cs="Arial"/>
              <w:rPrChange w:id="1979" w:author="jimenezalfaro.borja@gmail.com" w:date="2020-08-01T16:24:00Z">
                <w:rPr/>
              </w:rPrChange>
            </w:rPr>
            <w:delText>e</w:delText>
          </w:r>
        </w:del>
      </w:ins>
      <w:ins w:id="1980" w:author="Lohen Cavieres" w:date="2020-07-21T17:57:00Z">
        <w:del w:id="1981" w:author="jimenezalfaro.borja@gmail.com" w:date="2020-08-01T17:12:00Z">
          <w:r w:rsidR="00476056" w:rsidRPr="00E2144D" w:rsidDel="00554280">
            <w:rPr>
              <w:rFonts w:cs="Arial"/>
              <w:rPrChange w:id="1982" w:author="jimenezalfaro.borja@gmail.com" w:date="2020-08-01T16:24:00Z">
                <w:rPr/>
              </w:rPrChange>
            </w:rPr>
            <w:delText xml:space="preserve"> </w:delText>
          </w:r>
        </w:del>
      </w:ins>
      <w:ins w:id="1983" w:author="Lohen Cavieres" w:date="2020-07-21T17:27:00Z">
        <w:del w:id="1984" w:author="jimenezalfaro.borja@gmail.com" w:date="2020-08-01T17:12:00Z">
          <w:r w:rsidRPr="00E2144D" w:rsidDel="00554280">
            <w:rPr>
              <w:rFonts w:cs="Arial"/>
              <w:rPrChange w:id="1985" w:author="jimenezalfaro.borja@gmail.com" w:date="2020-08-01T16:24:00Z">
                <w:rPr/>
              </w:rPrChange>
            </w:rPr>
            <w:delText xml:space="preserve">cold and wet </w:delText>
          </w:r>
        </w:del>
      </w:ins>
      <w:ins w:id="1986" w:author="Lohen Cavieres" w:date="2020-07-21T17:58:00Z">
        <w:del w:id="1987" w:author="jimenezalfaro.borja@gmail.com" w:date="2020-08-01T17:12:00Z">
          <w:r w:rsidR="00476056" w:rsidRPr="00E2144D" w:rsidDel="00554280">
            <w:rPr>
              <w:rFonts w:cs="Arial"/>
              <w:rPrChange w:id="1988" w:author="jimenezalfaro.borja@gmail.com" w:date="2020-08-01T16:24:00Z">
                <w:rPr/>
              </w:rPrChange>
            </w:rPr>
            <w:delText xml:space="preserve">conditions during some </w:delText>
          </w:r>
        </w:del>
      </w:ins>
      <w:ins w:id="1989" w:author="Susanna Venn" w:date="2020-07-22T11:28:00Z">
        <w:del w:id="1990" w:author="jimenezalfaro.borja@gmail.com" w:date="2020-08-01T17:12:00Z">
          <w:r w:rsidR="00762248" w:rsidRPr="00E2144D" w:rsidDel="00554280">
            <w:rPr>
              <w:rFonts w:cs="Arial"/>
              <w:rPrChange w:id="1991" w:author="jimenezalfaro.borja@gmail.com" w:date="2020-08-01T16:24:00Z">
                <w:rPr/>
              </w:rPrChange>
            </w:rPr>
            <w:delText xml:space="preserve">over a period of </w:delText>
          </w:r>
        </w:del>
      </w:ins>
      <w:ins w:id="1992" w:author="Lohen Cavieres" w:date="2020-07-21T17:58:00Z">
        <w:del w:id="1993" w:author="jimenezalfaro.borja@gmail.com" w:date="2020-08-01T17:12:00Z">
          <w:r w:rsidR="00476056" w:rsidRPr="00E2144D" w:rsidDel="00554280">
            <w:rPr>
              <w:rFonts w:cs="Arial"/>
              <w:rPrChange w:id="1994" w:author="jimenezalfaro.borja@gmail.com" w:date="2020-08-01T16:24:00Z">
                <w:rPr/>
              </w:rPrChange>
            </w:rPr>
            <w:delText xml:space="preserve">months </w:delText>
          </w:r>
        </w:del>
      </w:ins>
      <w:ins w:id="1995" w:author="Lohen Cavieres" w:date="2020-07-21T17:27:00Z">
        <w:del w:id="1996" w:author="jimenezalfaro.borja@gmail.com" w:date="2020-08-01T17:12:00Z">
          <w:r w:rsidRPr="00E2144D" w:rsidDel="00554280">
            <w:rPr>
              <w:rFonts w:cs="Arial"/>
              <w:rPrChange w:id="1997" w:author="jimenezalfaro.borja@gmail.com" w:date="2020-08-01T16:24:00Z">
                <w:rPr/>
              </w:rPrChange>
            </w:rPr>
            <w:delText>is important for promoting seed germination</w:delText>
          </w:r>
        </w:del>
      </w:ins>
      <w:ins w:id="1998" w:author="Lohen Cavieres" w:date="2020-07-21T17:59:00Z">
        <w:del w:id="1999" w:author="jimenezalfaro.borja@gmail.com" w:date="2020-08-01T17:12:00Z">
          <w:r w:rsidR="00476056" w:rsidRPr="00E2144D" w:rsidDel="00554280">
            <w:rPr>
              <w:rFonts w:cs="Arial"/>
              <w:rPrChange w:id="2000" w:author="jimenezalfaro.borja@gmail.com" w:date="2020-08-01T16:24:00Z">
                <w:rPr/>
              </w:rPrChange>
            </w:rPr>
            <w:delText xml:space="preserve"> in species</w:delText>
          </w:r>
        </w:del>
      </w:ins>
      <w:ins w:id="2001" w:author="Lohen Cavieres" w:date="2020-07-21T18:23:00Z">
        <w:del w:id="2002" w:author="jimenezalfaro.borja@gmail.com" w:date="2020-08-01T17:12:00Z">
          <w:r w:rsidR="00E4283A" w:rsidRPr="00E2144D" w:rsidDel="00554280">
            <w:rPr>
              <w:rFonts w:cs="Arial"/>
              <w:rPrChange w:id="2003" w:author="jimenezalfaro.borja@gmail.com" w:date="2020-08-01T16:24:00Z">
                <w:rPr/>
              </w:rPrChange>
            </w:rPr>
            <w:delText xml:space="preserve"> inhabiting alpine habitats</w:delText>
          </w:r>
        </w:del>
      </w:ins>
      <w:ins w:id="2004" w:author="Lohen Cavieres" w:date="2020-07-21T17:58:00Z">
        <w:del w:id="2005" w:author="jimenezalfaro.borja@gmail.com" w:date="2020-08-01T17:12:00Z">
          <w:r w:rsidR="00476056" w:rsidRPr="00E2144D" w:rsidDel="00554280">
            <w:rPr>
              <w:rFonts w:cs="Arial"/>
              <w:rPrChange w:id="2006" w:author="jimenezalfaro.borja@gmail.com" w:date="2020-08-01T16:24:00Z">
                <w:rPr/>
              </w:rPrChange>
            </w:rPr>
            <w:delText>,</w:delText>
          </w:r>
        </w:del>
      </w:ins>
      <w:ins w:id="2007" w:author="Susanna Venn" w:date="2020-07-22T14:57:00Z">
        <w:del w:id="2008" w:author="jimenezalfaro.borja@gmail.com" w:date="2020-08-01T17:12:00Z">
          <w:r w:rsidR="006A5BF2" w:rsidRPr="00E2144D" w:rsidDel="00554280">
            <w:rPr>
              <w:rFonts w:cs="Arial"/>
              <w:rPrChange w:id="2009" w:author="jimenezalfaro.borja@gmail.com" w:date="2020-08-01T16:24:00Z">
                <w:rPr/>
              </w:rPrChange>
            </w:rPr>
            <w:delText xml:space="preserve">. Cold stratification acts to </w:delText>
          </w:r>
        </w:del>
      </w:ins>
      <w:ins w:id="2010" w:author="Lohen Cavieres" w:date="2020-07-21T17:58:00Z">
        <w:del w:id="2011" w:author="jimenezalfaro.borja@gmail.com" w:date="2020-08-01T17:12:00Z">
          <w:r w:rsidR="00476056" w:rsidRPr="00E2144D" w:rsidDel="00554280">
            <w:rPr>
              <w:rFonts w:cs="Arial"/>
              <w:rPrChange w:id="2012" w:author="jimenezalfaro.borja@gmail.com" w:date="2020-08-01T16:24:00Z">
                <w:rPr/>
              </w:rPrChange>
            </w:rPr>
            <w:delText xml:space="preserve"> decreasing </w:delText>
          </w:r>
        </w:del>
      </w:ins>
      <w:ins w:id="2013" w:author="Susanna Venn" w:date="2020-07-22T14:57:00Z">
        <w:del w:id="2014" w:author="jimenezalfaro.borja@gmail.com" w:date="2020-08-01T17:12:00Z">
          <w:r w:rsidR="006A5BF2" w:rsidRPr="00E2144D" w:rsidDel="00554280">
            <w:rPr>
              <w:rFonts w:cs="Arial"/>
              <w:rPrChange w:id="2015" w:author="jimenezalfaro.borja@gmail.com" w:date="2020-08-01T16:24:00Z">
                <w:rPr/>
              </w:rPrChange>
            </w:rPr>
            <w:delText xml:space="preserve">decrease </w:delText>
          </w:r>
        </w:del>
      </w:ins>
      <w:ins w:id="2016" w:author="Lohen Cavieres" w:date="2020-07-21T17:58:00Z">
        <w:del w:id="2017" w:author="jimenezalfaro.borja@gmail.com" w:date="2020-08-01T17:12:00Z">
          <w:r w:rsidR="00476056" w:rsidRPr="00E2144D" w:rsidDel="00554280">
            <w:rPr>
              <w:rFonts w:cs="Arial"/>
              <w:rPrChange w:id="2018" w:author="jimenezalfaro.borja@gmail.com" w:date="2020-08-01T16:24:00Z">
                <w:rPr/>
              </w:rPrChange>
            </w:rPr>
            <w:delText>the</w:delText>
          </w:r>
        </w:del>
      </w:ins>
      <w:ins w:id="2019" w:author="Lohen Cavieres" w:date="2020-07-21T18:23:00Z">
        <w:del w:id="2020" w:author="jimenezalfaro.borja@gmail.com" w:date="2020-08-01T17:12:00Z">
          <w:r w:rsidR="00E4283A" w:rsidRPr="00E2144D" w:rsidDel="00554280">
            <w:rPr>
              <w:rFonts w:cs="Arial"/>
              <w:rPrChange w:id="2021" w:author="jimenezalfaro.borja@gmail.com" w:date="2020-08-01T16:24:00Z">
                <w:rPr/>
              </w:rPrChange>
            </w:rPr>
            <w:delText>ir</w:delText>
          </w:r>
        </w:del>
      </w:ins>
      <w:ins w:id="2022" w:author="Lohen Cavieres" w:date="2020-07-21T17:58:00Z">
        <w:del w:id="2023" w:author="jimenezalfaro.borja@gmail.com" w:date="2020-08-01T17:12:00Z">
          <w:r w:rsidR="00476056" w:rsidRPr="00E2144D" w:rsidDel="00554280">
            <w:rPr>
              <w:rFonts w:cs="Arial"/>
              <w:rPrChange w:id="2024" w:author="jimenezalfaro.borja@gmail.com" w:date="2020-08-01T16:24:00Z">
                <w:rPr/>
              </w:rPrChange>
            </w:rPr>
            <w:delText xml:space="preserve"> </w:delText>
          </w:r>
        </w:del>
      </w:ins>
      <w:commentRangeStart w:id="2025"/>
      <w:ins w:id="2026" w:author="Susanna Venn" w:date="2020-07-22T14:57:00Z">
        <w:del w:id="2027" w:author="jimenezalfaro.borja@gmail.com" w:date="2020-08-01T17:12:00Z">
          <w:r w:rsidR="006A5BF2" w:rsidRPr="00E2144D" w:rsidDel="00554280">
            <w:rPr>
              <w:rFonts w:cs="Arial"/>
              <w:rPrChange w:id="2028" w:author="jimenezalfaro.borja@gmail.com" w:date="2020-08-01T16:24:00Z">
                <w:rPr/>
              </w:rPrChange>
            </w:rPr>
            <w:delText xml:space="preserve">time to </w:delText>
          </w:r>
          <w:commentRangeEnd w:id="2025"/>
          <w:r w:rsidR="006A5BF2" w:rsidRPr="00E2144D" w:rsidDel="00554280">
            <w:rPr>
              <w:rStyle w:val="CommentReference"/>
              <w:rFonts w:cs="Arial"/>
              <w:sz w:val="24"/>
              <w:szCs w:val="24"/>
              <w:rPrChange w:id="2029" w:author="jimenezalfaro.borja@gmail.com" w:date="2020-08-01T16:24:00Z">
                <w:rPr>
                  <w:rStyle w:val="CommentReference"/>
                </w:rPr>
              </w:rPrChange>
            </w:rPr>
            <w:commentReference w:id="2025"/>
          </w:r>
        </w:del>
      </w:ins>
      <w:ins w:id="2030" w:author="Lohen Cavieres" w:date="2020-07-21T17:58:00Z">
        <w:del w:id="2031" w:author="jimenezalfaro.borja@gmail.com" w:date="2020-08-01T17:12:00Z">
          <w:r w:rsidR="00476056" w:rsidRPr="00E2144D" w:rsidDel="00554280">
            <w:rPr>
              <w:rFonts w:cs="Arial"/>
              <w:rPrChange w:id="2032" w:author="jimenezalfaro.borja@gmail.com" w:date="2020-08-01T16:24:00Z">
                <w:rPr/>
              </w:rPrChange>
            </w:rPr>
            <w:delText xml:space="preserve">germination time and </w:delText>
          </w:r>
        </w:del>
      </w:ins>
      <w:ins w:id="2033" w:author="Susanna Venn" w:date="2020-07-22T14:58:00Z">
        <w:del w:id="2034" w:author="jimenezalfaro.borja@gmail.com" w:date="2020-08-01T17:12:00Z">
          <w:r w:rsidR="006A5BF2" w:rsidRPr="00E2144D" w:rsidDel="00554280">
            <w:rPr>
              <w:rFonts w:cs="Arial"/>
              <w:rPrChange w:id="2035" w:author="jimenezalfaro.borja@gmail.com" w:date="2020-08-01T16:24:00Z">
                <w:rPr/>
              </w:rPrChange>
            </w:rPr>
            <w:delText xml:space="preserve">can increase </w:delText>
          </w:r>
        </w:del>
      </w:ins>
      <w:ins w:id="2036" w:author="Lohen Cavieres" w:date="2020-07-21T17:58:00Z">
        <w:del w:id="2037" w:author="jimenezalfaro.borja@gmail.com" w:date="2020-08-01T17:12:00Z">
          <w:r w:rsidR="00476056" w:rsidRPr="00E2144D" w:rsidDel="00554280">
            <w:rPr>
              <w:rFonts w:cs="Arial"/>
              <w:rPrChange w:id="2038" w:author="jimenezalfaro.borja@gmail.com" w:date="2020-08-01T16:24:00Z">
                <w:rPr/>
              </w:rPrChange>
            </w:rPr>
            <w:delText>the</w:delText>
          </w:r>
        </w:del>
      </w:ins>
      <w:ins w:id="2039" w:author="Lohen Cavieres" w:date="2020-07-21T18:23:00Z">
        <w:del w:id="2040" w:author="jimenezalfaro.borja@gmail.com" w:date="2020-08-01T17:12:00Z">
          <w:r w:rsidR="00E4283A" w:rsidRPr="00E2144D" w:rsidDel="00554280">
            <w:rPr>
              <w:rFonts w:cs="Arial"/>
              <w:rPrChange w:id="2041" w:author="jimenezalfaro.borja@gmail.com" w:date="2020-08-01T16:24:00Z">
                <w:rPr/>
              </w:rPrChange>
            </w:rPr>
            <w:delText>ir</w:delText>
          </w:r>
        </w:del>
      </w:ins>
      <w:ins w:id="2042" w:author="Lohen Cavieres" w:date="2020-07-21T17:58:00Z">
        <w:del w:id="2043" w:author="jimenezalfaro.borja@gmail.com" w:date="2020-08-01T17:12:00Z">
          <w:r w:rsidR="00476056" w:rsidRPr="00E2144D" w:rsidDel="00554280">
            <w:rPr>
              <w:rFonts w:cs="Arial"/>
              <w:rPrChange w:id="2044" w:author="jimenezalfaro.borja@gmail.com" w:date="2020-08-01T16:24:00Z">
                <w:rPr/>
              </w:rPrChange>
            </w:rPr>
            <w:delText xml:space="preserve"> </w:delText>
          </w:r>
        </w:del>
      </w:ins>
      <w:ins w:id="2045" w:author="Susanna Venn" w:date="2020-07-22T14:58:00Z">
        <w:del w:id="2046" w:author="jimenezalfaro.borja@gmail.com" w:date="2020-08-01T17:12:00Z">
          <w:r w:rsidR="006A5BF2" w:rsidRPr="00E2144D" w:rsidDel="00554280">
            <w:rPr>
              <w:rFonts w:cs="Arial"/>
              <w:rPrChange w:id="2047" w:author="jimenezalfaro.borja@gmail.com" w:date="2020-08-01T16:24:00Z">
                <w:rPr/>
              </w:rPrChange>
            </w:rPr>
            <w:delText xml:space="preserve">overall percent </w:delText>
          </w:r>
        </w:del>
      </w:ins>
      <w:ins w:id="2048" w:author="Lohen Cavieres" w:date="2020-07-21T17:58:00Z">
        <w:del w:id="2049" w:author="jimenezalfaro.borja@gmail.com" w:date="2020-08-01T17:12:00Z">
          <w:r w:rsidR="00476056" w:rsidRPr="00E2144D" w:rsidDel="00554280">
            <w:rPr>
              <w:rFonts w:cs="Arial"/>
              <w:rPrChange w:id="2050" w:author="jimenezalfaro.borja@gmail.com" w:date="2020-08-01T16:24:00Z">
                <w:rPr/>
              </w:rPrChange>
            </w:rPr>
            <w:delText>germination</w:delText>
          </w:r>
        </w:del>
      </w:ins>
      <w:ins w:id="2051" w:author="Susanna Venn" w:date="2020-07-22T14:58:00Z">
        <w:del w:id="2052" w:author="jimenezalfaro.borja@gmail.com" w:date="2020-08-01T17:12:00Z">
          <w:r w:rsidR="006A5BF2" w:rsidRPr="00E2144D" w:rsidDel="00554280">
            <w:rPr>
              <w:rFonts w:cs="Arial"/>
              <w:rPrChange w:id="2053" w:author="jimenezalfaro.borja@gmail.com" w:date="2020-08-01T16:24:00Z">
                <w:rPr/>
              </w:rPrChange>
            </w:rPr>
            <w:delText>.</w:delText>
          </w:r>
        </w:del>
      </w:ins>
      <w:ins w:id="2054" w:author="Lohen Cavieres" w:date="2020-07-21T17:58:00Z">
        <w:del w:id="2055" w:author="jimenezalfaro.borja@gmail.com" w:date="2020-08-01T17:12:00Z">
          <w:r w:rsidR="00476056" w:rsidRPr="00E2144D" w:rsidDel="00554280">
            <w:rPr>
              <w:rFonts w:cs="Arial"/>
              <w:rPrChange w:id="2056" w:author="jimenezalfaro.borja@gmail.com" w:date="2020-08-01T16:24:00Z">
                <w:rPr/>
              </w:rPrChange>
            </w:rPr>
            <w:delText xml:space="preserve"> uncertainty</w:delText>
          </w:r>
        </w:del>
      </w:ins>
      <w:ins w:id="2057" w:author="Lohen Cavieres" w:date="2020-07-21T18:00:00Z">
        <w:del w:id="2058" w:author="jimenezalfaro.borja@gmail.com" w:date="2020-08-01T17:12:00Z">
          <w:r w:rsidR="00476056" w:rsidRPr="00E2144D" w:rsidDel="00554280">
            <w:rPr>
              <w:rFonts w:cs="Arial"/>
              <w:rPrChange w:id="2059" w:author="jimenezalfaro.borja@gmail.com" w:date="2020-08-01T16:24:00Z">
                <w:rPr/>
              </w:rPrChange>
            </w:rPr>
            <w:delText xml:space="preserve"> as well</w:delText>
          </w:r>
        </w:del>
      </w:ins>
      <w:ins w:id="2060" w:author="Lohen Cavieres" w:date="2020-07-21T17:58:00Z">
        <w:del w:id="2061" w:author="jimenezalfaro.borja@gmail.com" w:date="2020-08-01T17:12:00Z">
          <w:r w:rsidR="00476056" w:rsidRPr="00E2144D" w:rsidDel="00554280">
            <w:rPr>
              <w:rFonts w:cs="Arial"/>
              <w:rPrChange w:id="2062" w:author="jimenezalfaro.borja@gmail.com" w:date="2020-08-01T16:24:00Z">
                <w:rPr/>
              </w:rPrChange>
            </w:rPr>
            <w:delText xml:space="preserve">. </w:delText>
          </w:r>
        </w:del>
      </w:ins>
      <w:ins w:id="2063" w:author="Lohen Cavieres" w:date="2020-07-21T17:27:00Z">
        <w:del w:id="2064" w:author="jimenezalfaro.borja@gmail.com" w:date="2020-08-01T17:12:00Z">
          <w:r w:rsidRPr="00E2144D" w:rsidDel="00554280">
            <w:rPr>
              <w:rFonts w:cs="Arial"/>
              <w:rPrChange w:id="2065" w:author="jimenezalfaro.borja@gmail.com" w:date="2020-08-01T16:24:00Z">
                <w:rPr/>
              </w:rPrChange>
            </w:rPr>
            <w:delText>Th</w:delText>
          </w:r>
        </w:del>
      </w:ins>
      <w:ins w:id="2066" w:author="Lohen Cavieres" w:date="2020-07-21T18:23:00Z">
        <w:del w:id="2067" w:author="jimenezalfaro.borja@gmail.com" w:date="2020-08-01T17:12:00Z">
          <w:r w:rsidR="00E4283A" w:rsidRPr="00E2144D" w:rsidDel="00554280">
            <w:rPr>
              <w:rFonts w:cs="Arial"/>
              <w:rPrChange w:id="2068" w:author="jimenezalfaro.borja@gmail.com" w:date="2020-08-01T16:24:00Z">
                <w:rPr/>
              </w:rPrChange>
            </w:rPr>
            <w:delText>e</w:delText>
          </w:r>
        </w:del>
      </w:ins>
      <w:ins w:id="2069" w:author="Lohen Cavieres" w:date="2020-07-21T17:27:00Z">
        <w:del w:id="2070" w:author="jimenezalfaro.borja@gmail.com" w:date="2020-08-01T17:12:00Z">
          <w:r w:rsidRPr="00E2144D" w:rsidDel="00554280">
            <w:rPr>
              <w:rFonts w:cs="Arial"/>
              <w:rPrChange w:id="2071" w:author="jimenezalfaro.borja@gmail.com" w:date="2020-08-01T16:24:00Z">
                <w:rPr/>
              </w:rPrChange>
            </w:rPr>
            <w:delText>s</w:delText>
          </w:r>
        </w:del>
      </w:ins>
      <w:ins w:id="2072" w:author="Lohen Cavieres" w:date="2020-07-21T18:23:00Z">
        <w:del w:id="2073" w:author="jimenezalfaro.borja@gmail.com" w:date="2020-08-01T17:12:00Z">
          <w:r w:rsidR="00E4283A" w:rsidRPr="00E2144D" w:rsidDel="00554280">
            <w:rPr>
              <w:rFonts w:cs="Arial"/>
              <w:rPrChange w:id="2074" w:author="jimenezalfaro.borja@gmail.com" w:date="2020-08-01T16:24:00Z">
                <w:rPr/>
              </w:rPrChange>
            </w:rPr>
            <w:delText>e r</w:delText>
          </w:r>
        </w:del>
      </w:ins>
      <w:ins w:id="2075" w:author="Lohen Cavieres" w:date="2020-07-21T18:24:00Z">
        <w:del w:id="2076" w:author="jimenezalfaro.borja@gmail.com" w:date="2020-08-01T17:12:00Z">
          <w:r w:rsidR="00E4283A" w:rsidRPr="00E2144D" w:rsidDel="00554280">
            <w:rPr>
              <w:rFonts w:cs="Arial"/>
              <w:rPrChange w:id="2077" w:author="jimenezalfaro.borja@gmail.com" w:date="2020-08-01T16:24:00Z">
                <w:rPr/>
              </w:rPrChange>
            </w:rPr>
            <w:delText>esults</w:delText>
          </w:r>
        </w:del>
      </w:ins>
      <w:ins w:id="2078" w:author="Lohen Cavieres" w:date="2020-07-21T17:27:00Z">
        <w:del w:id="2079" w:author="jimenezalfaro.borja@gmail.com" w:date="2020-08-01T17:12:00Z">
          <w:r w:rsidRPr="00E2144D" w:rsidDel="00554280">
            <w:rPr>
              <w:rFonts w:cs="Arial"/>
              <w:rPrChange w:id="2080" w:author="jimenezalfaro.borja@gmail.com" w:date="2020-08-01T16:24:00Z">
                <w:rPr/>
              </w:rPrChange>
            </w:rPr>
            <w:delText xml:space="preserve"> </w:delText>
          </w:r>
        </w:del>
      </w:ins>
      <w:ins w:id="2081" w:author="Lohen Cavieres" w:date="2020-07-21T18:24:00Z">
        <w:del w:id="2082" w:author="jimenezalfaro.borja@gmail.com" w:date="2020-08-01T17:12:00Z">
          <w:r w:rsidR="00E4283A" w:rsidRPr="00E2144D" w:rsidDel="00554280">
            <w:rPr>
              <w:rFonts w:cs="Arial"/>
              <w:rPrChange w:id="2083" w:author="jimenezalfaro.borja@gmail.com" w:date="2020-08-01T16:24:00Z">
                <w:rPr/>
              </w:rPrChange>
            </w:rPr>
            <w:delText>are</w:delText>
          </w:r>
        </w:del>
      </w:ins>
      <w:ins w:id="2084" w:author="Lohen Cavieres" w:date="2020-07-21T17:27:00Z">
        <w:del w:id="2085" w:author="jimenezalfaro.borja@gmail.com" w:date="2020-08-01T17:12:00Z">
          <w:r w:rsidRPr="00E2144D" w:rsidDel="00554280">
            <w:rPr>
              <w:rFonts w:cs="Arial"/>
              <w:rPrChange w:id="2086" w:author="jimenezalfaro.borja@gmail.com" w:date="2020-08-01T16:24:00Z">
                <w:rPr/>
              </w:rPrChange>
            </w:rPr>
            <w:delText xml:space="preserve"> in line </w:delText>
          </w:r>
        </w:del>
      </w:ins>
      <w:ins w:id="2087" w:author="Susanna Venn" w:date="2020-07-22T14:58:00Z">
        <w:del w:id="2088" w:author="jimenezalfaro.borja@gmail.com" w:date="2020-08-01T17:12:00Z">
          <w:r w:rsidR="006A5BF2" w:rsidRPr="00E2144D" w:rsidDel="00554280">
            <w:rPr>
              <w:rFonts w:cs="Arial"/>
              <w:rPrChange w:id="2089" w:author="jimenezalfaro.borja@gmail.com" w:date="2020-08-01T16:24:00Z">
                <w:rPr/>
              </w:rPrChange>
            </w:rPr>
            <w:delText>conc</w:delText>
          </w:r>
        </w:del>
      </w:ins>
      <w:ins w:id="2090" w:author="Susanna Venn" w:date="2020-07-22T14:59:00Z">
        <w:del w:id="2091" w:author="jimenezalfaro.borja@gmail.com" w:date="2020-08-01T17:12:00Z">
          <w:r w:rsidR="006A5BF2" w:rsidRPr="00E2144D" w:rsidDel="00554280">
            <w:rPr>
              <w:rFonts w:cs="Arial"/>
              <w:rPrChange w:id="2092" w:author="jimenezalfaro.borja@gmail.com" w:date="2020-08-01T16:24:00Z">
                <w:rPr/>
              </w:rPrChange>
            </w:rPr>
            <w:delText xml:space="preserve">ur </w:delText>
          </w:r>
        </w:del>
      </w:ins>
      <w:ins w:id="2093" w:author="Lohen Cavieres" w:date="2020-07-21T17:27:00Z">
        <w:del w:id="2094" w:author="jimenezalfaro.borja@gmail.com" w:date="2020-08-01T17:12:00Z">
          <w:r w:rsidRPr="00E2144D" w:rsidDel="00554280">
            <w:rPr>
              <w:rFonts w:cs="Arial"/>
              <w:rPrChange w:id="2095" w:author="jimenezalfaro.borja@gmail.com" w:date="2020-08-01T16:24:00Z">
                <w:rPr/>
              </w:rPrChange>
            </w:rPr>
            <w:delText xml:space="preserve">with several other </w:delText>
          </w:r>
        </w:del>
      </w:ins>
      <w:ins w:id="2096" w:author="Lohen Cavieres" w:date="2020-07-21T18:00:00Z">
        <w:del w:id="2097" w:author="jimenezalfaro.borja@gmail.com" w:date="2020-08-01T17:12:00Z">
          <w:r w:rsidR="00476056" w:rsidRPr="00E2144D" w:rsidDel="00554280">
            <w:rPr>
              <w:rFonts w:cs="Arial"/>
              <w:rPrChange w:id="2098" w:author="jimenezalfaro.borja@gmail.com" w:date="2020-08-01T16:24:00Z">
                <w:rPr/>
              </w:rPrChange>
            </w:rPr>
            <w:delText xml:space="preserve">local </w:delText>
          </w:r>
        </w:del>
      </w:ins>
      <w:ins w:id="2099" w:author="Lohen Cavieres" w:date="2020-07-21T17:27:00Z">
        <w:del w:id="2100" w:author="jimenezalfaro.borja@gmail.com" w:date="2020-08-01T17:12:00Z">
          <w:r w:rsidRPr="00E2144D" w:rsidDel="00554280">
            <w:rPr>
              <w:rFonts w:cs="Arial"/>
              <w:rPrChange w:id="2101" w:author="jimenezalfaro.borja@gmail.com" w:date="2020-08-01T16:24:00Z">
                <w:rPr/>
              </w:rPrChange>
            </w:rPr>
            <w:delText>studies that have shown that cold-stratification is important for seed germination of different alpine plant species (</w:delText>
          </w:r>
        </w:del>
      </w:ins>
      <w:ins w:id="2102" w:author="Lohen Cavieres" w:date="2020-07-21T18:24:00Z">
        <w:del w:id="2103" w:author="jimenezalfaro.borja@gmail.com" w:date="2020-08-01T17:12:00Z">
          <w:r w:rsidR="00E4283A" w:rsidRPr="00E2144D" w:rsidDel="00554280">
            <w:rPr>
              <w:rFonts w:cs="Arial"/>
              <w:rPrChange w:id="2104" w:author="jimenezalfaro.borja@gmail.com" w:date="2020-08-01T16:24:00Z">
                <w:rPr/>
              </w:rPrChange>
            </w:rPr>
            <w:delText xml:space="preserve">e.g. </w:delText>
          </w:r>
        </w:del>
      </w:ins>
      <w:ins w:id="2105" w:author="Lohen Cavieres" w:date="2020-07-21T17:27:00Z">
        <w:del w:id="2106" w:author="jimenezalfaro.borja@gmail.com" w:date="2020-08-01T17:12:00Z">
          <w:r w:rsidRPr="00E2144D" w:rsidDel="00554280">
            <w:rPr>
              <w:rFonts w:cs="Arial"/>
              <w:rPrChange w:id="2107" w:author="jimenezalfaro.borja@gmail.com" w:date="2020-08-01T16:24:00Z">
                <w:rPr/>
              </w:rPrChange>
            </w:rPr>
            <w:delText xml:space="preserve">Cavieres </w:delText>
          </w:r>
        </w:del>
      </w:ins>
      <w:ins w:id="2108" w:author="Lohen Cavieres" w:date="2020-07-21T18:01:00Z">
        <w:del w:id="2109" w:author="jimenezalfaro.borja@gmail.com" w:date="2020-08-01T17:12:00Z">
          <w:r w:rsidR="00476056" w:rsidRPr="00E2144D" w:rsidDel="00554280">
            <w:rPr>
              <w:rFonts w:cs="Arial"/>
              <w:rPrChange w:id="2110" w:author="jimenezalfaro.borja@gmail.com" w:date="2020-08-01T16:24:00Z">
                <w:rPr/>
              </w:rPrChange>
            </w:rPr>
            <w:delText>&amp;</w:delText>
          </w:r>
        </w:del>
      </w:ins>
      <w:ins w:id="2111" w:author="Lohen Cavieres" w:date="2020-07-21T17:27:00Z">
        <w:del w:id="2112" w:author="jimenezalfaro.borja@gmail.com" w:date="2020-08-01T17:12:00Z">
          <w:r w:rsidRPr="00E2144D" w:rsidDel="00554280">
            <w:rPr>
              <w:rFonts w:cs="Arial"/>
              <w:rPrChange w:id="2113" w:author="jimenezalfaro.borja@gmail.com" w:date="2020-08-01T16:24:00Z">
                <w:rPr/>
              </w:rPrChange>
            </w:rPr>
            <w:delText xml:space="preserve"> Arroyo, 2000; Schütz, 2002; Shimono and Kudo, 2005; Giménez-Benavides et al., 2005; Sommerville et al., 2013; García-Fernández et al., 2015; Hoyle et al., 2015; Fernández-Pascual et al., 2017</w:delText>
          </w:r>
        </w:del>
      </w:ins>
      <w:ins w:id="2114" w:author="Lohen Cavieres" w:date="2020-07-21T18:24:00Z">
        <w:del w:id="2115" w:author="jimenezalfaro.borja@gmail.com" w:date="2020-08-01T17:12:00Z">
          <w:r w:rsidR="00E4283A" w:rsidRPr="00E2144D" w:rsidDel="00554280">
            <w:rPr>
              <w:rFonts w:cs="Arial"/>
              <w:rPrChange w:id="2116" w:author="jimenezalfaro.borja@gmail.com" w:date="2020-08-01T16:24:00Z">
                <w:rPr/>
              </w:rPrChange>
            </w:rPr>
            <w:delText>; Cavieres &amp; Sierra-A</w:delText>
          </w:r>
        </w:del>
      </w:ins>
      <w:ins w:id="2117" w:author="Lohen Cavieres" w:date="2020-07-21T18:25:00Z">
        <w:del w:id="2118" w:author="jimenezalfaro.borja@gmail.com" w:date="2020-08-01T17:12:00Z">
          <w:r w:rsidR="00E4283A" w:rsidRPr="00E2144D" w:rsidDel="00554280">
            <w:rPr>
              <w:rFonts w:cs="Arial"/>
              <w:rPrChange w:id="2119" w:author="jimenezalfaro.borja@gmail.com" w:date="2020-08-01T16:24:00Z">
                <w:rPr/>
              </w:rPrChange>
            </w:rPr>
            <w:delText>lmeida 2018</w:delText>
          </w:r>
        </w:del>
      </w:ins>
      <w:ins w:id="2120" w:author="Lohen Cavieres" w:date="2020-07-21T17:27:00Z">
        <w:del w:id="2121" w:author="jimenezalfaro.borja@gmail.com" w:date="2020-08-01T17:12:00Z">
          <w:r w:rsidRPr="00E2144D" w:rsidDel="00554280">
            <w:rPr>
              <w:rFonts w:cs="Arial"/>
              <w:rPrChange w:id="2122" w:author="jimenezalfaro.borja@gmail.com" w:date="2020-08-01T16:24:00Z">
                <w:rPr/>
              </w:rPrChange>
            </w:rPr>
            <w:delText>). In the field</w:delText>
          </w:r>
        </w:del>
      </w:ins>
      <w:ins w:id="2123" w:author="Susanna Venn" w:date="2020-07-22T15:00:00Z">
        <w:del w:id="2124" w:author="jimenezalfaro.borja@gmail.com" w:date="2020-08-01T17:12:00Z">
          <w:r w:rsidR="006A5BF2" w:rsidRPr="00E2144D" w:rsidDel="00554280">
            <w:rPr>
              <w:rFonts w:cs="Arial"/>
              <w:rPrChange w:id="2125" w:author="jimenezalfaro.borja@gmail.com" w:date="2020-08-01T16:24:00Z">
                <w:rPr/>
              </w:rPrChange>
            </w:rPr>
            <w:delText>Under natural conditions</w:delText>
          </w:r>
        </w:del>
      </w:ins>
      <w:ins w:id="2126" w:author="Lohen Cavieres" w:date="2020-07-21T17:27:00Z">
        <w:del w:id="2127" w:author="jimenezalfaro.borja@gmail.com" w:date="2020-08-01T17:12:00Z">
          <w:r w:rsidRPr="00E2144D" w:rsidDel="00554280">
            <w:rPr>
              <w:rFonts w:cs="Arial"/>
              <w:rPrChange w:id="2128" w:author="jimenezalfaro.borja@gmail.com" w:date="2020-08-01T16:24:00Z">
                <w:rPr/>
              </w:rPrChange>
            </w:rPr>
            <w:delText xml:space="preserve">, </w:delText>
          </w:r>
        </w:del>
      </w:ins>
      <w:ins w:id="2129" w:author="Susanna Venn" w:date="2020-07-22T15:07:00Z">
        <w:del w:id="2130" w:author="jimenezalfaro.borja@gmail.com" w:date="2020-08-01T17:12:00Z">
          <w:r w:rsidR="006A5BF2" w:rsidRPr="00E2144D" w:rsidDel="00554280">
            <w:rPr>
              <w:rFonts w:cs="Arial"/>
              <w:rPrChange w:id="2131" w:author="jimenezalfaro.borja@gmail.com" w:date="2020-08-01T16:24:00Z">
                <w:rPr/>
              </w:rPrChange>
            </w:rPr>
            <w:delText xml:space="preserve">a stable </w:delText>
          </w:r>
        </w:del>
      </w:ins>
      <w:ins w:id="2132" w:author="Lohen Cavieres" w:date="2020-07-21T17:27:00Z">
        <w:del w:id="2133" w:author="jimenezalfaro.borja@gmail.com" w:date="2020-08-01T17:12:00Z">
          <w:r w:rsidRPr="00E2144D" w:rsidDel="00554280">
            <w:rPr>
              <w:rFonts w:cs="Arial"/>
              <w:rPrChange w:id="2134" w:author="jimenezalfaro.borja@gmail.com" w:date="2020-08-01T16:24:00Z">
                <w:rPr/>
              </w:rPrChange>
            </w:rPr>
            <w:delText xml:space="preserve">the cold stratification </w:delText>
          </w:r>
        </w:del>
      </w:ins>
      <w:ins w:id="2135" w:author="Susanna Venn" w:date="2020-07-22T15:07:00Z">
        <w:del w:id="2136" w:author="jimenezalfaro.borja@gmail.com" w:date="2020-08-01T17:12:00Z">
          <w:r w:rsidR="00B51651" w:rsidRPr="00E2144D" w:rsidDel="00554280">
            <w:rPr>
              <w:rFonts w:cs="Arial"/>
              <w:rPrChange w:id="2137" w:author="jimenezalfaro.borja@gmail.com" w:date="2020-08-01T16:24:00Z">
                <w:rPr/>
              </w:rPrChange>
            </w:rPr>
            <w:delText xml:space="preserve">treatment </w:delText>
          </w:r>
        </w:del>
      </w:ins>
      <w:ins w:id="2138" w:author="Lohen Cavieres" w:date="2020-07-21T17:27:00Z">
        <w:del w:id="2139" w:author="jimenezalfaro.borja@gmail.com" w:date="2020-08-01T17:12:00Z">
          <w:r w:rsidRPr="00E2144D" w:rsidDel="00554280">
            <w:rPr>
              <w:rFonts w:cs="Arial"/>
              <w:rPrChange w:id="2140" w:author="jimenezalfaro.borja@gmail.com" w:date="2020-08-01T16:24:00Z">
                <w:rPr/>
              </w:rPrChange>
            </w:rPr>
            <w:delText xml:space="preserve">of the seeds naturally occurs </w:delText>
          </w:r>
        </w:del>
      </w:ins>
      <w:ins w:id="2141" w:author="Susanna Venn" w:date="2020-07-22T15:06:00Z">
        <w:del w:id="2142" w:author="jimenezalfaro.borja@gmail.com" w:date="2020-08-01T17:12:00Z">
          <w:r w:rsidR="006A5BF2" w:rsidRPr="00E2144D" w:rsidDel="00554280">
            <w:rPr>
              <w:rFonts w:cs="Arial"/>
              <w:rPrChange w:id="2143" w:author="jimenezalfaro.borja@gmail.com" w:date="2020-08-01T16:24:00Z">
                <w:rPr/>
              </w:rPrChange>
            </w:rPr>
            <w:delText xml:space="preserve">over winter </w:delText>
          </w:r>
        </w:del>
      </w:ins>
      <w:ins w:id="2144" w:author="Lohen Cavieres" w:date="2020-07-21T17:27:00Z">
        <w:del w:id="2145" w:author="jimenezalfaro.borja@gmail.com" w:date="2020-08-01T17:12:00Z">
          <w:r w:rsidRPr="00E2144D" w:rsidDel="00554280">
            <w:rPr>
              <w:rFonts w:cs="Arial"/>
              <w:rPrChange w:id="2146" w:author="jimenezalfaro.borja@gmail.com" w:date="2020-08-01T16:24:00Z">
                <w:rPr/>
              </w:rPrChange>
            </w:rPr>
            <w:delText>when they are in the soil covered with snow during the winter</w:delText>
          </w:r>
        </w:del>
      </w:ins>
      <w:ins w:id="2147" w:author="Lohen Cavieres" w:date="2020-07-21T18:27:00Z">
        <w:del w:id="2148" w:author="jimenezalfaro.borja@gmail.com" w:date="2020-08-01T17:12:00Z">
          <w:r w:rsidR="00E4283A" w:rsidRPr="00E2144D" w:rsidDel="00554280">
            <w:rPr>
              <w:rFonts w:cs="Arial"/>
              <w:rPrChange w:id="2149" w:author="jimenezalfaro.borja@gmail.com" w:date="2020-08-01T16:24:00Z">
                <w:rPr/>
              </w:rPrChange>
            </w:rPr>
            <w:delText>. Hence</w:delText>
          </w:r>
        </w:del>
      </w:ins>
      <w:ins w:id="2150" w:author="Lohen Cavieres" w:date="2020-07-21T17:27:00Z">
        <w:del w:id="2151" w:author="jimenezalfaro.borja@gmail.com" w:date="2020-08-01T17:12:00Z">
          <w:r w:rsidRPr="00E2144D" w:rsidDel="00554280">
            <w:rPr>
              <w:rFonts w:cs="Arial"/>
              <w:rPrChange w:id="2152" w:author="jimenezalfaro.borja@gmail.com" w:date="2020-08-01T16:24:00Z">
                <w:rPr/>
              </w:rPrChange>
            </w:rPr>
            <w:delText xml:space="preserve">, </w:delText>
          </w:r>
        </w:del>
      </w:ins>
      <w:ins w:id="2153" w:author="Lohen Cavieres" w:date="2020-07-21T18:28:00Z">
        <w:del w:id="2154" w:author="jimenezalfaro.borja@gmail.com" w:date="2020-08-01T17:12:00Z">
          <w:r w:rsidR="00E4283A" w:rsidRPr="00E2144D" w:rsidDel="00554280">
            <w:rPr>
              <w:rFonts w:cs="Arial"/>
              <w:rPrChange w:id="2155" w:author="jimenezalfaro.borja@gmail.com" w:date="2020-08-01T16:24:00Z">
                <w:rPr/>
              </w:rPrChange>
            </w:rPr>
            <w:delText xml:space="preserve">the promoting role of </w:delText>
          </w:r>
        </w:del>
      </w:ins>
      <w:ins w:id="2156" w:author="Susanna Venn" w:date="2020-07-22T15:19:00Z">
        <w:del w:id="2157" w:author="jimenezalfaro.borja@gmail.com" w:date="2020-08-01T17:12:00Z">
          <w:r w:rsidR="00440AFE" w:rsidRPr="00E2144D" w:rsidDel="00554280">
            <w:rPr>
              <w:rFonts w:cs="Arial"/>
              <w:rPrChange w:id="2158" w:author="jimenezalfaro.borja@gmail.com" w:date="2020-08-01T16:24:00Z">
                <w:rPr/>
              </w:rPrChange>
            </w:rPr>
            <w:delText xml:space="preserve">cold </w:delText>
          </w:r>
        </w:del>
      </w:ins>
      <w:ins w:id="2159" w:author="Lohen Cavieres" w:date="2020-07-21T18:28:00Z">
        <w:del w:id="2160" w:author="jimenezalfaro.borja@gmail.com" w:date="2020-08-01T17:12:00Z">
          <w:r w:rsidR="00E4283A" w:rsidRPr="00E2144D" w:rsidDel="00554280">
            <w:rPr>
              <w:rFonts w:cs="Arial"/>
              <w:rPrChange w:id="2161" w:author="jimenezalfaro.borja@gmail.com" w:date="2020-08-01T16:24:00Z">
                <w:rPr/>
              </w:rPrChange>
            </w:rPr>
            <w:delText>stratification on the differente</w:delText>
          </w:r>
        </w:del>
      </w:ins>
      <w:ins w:id="2162" w:author="Susanna Venn" w:date="2020-07-22T15:07:00Z">
        <w:del w:id="2163" w:author="jimenezalfaro.borja@gmail.com" w:date="2020-08-01T17:12:00Z">
          <w:r w:rsidR="00B51651" w:rsidRPr="00E2144D" w:rsidDel="00554280">
            <w:rPr>
              <w:rFonts w:cs="Arial"/>
              <w:rPrChange w:id="2164" w:author="jimenezalfaro.borja@gmail.com" w:date="2020-08-01T16:24:00Z">
                <w:rPr/>
              </w:rPrChange>
            </w:rPr>
            <w:delText xml:space="preserve">different </w:delText>
          </w:r>
        </w:del>
      </w:ins>
      <w:ins w:id="2165" w:author="Lohen Cavieres" w:date="2020-07-21T18:28:00Z">
        <w:del w:id="2166" w:author="jimenezalfaro.borja@gmail.com" w:date="2020-08-01T17:12:00Z">
          <w:r w:rsidR="00E4283A" w:rsidRPr="00E2144D" w:rsidDel="00554280">
            <w:rPr>
              <w:rFonts w:cs="Arial"/>
              <w:rPrChange w:id="2167" w:author="jimenezalfaro.borja@gmail.com" w:date="2020-08-01T16:24:00Z">
                <w:rPr/>
              </w:rPrChange>
            </w:rPr>
            <w:delText xml:space="preserve"> germination parameter</w:delText>
          </w:r>
        </w:del>
      </w:ins>
      <w:ins w:id="2168" w:author="Susanna Venn" w:date="2020-07-22T15:16:00Z">
        <w:del w:id="2169" w:author="jimenezalfaro.borja@gmail.com" w:date="2020-08-01T17:12:00Z">
          <w:r w:rsidR="00E5205C" w:rsidRPr="00E2144D" w:rsidDel="00554280">
            <w:rPr>
              <w:rFonts w:cs="Arial"/>
              <w:rPrChange w:id="2170" w:author="jimenezalfaro.borja@gmail.com" w:date="2020-08-01T16:24:00Z">
                <w:rPr/>
              </w:rPrChange>
            </w:rPr>
            <w:delText>s</w:delText>
          </w:r>
        </w:del>
      </w:ins>
      <w:ins w:id="2171" w:author="Lohen Cavieres" w:date="2020-07-21T18:28:00Z">
        <w:del w:id="2172" w:author="jimenezalfaro.borja@gmail.com" w:date="2020-08-01T17:12:00Z">
          <w:r w:rsidR="00E4283A" w:rsidRPr="00E2144D" w:rsidDel="00554280">
            <w:rPr>
              <w:rFonts w:cs="Arial"/>
              <w:rPrChange w:id="2173" w:author="jimenezalfaro.borja@gmail.com" w:date="2020-08-01T16:24:00Z">
                <w:rPr/>
              </w:rPrChange>
            </w:rPr>
            <w:delText xml:space="preserve"> assessed suggest</w:delText>
          </w:r>
        </w:del>
      </w:ins>
      <w:ins w:id="2174" w:author="Susanna Venn" w:date="2020-07-22T15:17:00Z">
        <w:del w:id="2175" w:author="jimenezalfaro.borja@gmail.com" w:date="2020-08-01T17:12:00Z">
          <w:r w:rsidR="00E5205C" w:rsidRPr="00E2144D" w:rsidDel="00554280">
            <w:rPr>
              <w:rFonts w:cs="Arial"/>
              <w:rPrChange w:id="2176" w:author="jimenezalfaro.borja@gmail.com" w:date="2020-08-01T16:24:00Z">
                <w:rPr/>
              </w:rPrChange>
            </w:rPr>
            <w:delText>s</w:delText>
          </w:r>
        </w:del>
      </w:ins>
      <w:ins w:id="2177" w:author="Lohen Cavieres" w:date="2020-07-21T18:28:00Z">
        <w:del w:id="2178" w:author="jimenezalfaro.borja@gmail.com" w:date="2020-08-01T17:12:00Z">
          <w:r w:rsidR="00E4283A" w:rsidRPr="00E2144D" w:rsidDel="00554280">
            <w:rPr>
              <w:rFonts w:cs="Arial"/>
              <w:rPrChange w:id="2179" w:author="jimenezalfaro.borja@gmail.com" w:date="2020-08-01T16:24:00Z">
                <w:rPr/>
              </w:rPrChange>
            </w:rPr>
            <w:delText xml:space="preserve"> that this factor </w:delText>
          </w:r>
        </w:del>
      </w:ins>
      <w:ins w:id="2180" w:author="Lohen Cavieres" w:date="2020-07-21T18:05:00Z">
        <w:del w:id="2181" w:author="jimenezalfaro.borja@gmail.com" w:date="2020-08-01T17:12:00Z">
          <w:r w:rsidR="00AD069E" w:rsidRPr="00E2144D" w:rsidDel="00554280">
            <w:rPr>
              <w:rFonts w:cs="Arial"/>
              <w:rPrChange w:id="2182" w:author="jimenezalfaro.borja@gmail.com" w:date="2020-08-01T16:24:00Z">
                <w:rPr/>
              </w:rPrChange>
            </w:rPr>
            <w:delText>allow</w:delText>
          </w:r>
        </w:del>
      </w:ins>
      <w:ins w:id="2183" w:author="Susanna Venn" w:date="2020-07-22T15:17:00Z">
        <w:del w:id="2184" w:author="jimenezalfaro.borja@gmail.com" w:date="2020-08-01T17:12:00Z">
          <w:r w:rsidR="00E5205C" w:rsidRPr="00E2144D" w:rsidDel="00554280">
            <w:rPr>
              <w:rFonts w:cs="Arial"/>
              <w:rPrChange w:id="2185" w:author="jimenezalfaro.borja@gmail.com" w:date="2020-08-01T16:24:00Z">
                <w:rPr/>
              </w:rPrChange>
            </w:rPr>
            <w:delText>s</w:delText>
          </w:r>
        </w:del>
      </w:ins>
      <w:ins w:id="2186" w:author="Lohen Cavieres" w:date="2020-07-21T18:03:00Z">
        <w:del w:id="2187" w:author="jimenezalfaro.borja@gmail.com" w:date="2020-08-01T17:12:00Z">
          <w:r w:rsidR="00AD069E" w:rsidRPr="00E2144D" w:rsidDel="00554280">
            <w:rPr>
              <w:rFonts w:cs="Arial"/>
              <w:rPrChange w:id="2188" w:author="jimenezalfaro.borja@gmail.com" w:date="2020-08-01T16:24:00Z">
                <w:rPr/>
              </w:rPrChange>
            </w:rPr>
            <w:delText xml:space="preserve"> seeds to sense the snow season, </w:delText>
          </w:r>
        </w:del>
      </w:ins>
      <w:ins w:id="2189" w:author="Susanna Venn" w:date="2020-07-22T15:21:00Z">
        <w:del w:id="2190" w:author="jimenezalfaro.borja@gmail.com" w:date="2020-08-01T17:12:00Z">
          <w:r w:rsidR="00440AFE" w:rsidRPr="00E2144D" w:rsidDel="00554280">
            <w:rPr>
              <w:rFonts w:cs="Arial"/>
              <w:rPrChange w:id="2191" w:author="jimenezalfaro.borja@gmail.com" w:date="2020-08-01T16:24:00Z">
                <w:rPr/>
              </w:rPrChange>
            </w:rPr>
            <w:delText xml:space="preserve">and thereby </w:delText>
          </w:r>
        </w:del>
      </w:ins>
      <w:ins w:id="2192" w:author="Susanna Venn" w:date="2020-07-22T15:22:00Z">
        <w:del w:id="2193" w:author="jimenezalfaro.borja@gmail.com" w:date="2020-08-01T17:12:00Z">
          <w:r w:rsidR="00440AFE" w:rsidRPr="00E2144D" w:rsidDel="00554280">
            <w:rPr>
              <w:rFonts w:cs="Arial"/>
              <w:rPrChange w:id="2194" w:author="jimenezalfaro.borja@gmail.com" w:date="2020-08-01T16:24:00Z">
                <w:rPr/>
              </w:rPrChange>
            </w:rPr>
            <w:delText xml:space="preserve">promotes </w:delText>
          </w:r>
        </w:del>
      </w:ins>
      <w:ins w:id="2195" w:author="Lohen Cavieres" w:date="2020-07-21T18:03:00Z">
        <w:del w:id="2196" w:author="jimenezalfaro.borja@gmail.com" w:date="2020-08-01T17:12:00Z">
          <w:r w:rsidR="00E4283A" w:rsidRPr="00E2144D" w:rsidDel="00554280">
            <w:rPr>
              <w:rFonts w:cs="Arial"/>
              <w:rPrChange w:id="2197" w:author="jimenezalfaro.borja@gmail.com" w:date="2020-08-01T16:24:00Z">
                <w:rPr/>
              </w:rPrChange>
            </w:rPr>
            <w:delText>timing</w:delText>
          </w:r>
        </w:del>
      </w:ins>
      <w:ins w:id="2198" w:author="Lohen Cavieres" w:date="2020-07-21T18:05:00Z">
        <w:del w:id="2199" w:author="jimenezalfaro.borja@gmail.com" w:date="2020-08-01T17:12:00Z">
          <w:r w:rsidR="00AD069E" w:rsidRPr="00E2144D" w:rsidDel="00554280">
            <w:rPr>
              <w:rFonts w:cs="Arial"/>
              <w:rPrChange w:id="2200" w:author="jimenezalfaro.borja@gmail.com" w:date="2020-08-01T16:24:00Z">
                <w:rPr/>
              </w:rPrChange>
            </w:rPr>
            <w:delText xml:space="preserve"> </w:delText>
          </w:r>
        </w:del>
      </w:ins>
      <w:ins w:id="2201" w:author="Lohen Cavieres" w:date="2020-07-21T18:03:00Z">
        <w:del w:id="2202" w:author="jimenezalfaro.borja@gmail.com" w:date="2020-08-01T17:12:00Z">
          <w:r w:rsidR="00AD069E" w:rsidRPr="00E2144D" w:rsidDel="00554280">
            <w:rPr>
              <w:rFonts w:cs="Arial"/>
              <w:rPrChange w:id="2203" w:author="jimenezalfaro.borja@gmail.com" w:date="2020-08-01T16:24:00Z">
                <w:rPr/>
              </w:rPrChange>
            </w:rPr>
            <w:delText xml:space="preserve">germination </w:delText>
          </w:r>
        </w:del>
      </w:ins>
      <w:ins w:id="2204" w:author="Susanna Venn" w:date="2020-07-22T15:20:00Z">
        <w:del w:id="2205" w:author="jimenezalfaro.borja@gmail.com" w:date="2020-08-01T17:12:00Z">
          <w:r w:rsidR="00440AFE" w:rsidRPr="00E2144D" w:rsidDel="00554280">
            <w:rPr>
              <w:rFonts w:cs="Arial"/>
              <w:rPrChange w:id="2206" w:author="jimenezalfaro.borja@gmail.com" w:date="2020-08-01T16:24:00Z">
                <w:rPr/>
              </w:rPrChange>
            </w:rPr>
            <w:delText xml:space="preserve">to occur in </w:delText>
          </w:r>
        </w:del>
      </w:ins>
      <w:ins w:id="2207" w:author="Susanna Venn" w:date="2020-07-22T15:24:00Z">
        <w:del w:id="2208" w:author="jimenezalfaro.borja@gmail.com" w:date="2020-08-01T17:12:00Z">
          <w:r w:rsidR="00440AFE" w:rsidRPr="00E2144D" w:rsidDel="00554280">
            <w:rPr>
              <w:rFonts w:cs="Arial"/>
              <w:rPrChange w:id="2209" w:author="jimenezalfaro.borja@gmail.com" w:date="2020-08-01T16:24:00Z">
                <w:rPr/>
              </w:rPrChange>
            </w:rPr>
            <w:delText xml:space="preserve">the </w:delText>
          </w:r>
        </w:del>
      </w:ins>
      <w:ins w:id="2210" w:author="Susanna Venn" w:date="2020-07-22T15:20:00Z">
        <w:del w:id="2211" w:author="jimenezalfaro.borja@gmail.com" w:date="2020-08-01T17:12:00Z">
          <w:r w:rsidR="00440AFE" w:rsidRPr="00E2144D" w:rsidDel="00554280">
            <w:rPr>
              <w:rFonts w:cs="Arial"/>
              <w:rPrChange w:id="2212" w:author="jimenezalfaro.borja@gmail.com" w:date="2020-08-01T16:24:00Z">
                <w:rPr/>
              </w:rPrChange>
            </w:rPr>
            <w:delText>spring and summer snow-free season</w:delText>
          </w:r>
        </w:del>
      </w:ins>
      <w:ins w:id="2213" w:author="Susanna Venn" w:date="2020-07-22T15:23:00Z">
        <w:del w:id="2214" w:author="jimenezalfaro.borja@gmail.com" w:date="2020-08-01T17:12:00Z">
          <w:r w:rsidR="00440AFE" w:rsidRPr="00E2144D" w:rsidDel="00554280">
            <w:rPr>
              <w:rFonts w:cs="Arial"/>
              <w:rPrChange w:id="2215" w:author="jimenezalfaro.borja@gmail.com" w:date="2020-08-01T16:24:00Z">
                <w:rPr/>
              </w:rPrChange>
            </w:rPr>
            <w:delText>, when conditions are</w:delText>
          </w:r>
        </w:del>
      </w:ins>
      <w:ins w:id="2216" w:author="Susanna Venn" w:date="2020-07-22T15:24:00Z">
        <w:del w:id="2217" w:author="jimenezalfaro.borja@gmail.com" w:date="2020-08-01T17:12:00Z">
          <w:r w:rsidR="00440AFE" w:rsidRPr="00E2144D" w:rsidDel="00554280">
            <w:rPr>
              <w:rFonts w:cs="Arial"/>
              <w:rPrChange w:id="2218" w:author="jimenezalfaro.borja@gmail.com" w:date="2020-08-01T16:24:00Z">
                <w:rPr/>
              </w:rPrChange>
            </w:rPr>
            <w:delText xml:space="preserve"> more favourable for seedling </w:delText>
          </w:r>
        </w:del>
      </w:ins>
      <w:ins w:id="2219" w:author="Susanna Venn" w:date="2020-07-22T15:23:00Z">
        <w:del w:id="2220" w:author="jimenezalfaro.borja@gmail.com" w:date="2020-08-01T17:12:00Z">
          <w:r w:rsidR="00440AFE" w:rsidRPr="00E2144D" w:rsidDel="00554280">
            <w:rPr>
              <w:rFonts w:cs="Arial"/>
              <w:rPrChange w:id="2221" w:author="jimenezalfaro.borja@gmail.com" w:date="2020-08-01T16:24:00Z">
                <w:rPr/>
              </w:rPrChange>
            </w:rPr>
            <w:delText xml:space="preserve">survival and </w:delText>
          </w:r>
        </w:del>
      </w:ins>
      <w:ins w:id="2222" w:author="Susanna Venn" w:date="2020-07-22T15:25:00Z">
        <w:del w:id="2223" w:author="jimenezalfaro.borja@gmail.com" w:date="2020-08-01T17:12:00Z">
          <w:r w:rsidR="00440AFE" w:rsidRPr="00E2144D" w:rsidDel="00554280">
            <w:rPr>
              <w:rFonts w:cs="Arial"/>
              <w:rPrChange w:id="2224" w:author="jimenezalfaro.borja@gmail.com" w:date="2020-08-01T16:24:00Z">
                <w:rPr/>
              </w:rPrChange>
            </w:rPr>
            <w:delText>growth.</w:delText>
          </w:r>
        </w:del>
      </w:ins>
      <w:ins w:id="2225" w:author="Lohen Cavieres" w:date="2020-07-21T18:29:00Z">
        <w:del w:id="2226" w:author="jimenezalfaro.borja@gmail.com" w:date="2020-08-01T17:12:00Z">
          <w:r w:rsidR="00E4283A" w:rsidRPr="00E2144D" w:rsidDel="00554280">
            <w:rPr>
              <w:rFonts w:cs="Arial"/>
              <w:rPrChange w:id="2227" w:author="jimenezalfaro.borja@gmail.com" w:date="2020-08-01T16:24:00Z">
                <w:rPr/>
              </w:rPrChange>
            </w:rPr>
            <w:delText xml:space="preserve">after </w:delText>
          </w:r>
        </w:del>
      </w:ins>
      <w:ins w:id="2228" w:author="Lohen Cavieres" w:date="2020-07-21T18:30:00Z">
        <w:del w:id="2229" w:author="jimenezalfaro.borja@gmail.com" w:date="2020-08-01T17:12:00Z">
          <w:r w:rsidR="00E4283A" w:rsidRPr="00E2144D" w:rsidDel="00554280">
            <w:rPr>
              <w:rFonts w:cs="Arial"/>
              <w:rPrChange w:id="2230" w:author="jimenezalfaro.borja@gmail.com" w:date="2020-08-01T16:24:00Z">
                <w:rPr/>
              </w:rPrChange>
            </w:rPr>
            <w:delText xml:space="preserve">the </w:delText>
          </w:r>
        </w:del>
      </w:ins>
      <w:ins w:id="2231" w:author="Lohen Cavieres" w:date="2020-07-21T18:29:00Z">
        <w:del w:id="2232" w:author="jimenezalfaro.borja@gmail.com" w:date="2020-08-01T17:12:00Z">
          <w:r w:rsidR="00E4283A" w:rsidRPr="00E2144D" w:rsidDel="00554280">
            <w:rPr>
              <w:rFonts w:cs="Arial"/>
              <w:rPrChange w:id="2233" w:author="jimenezalfaro.borja@gmail.com" w:date="2020-08-01T16:24:00Z">
                <w:rPr/>
              </w:rPrChange>
            </w:rPr>
            <w:delText xml:space="preserve">snow melt </w:delText>
          </w:r>
        </w:del>
      </w:ins>
      <w:ins w:id="2234" w:author="Lohen Cavieres" w:date="2020-07-21T18:03:00Z">
        <w:del w:id="2235" w:author="jimenezalfaro.borja@gmail.com" w:date="2020-08-01T17:12:00Z">
          <w:r w:rsidR="00AD069E" w:rsidRPr="00E2144D" w:rsidDel="00554280">
            <w:rPr>
              <w:rFonts w:cs="Arial"/>
              <w:rPrChange w:id="2236" w:author="jimenezalfaro.borja@gmail.com" w:date="2020-08-01T16:24:00Z">
                <w:rPr/>
              </w:rPrChange>
            </w:rPr>
            <w:delText>period more appropriate for seedling survival and growth.</w:delText>
          </w:r>
        </w:del>
      </w:ins>
      <w:ins w:id="2237" w:author="Lohen Cavieres" w:date="2020-07-21T18:06:00Z">
        <w:del w:id="2238" w:author="jimenezalfaro.borja@gmail.com" w:date="2020-08-01T17:12:00Z">
          <w:r w:rsidR="00AD069E" w:rsidRPr="00E2144D" w:rsidDel="00554280">
            <w:rPr>
              <w:rFonts w:cs="Arial"/>
              <w:rPrChange w:id="2239" w:author="jimenezalfaro.borja@gmail.com" w:date="2020-08-01T16:24:00Z">
                <w:rPr/>
              </w:rPrChange>
            </w:rPr>
            <w:delText xml:space="preserve"> </w:delText>
          </w:r>
        </w:del>
      </w:ins>
      <w:ins w:id="2240" w:author="Lohen Cavieres" w:date="2020-07-21T17:38:00Z">
        <w:del w:id="2241" w:author="jimenezalfaro.borja@gmail.com" w:date="2020-08-01T17:12:00Z">
          <w:r w:rsidR="002C2BE4" w:rsidRPr="00E2144D" w:rsidDel="00554280">
            <w:rPr>
              <w:rFonts w:cs="Arial"/>
              <w:rPrChange w:id="2242" w:author="jimenezalfaro.borja@gmail.com" w:date="2020-08-01T16:24:00Z">
                <w:rPr/>
              </w:rPrChange>
            </w:rPr>
            <w:delText>Global climate change is causing important</w:delText>
          </w:r>
        </w:del>
      </w:ins>
      <w:ins w:id="2243" w:author="Susanna Venn" w:date="2020-07-22T15:25:00Z">
        <w:del w:id="2244" w:author="jimenezalfaro.borja@gmail.com" w:date="2020-08-01T17:12:00Z">
          <w:r w:rsidR="00440AFE" w:rsidRPr="00E2144D" w:rsidDel="00554280">
            <w:rPr>
              <w:rFonts w:cs="Arial"/>
              <w:rPrChange w:id="2245" w:author="jimenezalfaro.borja@gmail.com" w:date="2020-08-01T16:24:00Z">
                <w:rPr/>
              </w:rPrChange>
            </w:rPr>
            <w:delText xml:space="preserve">large </w:delText>
          </w:r>
        </w:del>
      </w:ins>
      <w:ins w:id="2246" w:author="Lohen Cavieres" w:date="2020-07-21T17:38:00Z">
        <w:del w:id="2247" w:author="jimenezalfaro.borja@gmail.com" w:date="2020-08-01T17:12:00Z">
          <w:r w:rsidR="002C2BE4" w:rsidRPr="00E2144D" w:rsidDel="00554280">
            <w:rPr>
              <w:rFonts w:cs="Arial"/>
              <w:rPrChange w:id="2248" w:author="jimenezalfaro.borja@gmail.com" w:date="2020-08-01T16:24:00Z">
                <w:rPr/>
              </w:rPrChange>
            </w:rPr>
            <w:delText xml:space="preserve"> changes in the snow cover duration in several alpine areas around the world (Beniston, 2012; Gobiet al., 2014)</w:delText>
          </w:r>
        </w:del>
      </w:ins>
      <w:ins w:id="2249" w:author="Lohen Cavieres" w:date="2020-07-21T18:07:00Z">
        <w:del w:id="2250" w:author="jimenezalfaro.borja@gmail.com" w:date="2020-08-01T17:12:00Z">
          <w:r w:rsidR="00AD069E" w:rsidRPr="00E2144D" w:rsidDel="00554280">
            <w:rPr>
              <w:rFonts w:cs="Arial"/>
              <w:rPrChange w:id="2251" w:author="jimenezalfaro.borja@gmail.com" w:date="2020-08-01T16:24:00Z">
                <w:rPr/>
              </w:rPrChange>
            </w:rPr>
            <w:delText xml:space="preserve">. </w:delText>
          </w:r>
        </w:del>
      </w:ins>
      <w:ins w:id="2252" w:author="Susanna Venn" w:date="2020-07-22T15:26:00Z">
        <w:del w:id="2253" w:author="jimenezalfaro.borja@gmail.com" w:date="2020-08-01T17:12:00Z">
          <w:r w:rsidR="00440AFE" w:rsidRPr="00E2144D" w:rsidDel="00554280">
            <w:rPr>
              <w:rFonts w:cs="Arial"/>
              <w:rPrChange w:id="2254" w:author="jimenezalfaro.borja@gmail.com" w:date="2020-08-01T16:24:00Z">
                <w:rPr/>
              </w:rPrChange>
            </w:rPr>
            <w:delText xml:space="preserve">In some areas, this is leading to </w:delText>
          </w:r>
        </w:del>
      </w:ins>
      <w:ins w:id="2255" w:author="Lohen Cavieres" w:date="2020-07-21T18:08:00Z">
        <w:del w:id="2256" w:author="jimenezalfaro.borja@gmail.com" w:date="2020-08-01T17:12:00Z">
          <w:r w:rsidR="00AD069E" w:rsidRPr="00E2144D" w:rsidDel="00554280">
            <w:rPr>
              <w:rFonts w:cs="Arial"/>
              <w:rPrChange w:id="2257" w:author="jimenezalfaro.borja@gmail.com" w:date="2020-08-01T16:24:00Z">
                <w:rPr/>
              </w:rPrChange>
            </w:rPr>
            <w:delText xml:space="preserve">This would imply shorter, </w:delText>
          </w:r>
        </w:del>
      </w:ins>
      <w:ins w:id="2258" w:author="Lohen Cavieres" w:date="2020-07-21T18:09:00Z">
        <w:del w:id="2259" w:author="jimenezalfaro.borja@gmail.com" w:date="2020-08-01T17:12:00Z">
          <w:r w:rsidR="00AD069E" w:rsidRPr="00E2144D" w:rsidDel="00554280">
            <w:rPr>
              <w:rFonts w:cs="Arial"/>
              <w:rPrChange w:id="2260" w:author="jimenezalfaro.borja@gmail.com" w:date="2020-08-01T16:24:00Z">
                <w:rPr/>
              </w:rPrChange>
            </w:rPr>
            <w:delText>o</w:delText>
          </w:r>
        </w:del>
      </w:ins>
      <w:ins w:id="2261" w:author="Lohen Cavieres" w:date="2020-07-21T18:08:00Z">
        <w:del w:id="2262" w:author="jimenezalfaro.borja@gmail.com" w:date="2020-08-01T17:12:00Z">
          <w:r w:rsidR="00AD069E" w:rsidRPr="00E2144D" w:rsidDel="00554280">
            <w:rPr>
              <w:rFonts w:cs="Arial"/>
              <w:rPrChange w:id="2263" w:author="jimenezalfaro.borja@gmail.com" w:date="2020-08-01T16:24:00Z">
                <w:rPr/>
              </w:rPrChange>
            </w:rPr>
            <w:delText>r even the absence of</w:delText>
          </w:r>
        </w:del>
      </w:ins>
      <w:ins w:id="2264" w:author="Lohen Cavieres" w:date="2020-07-21T18:09:00Z">
        <w:del w:id="2265" w:author="jimenezalfaro.borja@gmail.com" w:date="2020-08-01T17:12:00Z">
          <w:r w:rsidR="00AD069E" w:rsidRPr="00E2144D" w:rsidDel="00554280">
            <w:rPr>
              <w:rFonts w:cs="Arial"/>
              <w:rPrChange w:id="2266" w:author="jimenezalfaro.borja@gmail.com" w:date="2020-08-01T16:24:00Z">
                <w:rPr/>
              </w:rPrChange>
            </w:rPr>
            <w:delText>,</w:delText>
          </w:r>
        </w:del>
      </w:ins>
      <w:ins w:id="2267" w:author="Lohen Cavieres" w:date="2020-07-21T18:08:00Z">
        <w:del w:id="2268" w:author="jimenezalfaro.borja@gmail.com" w:date="2020-08-01T17:12:00Z">
          <w:r w:rsidR="00AD069E" w:rsidRPr="00E2144D" w:rsidDel="00554280">
            <w:rPr>
              <w:rFonts w:cs="Arial"/>
              <w:rPrChange w:id="2269" w:author="jimenezalfaro.borja@gmail.com" w:date="2020-08-01T16:24:00Z">
                <w:rPr/>
              </w:rPrChange>
            </w:rPr>
            <w:delText xml:space="preserve"> natural </w:delText>
          </w:r>
        </w:del>
      </w:ins>
      <w:ins w:id="2270" w:author="Susanna Venn" w:date="2020-07-22T15:26:00Z">
        <w:del w:id="2271" w:author="jimenezalfaro.borja@gmail.com" w:date="2020-08-01T17:12:00Z">
          <w:r w:rsidR="00440AFE" w:rsidRPr="00E2144D" w:rsidDel="00554280">
            <w:rPr>
              <w:rFonts w:cs="Arial"/>
              <w:rPrChange w:id="2272" w:author="jimenezalfaro.borja@gmail.com" w:date="2020-08-01T16:24:00Z">
                <w:rPr/>
              </w:rPrChange>
            </w:rPr>
            <w:delText xml:space="preserve">cold </w:delText>
          </w:r>
        </w:del>
      </w:ins>
      <w:ins w:id="2273" w:author="Lohen Cavieres" w:date="2020-07-21T18:08:00Z">
        <w:del w:id="2274" w:author="jimenezalfaro.borja@gmail.com" w:date="2020-08-01T17:12:00Z">
          <w:r w:rsidR="00AD069E" w:rsidRPr="00E2144D" w:rsidDel="00554280">
            <w:rPr>
              <w:rFonts w:cs="Arial"/>
              <w:rPrChange w:id="2275" w:author="jimenezalfaro.borja@gmail.com" w:date="2020-08-01T16:24:00Z">
                <w:rPr/>
              </w:rPrChange>
            </w:rPr>
            <w:delText xml:space="preserve">stratification periods </w:delText>
          </w:r>
        </w:del>
      </w:ins>
      <w:ins w:id="2276" w:author="Susanna Venn" w:date="2020-07-22T15:26:00Z">
        <w:del w:id="2277" w:author="jimenezalfaro.borja@gmail.com" w:date="2020-08-01T17:12:00Z">
          <w:r w:rsidR="00440AFE" w:rsidRPr="00E2144D" w:rsidDel="00554280">
            <w:rPr>
              <w:rFonts w:cs="Arial"/>
              <w:rPrChange w:id="2278" w:author="jimenezalfaro.borja@gmail.com" w:date="2020-08-01T16:24:00Z">
                <w:rPr/>
              </w:rPrChange>
            </w:rPr>
            <w:delText xml:space="preserve">under snow </w:delText>
          </w:r>
        </w:del>
      </w:ins>
      <w:ins w:id="2279" w:author="Lohen Cavieres" w:date="2020-07-21T18:08:00Z">
        <w:del w:id="2280" w:author="jimenezalfaro.borja@gmail.com" w:date="2020-08-01T17:12:00Z">
          <w:r w:rsidR="00AD069E" w:rsidRPr="00E2144D" w:rsidDel="00554280">
            <w:rPr>
              <w:rFonts w:cs="Arial"/>
              <w:rPrChange w:id="2281" w:author="jimenezalfaro.borja@gmail.com" w:date="2020-08-01T16:24:00Z">
                <w:rPr/>
              </w:rPrChange>
            </w:rPr>
            <w:delText>for some</w:delText>
          </w:r>
        </w:del>
      </w:ins>
      <w:ins w:id="2282" w:author="Lohen Cavieres" w:date="2020-07-21T17:38:00Z">
        <w:del w:id="2283" w:author="jimenezalfaro.borja@gmail.com" w:date="2020-08-01T17:12:00Z">
          <w:r w:rsidR="002C2BE4" w:rsidRPr="00E2144D" w:rsidDel="00554280">
            <w:rPr>
              <w:rFonts w:cs="Arial"/>
              <w:rPrChange w:id="2284" w:author="jimenezalfaro.borja@gmail.com" w:date="2020-08-01T16:24:00Z">
                <w:rPr/>
              </w:rPrChange>
            </w:rPr>
            <w:delText xml:space="preserve"> alpine species</w:delText>
          </w:r>
        </w:del>
      </w:ins>
      <w:ins w:id="2285" w:author="Susanna Venn" w:date="2020-07-22T15:26:00Z">
        <w:del w:id="2286" w:author="jimenezalfaro.borja@gmail.com" w:date="2020-08-01T17:12:00Z">
          <w:r w:rsidR="00440AFE" w:rsidRPr="00E2144D" w:rsidDel="00554280">
            <w:rPr>
              <w:rFonts w:cs="Arial"/>
              <w:rPrChange w:id="2287" w:author="jimenezalfaro.borja@gmail.com" w:date="2020-08-01T16:24:00Z">
                <w:rPr/>
              </w:rPrChange>
            </w:rPr>
            <w:delText xml:space="preserve">, and could </w:delText>
          </w:r>
        </w:del>
      </w:ins>
      <w:ins w:id="2288" w:author="Susanna Venn" w:date="2020-07-22T15:27:00Z">
        <w:del w:id="2289" w:author="jimenezalfaro.borja@gmail.com" w:date="2020-08-01T17:12:00Z">
          <w:r w:rsidR="00440AFE" w:rsidRPr="00E2144D" w:rsidDel="00554280">
            <w:rPr>
              <w:rFonts w:cs="Arial"/>
              <w:rPrChange w:id="2290" w:author="jimenezalfaro.borja@gmail.com" w:date="2020-08-01T16:24:00Z">
                <w:rPr/>
              </w:rPrChange>
            </w:rPr>
            <w:delText xml:space="preserve">suggest </w:delText>
          </w:r>
        </w:del>
      </w:ins>
      <w:ins w:id="2291" w:author="Lohen Cavieres" w:date="2020-07-21T17:38:00Z">
        <w:del w:id="2292" w:author="jimenezalfaro.borja@gmail.com" w:date="2020-08-01T17:12:00Z">
          <w:r w:rsidR="002C2BE4" w:rsidRPr="00E2144D" w:rsidDel="00554280">
            <w:rPr>
              <w:rFonts w:cs="Arial"/>
              <w:rPrChange w:id="2293" w:author="jimenezalfaro.borja@gmail.com" w:date="2020-08-01T16:24:00Z">
                <w:rPr/>
              </w:rPrChange>
            </w:rPr>
            <w:delText xml:space="preserve"> </w:delText>
          </w:r>
        </w:del>
      </w:ins>
      <w:ins w:id="2294" w:author="Lohen Cavieres" w:date="2020-07-21T18:31:00Z">
        <w:del w:id="2295" w:author="jimenezalfaro.borja@gmail.com" w:date="2020-08-01T17:12:00Z">
          <w:r w:rsidR="00E4283A" w:rsidRPr="00E2144D" w:rsidDel="00554280">
            <w:rPr>
              <w:rFonts w:cs="Arial"/>
              <w:rPrChange w:id="2296" w:author="jimenezalfaro.borja@gmail.com" w:date="2020-08-01T16:24:00Z">
                <w:rPr/>
              </w:rPrChange>
            </w:rPr>
            <w:delText>suggesting</w:delText>
          </w:r>
        </w:del>
      </w:ins>
      <w:ins w:id="2297" w:author="Lohen Cavieres" w:date="2020-07-21T18:09:00Z">
        <w:del w:id="2298" w:author="jimenezalfaro.borja@gmail.com" w:date="2020-08-01T17:12:00Z">
          <w:r w:rsidR="00AD069E" w:rsidRPr="00E2144D" w:rsidDel="00554280">
            <w:rPr>
              <w:rFonts w:cs="Arial"/>
              <w:rPrChange w:id="2299" w:author="jimenezalfaro.borja@gmail.com" w:date="2020-08-01T16:24:00Z">
                <w:rPr/>
              </w:rPrChange>
            </w:rPr>
            <w:delText xml:space="preserve"> decrease</w:delText>
          </w:r>
        </w:del>
      </w:ins>
      <w:ins w:id="2300" w:author="Lohen Cavieres" w:date="2020-07-21T18:31:00Z">
        <w:del w:id="2301" w:author="jimenezalfaro.borja@gmail.com" w:date="2020-08-01T17:12:00Z">
          <w:r w:rsidR="00E4283A" w:rsidRPr="00E2144D" w:rsidDel="00554280">
            <w:rPr>
              <w:rFonts w:cs="Arial"/>
              <w:rPrChange w:id="2302" w:author="jimenezalfaro.borja@gmail.com" w:date="2020-08-01T16:24:00Z">
                <w:rPr/>
              </w:rPrChange>
            </w:rPr>
            <w:delText>s</w:delText>
          </w:r>
        </w:del>
      </w:ins>
      <w:ins w:id="2303" w:author="Lohen Cavieres" w:date="2020-07-21T18:09:00Z">
        <w:del w:id="2304" w:author="jimenezalfaro.borja@gmail.com" w:date="2020-08-01T17:12:00Z">
          <w:r w:rsidR="00AD069E" w:rsidRPr="00E2144D" w:rsidDel="00554280">
            <w:rPr>
              <w:rFonts w:cs="Arial"/>
              <w:rPrChange w:id="2305" w:author="jimenezalfaro.borja@gmail.com" w:date="2020-08-01T16:24:00Z">
                <w:rPr/>
              </w:rPrChange>
            </w:rPr>
            <w:delText xml:space="preserve"> </w:delText>
          </w:r>
        </w:del>
      </w:ins>
      <w:ins w:id="2306" w:author="Lohen Cavieres" w:date="2020-07-21T18:31:00Z">
        <w:del w:id="2307" w:author="jimenezalfaro.borja@gmail.com" w:date="2020-08-01T17:12:00Z">
          <w:r w:rsidR="00E4283A" w:rsidRPr="00E2144D" w:rsidDel="00554280">
            <w:rPr>
              <w:rFonts w:cs="Arial"/>
              <w:rPrChange w:id="2308" w:author="jimenezalfaro.borja@gmail.com" w:date="2020-08-01T16:24:00Z">
                <w:rPr/>
              </w:rPrChange>
            </w:rPr>
            <w:delText xml:space="preserve">in </w:delText>
          </w:r>
        </w:del>
      </w:ins>
      <w:ins w:id="2309" w:author="Lohen Cavieres" w:date="2020-07-21T17:38:00Z">
        <w:del w:id="2310" w:author="jimenezalfaro.borja@gmail.com" w:date="2020-08-01T17:12:00Z">
          <w:r w:rsidR="002C2BE4" w:rsidRPr="00E2144D" w:rsidDel="00554280">
            <w:rPr>
              <w:rFonts w:cs="Arial"/>
              <w:rPrChange w:id="2311" w:author="jimenezalfaro.borja@gmail.com" w:date="2020-08-01T16:24:00Z">
                <w:rPr/>
              </w:rPrChange>
            </w:rPr>
            <w:delText>their seed germination</w:delText>
          </w:r>
        </w:del>
      </w:ins>
      <w:ins w:id="2312" w:author="Susanna Venn" w:date="2020-07-22T15:27:00Z">
        <w:del w:id="2313" w:author="jimenezalfaro.borja@gmail.com" w:date="2020-08-01T17:12:00Z">
          <w:r w:rsidR="001F407B" w:rsidRPr="00E2144D" w:rsidDel="00554280">
            <w:rPr>
              <w:rFonts w:cs="Arial"/>
              <w:rPrChange w:id="2314" w:author="jimenezalfaro.borja@gmail.com" w:date="2020-08-01T16:24:00Z">
                <w:rPr/>
              </w:rPrChange>
            </w:rPr>
            <w:delText xml:space="preserve"> rates in the future</w:delText>
          </w:r>
        </w:del>
      </w:ins>
      <w:ins w:id="2315" w:author="Lohen Cavieres" w:date="2020-07-21T18:31:00Z">
        <w:del w:id="2316" w:author="jimenezalfaro.borja@gmail.com" w:date="2020-08-01T17:12:00Z">
          <w:r w:rsidR="00E4283A" w:rsidRPr="00E2144D" w:rsidDel="00554280">
            <w:rPr>
              <w:rFonts w:cs="Arial"/>
              <w:rPrChange w:id="2317" w:author="jimenezalfaro.borja@gmail.com" w:date="2020-08-01T16:24:00Z">
                <w:rPr/>
              </w:rPrChange>
            </w:rPr>
            <w:delText>,</w:delText>
          </w:r>
        </w:del>
      </w:ins>
      <w:ins w:id="2318" w:author="Lohen Cavieres" w:date="2020-07-21T18:10:00Z">
        <w:del w:id="2319" w:author="jimenezalfaro.borja@gmail.com" w:date="2020-08-01T17:12:00Z">
          <w:r w:rsidR="00AD069E" w:rsidRPr="00E2144D" w:rsidDel="00554280">
            <w:rPr>
              <w:rFonts w:cs="Arial"/>
              <w:rPrChange w:id="2320" w:author="jimenezalfaro.borja@gmail.com" w:date="2020-08-01T16:24:00Z">
                <w:rPr/>
              </w:rPrChange>
            </w:rPr>
            <w:delText xml:space="preserve"> compromising their population viability </w:delText>
          </w:r>
        </w:del>
      </w:ins>
      <w:ins w:id="2321" w:author="Lohen Cavieres" w:date="2020-07-21T17:38:00Z">
        <w:del w:id="2322" w:author="jimenezalfaro.borja@gmail.com" w:date="2020-08-01T17:12:00Z">
          <w:r w:rsidR="002C2BE4" w:rsidRPr="00E2144D" w:rsidDel="00554280">
            <w:rPr>
              <w:rFonts w:cs="Arial"/>
              <w:rPrChange w:id="2323" w:author="jimenezalfaro.borja@gmail.com" w:date="2020-08-01T16:24:00Z">
                <w:rPr/>
              </w:rPrChange>
            </w:rPr>
            <w:delText xml:space="preserve">and indirectly favoring </w:delText>
          </w:r>
        </w:del>
      </w:ins>
      <w:ins w:id="2324" w:author="Lohen Cavieres" w:date="2020-07-21T18:11:00Z">
        <w:del w:id="2325" w:author="jimenezalfaro.borja@gmail.com" w:date="2020-08-01T17:12:00Z">
          <w:r w:rsidR="00AD069E" w:rsidRPr="00E2144D" w:rsidDel="00554280">
            <w:rPr>
              <w:rFonts w:cs="Arial"/>
              <w:rPrChange w:id="2326" w:author="jimenezalfaro.borja@gmail.com" w:date="2020-08-01T16:24:00Z">
                <w:rPr/>
              </w:rPrChange>
            </w:rPr>
            <w:delText>species</w:delText>
          </w:r>
        </w:del>
      </w:ins>
      <w:ins w:id="2327" w:author="Lohen Cavieres" w:date="2020-07-21T17:38:00Z">
        <w:del w:id="2328" w:author="jimenezalfaro.borja@gmail.com" w:date="2020-08-01T17:12:00Z">
          <w:r w:rsidR="002C2BE4" w:rsidRPr="00E2144D" w:rsidDel="00554280">
            <w:rPr>
              <w:rFonts w:cs="Arial"/>
              <w:rPrChange w:id="2329" w:author="jimenezalfaro.borja@gmail.com" w:date="2020-08-01T16:24:00Z">
                <w:rPr/>
              </w:rPrChange>
            </w:rPr>
            <w:delText xml:space="preserve"> with no such requirement (Sommerville et al., 2013). </w:delText>
          </w:r>
        </w:del>
      </w:ins>
      <w:ins w:id="2330" w:author="Lohen Cavieres" w:date="2020-07-21T18:32:00Z">
        <w:del w:id="2331" w:author="jimenezalfaro.borja@gmail.com" w:date="2020-08-01T17:12:00Z">
          <w:r w:rsidR="00E4283A" w:rsidRPr="00E2144D" w:rsidDel="00554280">
            <w:rPr>
              <w:rFonts w:cs="Arial"/>
              <w:rPrChange w:id="2332" w:author="jimenezalfaro.borja@gmail.com" w:date="2020-08-01T16:24:00Z">
                <w:rPr/>
              </w:rPrChange>
            </w:rPr>
            <w:delText>Thus</w:delText>
          </w:r>
        </w:del>
      </w:ins>
      <w:ins w:id="2333" w:author="Lohen Cavieres" w:date="2020-07-21T17:38:00Z">
        <w:del w:id="2334" w:author="jimenezalfaro.borja@gmail.com" w:date="2020-08-01T17:12:00Z">
          <w:r w:rsidR="002C2BE4" w:rsidRPr="00E2144D" w:rsidDel="00554280">
            <w:rPr>
              <w:rFonts w:cs="Arial"/>
              <w:rPrChange w:id="2335" w:author="jimenezalfaro.borja@gmail.com" w:date="2020-08-01T16:24:00Z">
                <w:rPr/>
              </w:rPrChange>
            </w:rPr>
            <w:delText xml:space="preserve">, </w:delText>
          </w:r>
        </w:del>
      </w:ins>
      <w:ins w:id="2336" w:author="Lohen Cavieres" w:date="2020-07-21T18:12:00Z">
        <w:del w:id="2337" w:author="jimenezalfaro.borja@gmail.com" w:date="2020-08-01T17:12:00Z">
          <w:r w:rsidR="00784133" w:rsidRPr="00E2144D" w:rsidDel="00554280">
            <w:rPr>
              <w:rFonts w:cs="Arial"/>
              <w:rPrChange w:id="2338" w:author="jimenezalfaro.borja@gmail.com" w:date="2020-08-01T16:24:00Z">
                <w:rPr/>
              </w:rPrChange>
            </w:rPr>
            <w:delText>our global assessment suggest</w:delText>
          </w:r>
        </w:del>
      </w:ins>
      <w:ins w:id="2339" w:author="Susanna Venn" w:date="2020-07-22T15:28:00Z">
        <w:del w:id="2340" w:author="jimenezalfaro.borja@gmail.com" w:date="2020-08-01T17:12:00Z">
          <w:r w:rsidR="001F407B" w:rsidRPr="00E2144D" w:rsidDel="00554280">
            <w:rPr>
              <w:rFonts w:cs="Arial"/>
              <w:rPrChange w:id="2341" w:author="jimenezalfaro.borja@gmail.com" w:date="2020-08-01T16:24:00Z">
                <w:rPr/>
              </w:rPrChange>
            </w:rPr>
            <w:delText>s</w:delText>
          </w:r>
        </w:del>
      </w:ins>
      <w:ins w:id="2342" w:author="Lohen Cavieres" w:date="2020-07-21T18:12:00Z">
        <w:del w:id="2343" w:author="jimenezalfaro.borja@gmail.com" w:date="2020-08-01T17:12:00Z">
          <w:r w:rsidR="00784133" w:rsidRPr="00E2144D" w:rsidDel="00554280">
            <w:rPr>
              <w:rFonts w:cs="Arial"/>
              <w:rPrChange w:id="2344" w:author="jimenezalfaro.borja@gmail.com" w:date="2020-08-01T16:24:00Z">
                <w:rPr/>
              </w:rPrChange>
            </w:rPr>
            <w:delText xml:space="preserve"> </w:delText>
          </w:r>
        </w:del>
      </w:ins>
      <w:ins w:id="2345" w:author="Lohen Cavieres" w:date="2020-07-21T18:32:00Z">
        <w:del w:id="2346" w:author="jimenezalfaro.borja@gmail.com" w:date="2020-08-01T17:12:00Z">
          <w:r w:rsidR="00E4283A" w:rsidRPr="00E2144D" w:rsidDel="00554280">
            <w:rPr>
              <w:rFonts w:cs="Arial"/>
              <w:rPrChange w:id="2347" w:author="jimenezalfaro.borja@gmail.com" w:date="2020-08-01T16:24:00Z">
                <w:rPr/>
              </w:rPrChange>
            </w:rPr>
            <w:delText xml:space="preserve">that </w:delText>
          </w:r>
        </w:del>
      </w:ins>
      <w:ins w:id="2348" w:author="Lohen Cavieres" w:date="2020-07-21T17:38:00Z">
        <w:del w:id="2349" w:author="jimenezalfaro.borja@gmail.com" w:date="2020-08-01T17:12:00Z">
          <w:r w:rsidR="002C2BE4" w:rsidRPr="00E2144D" w:rsidDel="00554280">
            <w:rPr>
              <w:rFonts w:cs="Arial"/>
              <w:rPrChange w:id="2350" w:author="jimenezalfaro.borja@gmail.com" w:date="2020-08-01T16:24:00Z">
                <w:rPr/>
              </w:rPrChange>
            </w:rPr>
            <w:delText xml:space="preserve">major impacts on the natural regeneration process of </w:delText>
          </w:r>
        </w:del>
      </w:ins>
      <w:ins w:id="2351" w:author="Lohen Cavieres" w:date="2020-07-21T18:12:00Z">
        <w:del w:id="2352" w:author="jimenezalfaro.borja@gmail.com" w:date="2020-08-01T17:12:00Z">
          <w:r w:rsidR="00784133" w:rsidRPr="00E2144D" w:rsidDel="00554280">
            <w:rPr>
              <w:rFonts w:cs="Arial"/>
              <w:rPrChange w:id="2353" w:author="jimenezalfaro.borja@gmail.com" w:date="2020-08-01T16:24:00Z">
                <w:rPr/>
              </w:rPrChange>
            </w:rPr>
            <w:delText xml:space="preserve">alpine </w:delText>
          </w:r>
        </w:del>
      </w:ins>
      <w:ins w:id="2354" w:author="Lohen Cavieres" w:date="2020-07-21T17:38:00Z">
        <w:del w:id="2355" w:author="jimenezalfaro.borja@gmail.com" w:date="2020-08-01T17:12:00Z">
          <w:r w:rsidR="002C2BE4" w:rsidRPr="00E2144D" w:rsidDel="00554280">
            <w:rPr>
              <w:rFonts w:cs="Arial"/>
              <w:rPrChange w:id="2356" w:author="jimenezalfaro.borja@gmail.com" w:date="2020-08-01T16:24:00Z">
                <w:rPr/>
              </w:rPrChange>
            </w:rPr>
            <w:delText xml:space="preserve">species may be expected </w:delText>
          </w:r>
        </w:del>
      </w:ins>
      <w:ins w:id="2357" w:author="Lohen Cavieres" w:date="2020-07-21T18:32:00Z">
        <w:del w:id="2358" w:author="jimenezalfaro.borja@gmail.com" w:date="2020-08-01T17:12:00Z">
          <w:r w:rsidR="00E4283A" w:rsidRPr="00E2144D" w:rsidDel="00554280">
            <w:rPr>
              <w:rFonts w:cs="Arial"/>
              <w:rPrChange w:id="2359" w:author="jimenezalfaro.borja@gmail.com" w:date="2020-08-01T16:24:00Z">
                <w:rPr/>
              </w:rPrChange>
            </w:rPr>
            <w:delText>according to</w:delText>
          </w:r>
        </w:del>
      </w:ins>
      <w:ins w:id="2360" w:author="Lohen Cavieres" w:date="2020-07-21T17:38:00Z">
        <w:del w:id="2361" w:author="jimenezalfaro.borja@gmail.com" w:date="2020-08-01T17:12:00Z">
          <w:r w:rsidR="002C2BE4" w:rsidRPr="00E2144D" w:rsidDel="00554280">
            <w:rPr>
              <w:rFonts w:cs="Arial"/>
              <w:rPrChange w:id="2362" w:author="jimenezalfaro.borja@gmail.com" w:date="2020-08-01T16:24:00Z">
                <w:rPr/>
              </w:rPrChange>
            </w:rPr>
            <w:delText xml:space="preserve"> the current trends in climate change.</w:delText>
          </w:r>
        </w:del>
      </w:ins>
    </w:p>
    <w:p w14:paraId="276B525E" w14:textId="4FB4CE67" w:rsidR="001F407B" w:rsidRPr="00E2144D" w:rsidDel="00554280" w:rsidRDefault="001F407B">
      <w:pPr>
        <w:pStyle w:val="BodyText"/>
        <w:rPr>
          <w:ins w:id="2363" w:author="jimenezalfaro.borja@gmail.com" w:date="2020-08-01T14:35:00Z"/>
          <w:del w:id="2364" w:author="jimenezalfaro.borja@gmail.com" w:date="2020-08-01T17:12:00Z"/>
          <w:rFonts w:cs="Arial"/>
          <w:rPrChange w:id="2365" w:author="jimenezalfaro.borja@gmail.com" w:date="2020-08-01T16:24:00Z">
            <w:rPr>
              <w:ins w:id="2366" w:author="jimenezalfaro.borja@gmail.com" w:date="2020-08-01T14:35:00Z"/>
              <w:del w:id="2367" w:author="jimenezalfaro.borja@gmail.com" w:date="2020-08-01T17:12:00Z"/>
            </w:rPr>
          </w:rPrChange>
        </w:rPr>
      </w:pPr>
      <w:ins w:id="2368" w:author="Susanna Venn" w:date="2020-07-22T15:28:00Z">
        <w:del w:id="2369" w:author="jimenezalfaro.borja@gmail.com" w:date="2020-08-01T17:11:00Z">
          <w:r w:rsidRPr="00E2144D" w:rsidDel="00554280">
            <w:rPr>
              <w:rFonts w:cs="Arial"/>
              <w:rPrChange w:id="2370" w:author="jimenezalfaro.borja@gmail.com" w:date="2020-08-01T16:24:00Z">
                <w:rPr/>
              </w:rPrChange>
            </w:rPr>
            <w:tab/>
          </w:r>
        </w:del>
      </w:ins>
      <w:ins w:id="2371" w:author="Susanna Venn" w:date="2020-07-22T15:52:00Z">
        <w:del w:id="2372" w:author="jimenezalfaro.borja@gmail.com" w:date="2020-08-01T17:12:00Z">
          <w:r w:rsidR="008660F0" w:rsidRPr="00E2144D" w:rsidDel="00554280">
            <w:rPr>
              <w:rFonts w:cs="Arial"/>
              <w:rPrChange w:id="2373" w:author="jimenezalfaro.borja@gmail.com" w:date="2020-08-01T16:24:00Z">
                <w:rPr/>
              </w:rPrChange>
            </w:rPr>
            <w:delText xml:space="preserve">Like cold stratification, </w:delText>
          </w:r>
        </w:del>
      </w:ins>
      <w:ins w:id="2374" w:author="Susanna Venn" w:date="2020-07-22T16:09:00Z">
        <w:del w:id="2375" w:author="jimenezalfaro.borja@gmail.com" w:date="2020-08-01T17:12:00Z">
          <w:r w:rsidR="00AB2BCB" w:rsidRPr="00E2144D" w:rsidDel="00554280">
            <w:rPr>
              <w:rFonts w:cs="Arial"/>
              <w:rPrChange w:id="2376" w:author="jimenezalfaro.borja@gmail.com" w:date="2020-08-01T16:24:00Z">
                <w:rPr/>
              </w:rPrChange>
            </w:rPr>
            <w:delText xml:space="preserve">the </w:delText>
          </w:r>
        </w:del>
      </w:ins>
      <w:ins w:id="2377" w:author="Susanna Venn" w:date="2020-07-22T15:28:00Z">
        <w:del w:id="2378" w:author="jimenezalfaro.borja@gmail.com" w:date="2020-08-01T17:12:00Z">
          <w:r w:rsidRPr="00E2144D" w:rsidDel="00554280">
            <w:rPr>
              <w:rFonts w:cs="Arial"/>
              <w:rPrChange w:id="2379" w:author="jimenezalfaro.borja@gmail.com" w:date="2020-08-01T16:24:00Z">
                <w:rPr/>
              </w:rPrChange>
            </w:rPr>
            <w:delText>gibberalic acid (GA</w:delText>
          </w:r>
          <w:r w:rsidRPr="00E2144D" w:rsidDel="00554280">
            <w:rPr>
              <w:rFonts w:cs="Arial"/>
              <w:vertAlign w:val="subscript"/>
              <w:rPrChange w:id="2380" w:author="jimenezalfaro.borja@gmail.com" w:date="2020-08-01T16:24:00Z">
                <w:rPr>
                  <w:vertAlign w:val="subscript"/>
                </w:rPr>
              </w:rPrChange>
            </w:rPr>
            <w:delText>3</w:delText>
          </w:r>
          <w:r w:rsidRPr="00E2144D" w:rsidDel="00554280">
            <w:rPr>
              <w:rFonts w:cs="Arial"/>
              <w:rPrChange w:id="2381" w:author="jimenezalfaro.borja@gmail.com" w:date="2020-08-01T16:24:00Z">
                <w:rPr/>
              </w:rPrChange>
            </w:rPr>
            <w:delText>)</w:delText>
          </w:r>
        </w:del>
      </w:ins>
      <w:ins w:id="2382" w:author="Susanna Venn" w:date="2020-07-22T15:37:00Z">
        <w:del w:id="2383" w:author="jimenezalfaro.borja@gmail.com" w:date="2020-08-01T17:12:00Z">
          <w:r w:rsidR="00E552FB" w:rsidRPr="00E2144D" w:rsidDel="00554280">
            <w:rPr>
              <w:rFonts w:cs="Arial"/>
              <w:rPrChange w:id="2384" w:author="jimenezalfaro.borja@gmail.com" w:date="2020-08-01T16:24:00Z">
                <w:rPr/>
              </w:rPrChange>
            </w:rPr>
            <w:delText xml:space="preserve"> </w:delText>
          </w:r>
        </w:del>
      </w:ins>
      <w:ins w:id="2385" w:author="Susanna Venn" w:date="2020-07-22T16:02:00Z">
        <w:del w:id="2386" w:author="jimenezalfaro.borja@gmail.com" w:date="2020-08-01T17:12:00Z">
          <w:r w:rsidR="00BC2543" w:rsidRPr="00E2144D" w:rsidDel="00554280">
            <w:rPr>
              <w:rFonts w:cs="Arial"/>
              <w:rPrChange w:id="2387" w:author="jimenezalfaro.borja@gmail.com" w:date="2020-08-01T16:24:00Z">
                <w:rPr/>
              </w:rPrChange>
            </w:rPr>
            <w:delText xml:space="preserve">hormone </w:delText>
          </w:r>
        </w:del>
      </w:ins>
      <w:ins w:id="2388" w:author="Susanna Venn" w:date="2020-07-22T15:52:00Z">
        <w:del w:id="2389" w:author="jimenezalfaro.borja@gmail.com" w:date="2020-08-01T17:12:00Z">
          <w:r w:rsidR="008660F0" w:rsidRPr="00E2144D" w:rsidDel="00554280">
            <w:rPr>
              <w:rFonts w:cs="Arial"/>
              <w:rPrChange w:id="2390" w:author="jimenezalfaro.borja@gmail.com" w:date="2020-08-01T16:24:00Z">
                <w:rPr/>
              </w:rPrChange>
            </w:rPr>
            <w:delText xml:space="preserve">can </w:delText>
          </w:r>
        </w:del>
      </w:ins>
      <w:ins w:id="2391" w:author="Susanna Venn" w:date="2020-07-22T15:53:00Z">
        <w:del w:id="2392" w:author="jimenezalfaro.borja@gmail.com" w:date="2020-08-01T17:12:00Z">
          <w:r w:rsidR="008660F0" w:rsidRPr="00E2144D" w:rsidDel="00554280">
            <w:rPr>
              <w:rFonts w:cs="Arial"/>
              <w:rPrChange w:id="2393" w:author="jimenezalfaro.borja@gmail.com" w:date="2020-08-01T16:24:00Z">
                <w:rPr/>
              </w:rPrChange>
            </w:rPr>
            <w:delText xml:space="preserve">be used to help overcome </w:delText>
          </w:r>
        </w:del>
      </w:ins>
      <w:ins w:id="2394" w:author="Susanna Venn" w:date="2020-07-22T16:04:00Z">
        <w:del w:id="2395" w:author="jimenezalfaro.borja@gmail.com" w:date="2020-08-01T17:12:00Z">
          <w:r w:rsidR="00BC2543" w:rsidRPr="00E2144D" w:rsidDel="00554280">
            <w:rPr>
              <w:rFonts w:cs="Arial"/>
              <w:rPrChange w:id="2396" w:author="jimenezalfaro.borja@gmail.com" w:date="2020-08-01T16:24:00Z">
                <w:rPr/>
              </w:rPrChange>
            </w:rPr>
            <w:delText xml:space="preserve">inherent </w:delText>
          </w:r>
        </w:del>
      </w:ins>
      <w:ins w:id="2397" w:author="Susanna Venn" w:date="2020-07-22T15:53:00Z">
        <w:del w:id="2398" w:author="jimenezalfaro.borja@gmail.com" w:date="2020-08-01T17:12:00Z">
          <w:r w:rsidR="008660F0" w:rsidRPr="00E2144D" w:rsidDel="00554280">
            <w:rPr>
              <w:rFonts w:cs="Arial"/>
              <w:rPrChange w:id="2399" w:author="jimenezalfaro.borja@gmail.com" w:date="2020-08-01T16:24:00Z">
                <w:rPr/>
              </w:rPrChange>
            </w:rPr>
            <w:delText xml:space="preserve">physiological dormancy. Our results showed </w:delText>
          </w:r>
        </w:del>
      </w:ins>
      <w:ins w:id="2400" w:author="Susanna Venn" w:date="2020-07-22T15:54:00Z">
        <w:del w:id="2401" w:author="jimenezalfaro.borja@gmail.com" w:date="2020-08-01T17:12:00Z">
          <w:r w:rsidR="008660F0" w:rsidRPr="00E2144D" w:rsidDel="00554280">
            <w:rPr>
              <w:rFonts w:cs="Arial"/>
              <w:rPrChange w:id="2402" w:author="jimenezalfaro.borja@gmail.com" w:date="2020-08-01T16:24:00Z">
                <w:rPr/>
              </w:rPrChange>
            </w:rPr>
            <w:delText xml:space="preserve">that many researchers observed similar </w:delText>
          </w:r>
        </w:del>
      </w:ins>
      <w:ins w:id="2403" w:author="Susanna Venn" w:date="2020-07-22T15:56:00Z">
        <w:del w:id="2404" w:author="jimenezalfaro.borja@gmail.com" w:date="2020-08-01T17:12:00Z">
          <w:r w:rsidR="008660F0" w:rsidRPr="00E2144D" w:rsidDel="00554280">
            <w:rPr>
              <w:rFonts w:cs="Arial"/>
              <w:rPrChange w:id="2405" w:author="jimenezalfaro.borja@gmail.com" w:date="2020-08-01T16:24:00Z">
                <w:rPr/>
              </w:rPrChange>
            </w:rPr>
            <w:delText xml:space="preserve">germination </w:delText>
          </w:r>
        </w:del>
      </w:ins>
      <w:ins w:id="2406" w:author="Susanna Venn" w:date="2020-07-22T15:55:00Z">
        <w:del w:id="2407" w:author="jimenezalfaro.borja@gmail.com" w:date="2020-08-01T17:12:00Z">
          <w:r w:rsidR="008660F0" w:rsidRPr="00E2144D" w:rsidDel="00554280">
            <w:rPr>
              <w:rFonts w:cs="Arial"/>
              <w:rPrChange w:id="2408" w:author="jimenezalfaro.borja@gmail.com" w:date="2020-08-01T16:24:00Z">
                <w:rPr/>
              </w:rPrChange>
            </w:rPr>
            <w:delText>responses with the application of GA</w:delText>
          </w:r>
          <w:r w:rsidR="008660F0" w:rsidRPr="00E2144D" w:rsidDel="00554280">
            <w:rPr>
              <w:rFonts w:cs="Arial"/>
              <w:vertAlign w:val="subscript"/>
              <w:rPrChange w:id="2409" w:author="jimenezalfaro.borja@gmail.com" w:date="2020-08-01T16:24:00Z">
                <w:rPr>
                  <w:vertAlign w:val="subscript"/>
                </w:rPr>
              </w:rPrChange>
            </w:rPr>
            <w:delText>3</w:delText>
          </w:r>
          <w:r w:rsidR="008660F0" w:rsidRPr="00E2144D" w:rsidDel="00554280">
            <w:rPr>
              <w:rFonts w:cs="Arial"/>
              <w:rPrChange w:id="2410" w:author="jimenezalfaro.borja@gmail.com" w:date="2020-08-01T16:24:00Z">
                <w:rPr/>
              </w:rPrChange>
            </w:rPr>
            <w:delText xml:space="preserve"> </w:delText>
          </w:r>
        </w:del>
      </w:ins>
      <w:ins w:id="2411" w:author="Susanna Venn" w:date="2020-07-22T15:56:00Z">
        <w:del w:id="2412" w:author="jimenezalfaro.borja@gmail.com" w:date="2020-08-01T17:12:00Z">
          <w:r w:rsidR="008660F0" w:rsidRPr="00E2144D" w:rsidDel="00554280">
            <w:rPr>
              <w:rFonts w:cs="Arial"/>
              <w:rPrChange w:id="2413" w:author="jimenezalfaro.borja@gmail.com" w:date="2020-08-01T16:24:00Z">
                <w:rPr/>
              </w:rPrChange>
            </w:rPr>
            <w:delText>a</w:delText>
          </w:r>
        </w:del>
      </w:ins>
      <w:ins w:id="2414" w:author="Susanna Venn" w:date="2020-07-22T15:55:00Z">
        <w:del w:id="2415" w:author="jimenezalfaro.borja@gmail.com" w:date="2020-08-01T17:12:00Z">
          <w:r w:rsidR="008660F0" w:rsidRPr="00E2144D" w:rsidDel="00554280">
            <w:rPr>
              <w:rFonts w:cs="Arial"/>
              <w:rPrChange w:id="2416" w:author="jimenezalfaro.borja@gmail.com" w:date="2020-08-01T16:24:00Z">
                <w:rPr/>
              </w:rPrChange>
            </w:rPr>
            <w:delText xml:space="preserve">s with </w:delText>
          </w:r>
        </w:del>
      </w:ins>
      <w:ins w:id="2417" w:author="Susanna Venn" w:date="2020-07-22T16:10:00Z">
        <w:del w:id="2418" w:author="jimenezalfaro.borja@gmail.com" w:date="2020-08-01T17:12:00Z">
          <w:r w:rsidR="00AB2BCB" w:rsidRPr="00E2144D" w:rsidDel="00554280">
            <w:rPr>
              <w:rFonts w:cs="Arial"/>
              <w:rPrChange w:id="2419" w:author="jimenezalfaro.borja@gmail.com" w:date="2020-08-01T16:24:00Z">
                <w:rPr/>
              </w:rPrChange>
            </w:rPr>
            <w:delText xml:space="preserve">applying a </w:delText>
          </w:r>
        </w:del>
      </w:ins>
      <w:ins w:id="2420" w:author="Susanna Venn" w:date="2020-07-22T15:55:00Z">
        <w:del w:id="2421" w:author="jimenezalfaro.borja@gmail.com" w:date="2020-08-01T17:12:00Z">
          <w:r w:rsidR="008660F0" w:rsidRPr="00E2144D" w:rsidDel="00554280">
            <w:rPr>
              <w:rFonts w:cs="Arial"/>
              <w:rPrChange w:id="2422" w:author="jimenezalfaro.borja@gmail.com" w:date="2020-08-01T16:24:00Z">
                <w:rPr/>
              </w:rPrChange>
            </w:rPr>
            <w:delText>cold stratification</w:delText>
          </w:r>
        </w:del>
      </w:ins>
      <w:ins w:id="2423" w:author="Susanna Venn" w:date="2020-07-22T16:10:00Z">
        <w:del w:id="2424" w:author="jimenezalfaro.borja@gmail.com" w:date="2020-08-01T17:12:00Z">
          <w:r w:rsidR="00AB2BCB" w:rsidRPr="00E2144D" w:rsidDel="00554280">
            <w:rPr>
              <w:rFonts w:cs="Arial"/>
              <w:rPrChange w:id="2425" w:author="jimenezalfaro.borja@gmail.com" w:date="2020-08-01T16:24:00Z">
                <w:rPr/>
              </w:rPrChange>
            </w:rPr>
            <w:delText xml:space="preserve"> treatment</w:delText>
          </w:r>
        </w:del>
      </w:ins>
      <w:ins w:id="2426" w:author="Susanna Venn" w:date="2020-07-22T16:01:00Z">
        <w:del w:id="2427" w:author="jimenezalfaro.borja@gmail.com" w:date="2020-08-01T17:12:00Z">
          <w:r w:rsidR="00BC2543" w:rsidRPr="00E2144D" w:rsidDel="00554280">
            <w:rPr>
              <w:rFonts w:cs="Arial"/>
              <w:rPrChange w:id="2428" w:author="jimenezalfaro.borja@gmail.com" w:date="2020-08-01T16:24:00Z">
                <w:rPr/>
              </w:rPrChange>
            </w:rPr>
            <w:delText xml:space="preserve">. In </w:delText>
          </w:r>
        </w:del>
      </w:ins>
      <w:ins w:id="2429" w:author="Susanna Venn" w:date="2020-07-22T16:09:00Z">
        <w:del w:id="2430" w:author="jimenezalfaro.borja@gmail.com" w:date="2020-08-01T17:12:00Z">
          <w:r w:rsidR="00AB2BCB" w:rsidRPr="00E2144D" w:rsidDel="00554280">
            <w:rPr>
              <w:rFonts w:cs="Arial"/>
              <w:rPrChange w:id="2431" w:author="jimenezalfaro.borja@gmail.com" w:date="2020-08-01T16:24:00Z">
                <w:rPr/>
              </w:rPrChange>
            </w:rPr>
            <w:delText>some</w:delText>
          </w:r>
        </w:del>
      </w:ins>
      <w:ins w:id="2432" w:author="Susanna Venn" w:date="2020-07-22T16:01:00Z">
        <w:del w:id="2433" w:author="jimenezalfaro.borja@gmail.com" w:date="2020-08-01T17:12:00Z">
          <w:r w:rsidR="00BC2543" w:rsidRPr="00E2144D" w:rsidDel="00554280">
            <w:rPr>
              <w:rFonts w:cs="Arial"/>
              <w:rPrChange w:id="2434" w:author="jimenezalfaro.borja@gmail.com" w:date="2020-08-01T16:24:00Z">
                <w:rPr/>
              </w:rPrChange>
            </w:rPr>
            <w:delText xml:space="preserve"> studies, GA</w:delText>
          </w:r>
          <w:r w:rsidR="00BC2543" w:rsidRPr="00E2144D" w:rsidDel="00554280">
            <w:rPr>
              <w:rFonts w:cs="Arial"/>
              <w:vertAlign w:val="subscript"/>
              <w:rPrChange w:id="2435" w:author="jimenezalfaro.borja@gmail.com" w:date="2020-08-01T16:24:00Z">
                <w:rPr>
                  <w:vertAlign w:val="subscript"/>
                </w:rPr>
              </w:rPrChange>
            </w:rPr>
            <w:delText>3</w:delText>
          </w:r>
          <w:r w:rsidR="00BC2543" w:rsidRPr="00E2144D" w:rsidDel="00554280">
            <w:rPr>
              <w:rFonts w:cs="Arial"/>
              <w:rPrChange w:id="2436" w:author="jimenezalfaro.borja@gmail.com" w:date="2020-08-01T16:24:00Z">
                <w:rPr/>
              </w:rPrChange>
            </w:rPr>
            <w:delText xml:space="preserve"> is used to </w:delText>
          </w:r>
        </w:del>
      </w:ins>
      <w:ins w:id="2437" w:author="Susanna Venn" w:date="2020-07-22T16:06:00Z">
        <w:del w:id="2438" w:author="jimenezalfaro.borja@gmail.com" w:date="2020-08-01T17:12:00Z">
          <w:r w:rsidR="00BC2543" w:rsidRPr="00E2144D" w:rsidDel="00554280">
            <w:rPr>
              <w:rFonts w:cs="Arial"/>
              <w:rPrChange w:id="2439" w:author="jimenezalfaro.borja@gmail.com" w:date="2020-08-01T16:24:00Z">
                <w:rPr/>
              </w:rPrChange>
            </w:rPr>
            <w:delText xml:space="preserve">alleviate </w:delText>
          </w:r>
          <w:r w:rsidR="00AB2BCB" w:rsidRPr="00E2144D" w:rsidDel="00554280">
            <w:rPr>
              <w:rFonts w:cs="Arial"/>
              <w:rPrChange w:id="2440" w:author="jimenezalfaro.borja@gmail.com" w:date="2020-08-01T16:24:00Z">
                <w:rPr/>
              </w:rPrChange>
            </w:rPr>
            <w:delText>dormancy in seeds that</w:delText>
          </w:r>
        </w:del>
      </w:ins>
      <w:ins w:id="2441" w:author="Susanna Venn" w:date="2020-07-22T16:07:00Z">
        <w:del w:id="2442" w:author="jimenezalfaro.borja@gmail.com" w:date="2020-08-01T17:12:00Z">
          <w:r w:rsidR="00AB2BCB" w:rsidRPr="00E2144D" w:rsidDel="00554280">
            <w:rPr>
              <w:rFonts w:cs="Arial"/>
              <w:rPrChange w:id="2443" w:author="jimenezalfaro.borja@gmail.com" w:date="2020-08-01T16:24:00Z">
                <w:rPr/>
              </w:rPrChange>
            </w:rPr>
            <w:delText xml:space="preserve"> </w:delText>
          </w:r>
        </w:del>
      </w:ins>
      <w:ins w:id="2444" w:author="Susanna Venn" w:date="2020-07-22T16:12:00Z">
        <w:del w:id="2445" w:author="jimenezalfaro.borja@gmail.com" w:date="2020-08-01T17:12:00Z">
          <w:r w:rsidR="00AB2BCB" w:rsidRPr="00E2144D" w:rsidDel="00554280">
            <w:rPr>
              <w:rFonts w:cs="Arial"/>
              <w:rPrChange w:id="2446" w:author="jimenezalfaro.borja@gmail.com" w:date="2020-08-01T16:24:00Z">
                <w:rPr/>
              </w:rPrChange>
            </w:rPr>
            <w:delText xml:space="preserve">received </w:delText>
          </w:r>
        </w:del>
      </w:ins>
      <w:ins w:id="2447" w:author="Susanna Venn" w:date="2020-07-22T16:07:00Z">
        <w:del w:id="2448" w:author="jimenezalfaro.borja@gmail.com" w:date="2020-08-01T17:12:00Z">
          <w:r w:rsidR="00AB2BCB" w:rsidRPr="00E2144D" w:rsidDel="00554280">
            <w:rPr>
              <w:rFonts w:cs="Arial"/>
              <w:rPrChange w:id="2449" w:author="jimenezalfaro.borja@gmail.com" w:date="2020-08-01T16:24:00Z">
                <w:rPr/>
              </w:rPrChange>
            </w:rPr>
            <w:delText xml:space="preserve">potentially inadequate </w:delText>
          </w:r>
        </w:del>
      </w:ins>
      <w:ins w:id="2450" w:author="Susanna Venn" w:date="2020-07-22T16:04:00Z">
        <w:del w:id="2451" w:author="jimenezalfaro.borja@gmail.com" w:date="2020-08-01T17:12:00Z">
          <w:r w:rsidR="00BC2543" w:rsidRPr="00E2144D" w:rsidDel="00554280">
            <w:rPr>
              <w:rFonts w:cs="Arial"/>
              <w:rPrChange w:id="2452" w:author="jimenezalfaro.borja@gmail.com" w:date="2020-08-01T16:24:00Z">
                <w:rPr/>
              </w:rPrChange>
            </w:rPr>
            <w:delText>germination cues</w:delText>
          </w:r>
        </w:del>
      </w:ins>
      <w:ins w:id="2453" w:author="Susanna Venn" w:date="2020-07-22T16:07:00Z">
        <w:del w:id="2454" w:author="jimenezalfaro.borja@gmail.com" w:date="2020-08-01T17:12:00Z">
          <w:r w:rsidR="00AB2BCB" w:rsidRPr="00E2144D" w:rsidDel="00554280">
            <w:rPr>
              <w:rFonts w:cs="Arial"/>
              <w:rPrChange w:id="2455" w:author="jimenezalfaro.borja@gmail.com" w:date="2020-08-01T16:24:00Z">
                <w:rPr/>
              </w:rPrChange>
            </w:rPr>
            <w:delText xml:space="preserve"> (Hoyle et al. </w:delText>
          </w:r>
        </w:del>
      </w:ins>
      <w:ins w:id="2456" w:author="Susanna Venn" w:date="2020-07-22T16:08:00Z">
        <w:del w:id="2457" w:author="jimenezalfaro.borja@gmail.com" w:date="2020-08-01T17:12:00Z">
          <w:r w:rsidR="00AB2BCB" w:rsidRPr="00E2144D" w:rsidDel="00554280">
            <w:rPr>
              <w:rFonts w:cs="Arial"/>
              <w:rPrChange w:id="2458" w:author="jimenezalfaro.borja@gmail.com" w:date="2020-08-01T16:24:00Z">
                <w:rPr/>
              </w:rPrChange>
            </w:rPr>
            <w:delText xml:space="preserve">2015; Baskin and Baskin </w:delText>
          </w:r>
        </w:del>
      </w:ins>
      <w:ins w:id="2459" w:author="Susanna Venn" w:date="2020-07-22T16:13:00Z">
        <w:del w:id="2460" w:author="jimenezalfaro.borja@gmail.com" w:date="2020-08-01T17:12:00Z">
          <w:r w:rsidR="00AB2BCB" w:rsidRPr="00E2144D" w:rsidDel="00554280">
            <w:rPr>
              <w:rFonts w:cs="Arial"/>
              <w:rPrChange w:id="2461" w:author="jimenezalfaro.borja@gmail.com" w:date="2020-08-01T16:24:00Z">
                <w:rPr/>
              </w:rPrChange>
            </w:rPr>
            <w:delText>2014).</w:delText>
          </w:r>
        </w:del>
      </w:ins>
      <w:ins w:id="2462" w:author="Susanna Venn" w:date="2020-07-22T16:16:00Z">
        <w:del w:id="2463" w:author="jimenezalfaro.borja@gmail.com" w:date="2020-08-01T17:12:00Z">
          <w:r w:rsidR="00AB2BCB" w:rsidRPr="00E2144D" w:rsidDel="00554280">
            <w:rPr>
              <w:rFonts w:cs="Arial"/>
              <w:rPrChange w:id="2464" w:author="jimenezalfaro.borja@gmail.com" w:date="2020-08-01T16:24:00Z">
                <w:rPr/>
              </w:rPrChange>
            </w:rPr>
            <w:delText xml:space="preserve"> </w:delText>
          </w:r>
        </w:del>
      </w:ins>
      <w:ins w:id="2465" w:author="Susanna Venn" w:date="2020-07-22T17:15:00Z">
        <w:del w:id="2466" w:author="jimenezalfaro.borja@gmail.com" w:date="2020-08-01T17:12:00Z">
          <w:r w:rsidR="00B34164" w:rsidRPr="00E2144D" w:rsidDel="00554280">
            <w:rPr>
              <w:rFonts w:cs="Arial"/>
              <w:rPrChange w:id="2467" w:author="jimenezalfaro.borja@gmail.com" w:date="2020-08-01T16:24:00Z">
                <w:rPr/>
              </w:rPrChange>
            </w:rPr>
            <w:delText xml:space="preserve">In addition, using </w:delText>
          </w:r>
        </w:del>
      </w:ins>
      <w:ins w:id="2468" w:author="Susanna Venn" w:date="2020-07-22T16:16:00Z">
        <w:del w:id="2469" w:author="jimenezalfaro.borja@gmail.com" w:date="2020-08-01T17:12:00Z">
          <w:r w:rsidR="00AB2BCB" w:rsidRPr="00E2144D" w:rsidDel="00554280">
            <w:rPr>
              <w:rFonts w:cs="Arial"/>
              <w:rPrChange w:id="2470" w:author="jimenezalfaro.borja@gmail.com" w:date="2020-08-01T16:24:00Z">
                <w:rPr/>
              </w:rPrChange>
            </w:rPr>
            <w:delText>GA</w:delText>
          </w:r>
          <w:r w:rsidR="00AB2BCB" w:rsidRPr="00E2144D" w:rsidDel="00554280">
            <w:rPr>
              <w:rFonts w:cs="Arial"/>
              <w:vertAlign w:val="subscript"/>
              <w:rPrChange w:id="2471" w:author="jimenezalfaro.borja@gmail.com" w:date="2020-08-01T16:24:00Z">
                <w:rPr>
                  <w:vertAlign w:val="subscript"/>
                </w:rPr>
              </w:rPrChange>
            </w:rPr>
            <w:delText>3</w:delText>
          </w:r>
        </w:del>
      </w:ins>
      <w:ins w:id="2472" w:author="Susanna Venn" w:date="2020-07-22T17:15:00Z">
        <w:del w:id="2473" w:author="jimenezalfaro.borja@gmail.com" w:date="2020-08-01T17:12:00Z">
          <w:r w:rsidR="00B34164" w:rsidRPr="00E2144D" w:rsidDel="00554280">
            <w:rPr>
              <w:rFonts w:cs="Arial"/>
              <w:vertAlign w:val="subscript"/>
              <w:rPrChange w:id="2474" w:author="jimenezalfaro.borja@gmail.com" w:date="2020-08-01T16:24:00Z">
                <w:rPr>
                  <w:vertAlign w:val="subscript"/>
                </w:rPr>
              </w:rPrChange>
            </w:rPr>
            <w:delText xml:space="preserve"> </w:delText>
          </w:r>
          <w:r w:rsidR="00B34164" w:rsidRPr="00E2144D" w:rsidDel="00554280">
            <w:rPr>
              <w:rFonts w:cs="Arial"/>
              <w:rPrChange w:id="2475" w:author="jimenezalfaro.borja@gmail.com" w:date="2020-08-01T16:24:00Z">
                <w:rPr/>
              </w:rPrChange>
            </w:rPr>
            <w:delText xml:space="preserve">after, or </w:delText>
          </w:r>
        </w:del>
      </w:ins>
      <w:ins w:id="2476" w:author="Susanna Venn" w:date="2020-07-22T17:12:00Z">
        <w:del w:id="2477" w:author="jimenezalfaro.borja@gmail.com" w:date="2020-08-01T17:12:00Z">
          <w:r w:rsidR="00B42869" w:rsidRPr="00E2144D" w:rsidDel="00554280">
            <w:rPr>
              <w:rFonts w:cs="Arial"/>
              <w:rPrChange w:id="2478" w:author="jimenezalfaro.borja@gmail.com" w:date="2020-08-01T16:24:00Z">
                <w:rPr/>
              </w:rPrChange>
            </w:rPr>
            <w:delText xml:space="preserve">in combination </w:delText>
          </w:r>
        </w:del>
      </w:ins>
      <w:ins w:id="2479" w:author="Susanna Venn" w:date="2020-07-22T17:15:00Z">
        <w:del w:id="2480" w:author="jimenezalfaro.borja@gmail.com" w:date="2020-08-01T17:12:00Z">
          <w:r w:rsidR="00B34164" w:rsidRPr="00E2144D" w:rsidDel="00554280">
            <w:rPr>
              <w:rFonts w:cs="Arial"/>
              <w:rPrChange w:id="2481" w:author="jimenezalfaro.borja@gmail.com" w:date="2020-08-01T16:24:00Z">
                <w:rPr/>
              </w:rPrChange>
            </w:rPr>
            <w:delText xml:space="preserve">with other </w:delText>
          </w:r>
        </w:del>
      </w:ins>
      <w:ins w:id="2482" w:author="Susanna Venn" w:date="2020-07-22T17:16:00Z">
        <w:del w:id="2483" w:author="jimenezalfaro.borja@gmail.com" w:date="2020-08-01T17:12:00Z">
          <w:r w:rsidR="00B34164" w:rsidRPr="00E2144D" w:rsidDel="00554280">
            <w:rPr>
              <w:rFonts w:cs="Arial"/>
              <w:rPrChange w:id="2484" w:author="jimenezalfaro.borja@gmail.com" w:date="2020-08-01T16:24:00Z">
                <w:rPr/>
              </w:rPrChange>
            </w:rPr>
            <w:delText>germination treatments,</w:delText>
          </w:r>
        </w:del>
      </w:ins>
      <w:ins w:id="2485" w:author="Susanna Venn" w:date="2020-07-22T17:15:00Z">
        <w:del w:id="2486" w:author="jimenezalfaro.borja@gmail.com" w:date="2020-08-01T17:12:00Z">
          <w:r w:rsidR="00B34164" w:rsidRPr="00E2144D" w:rsidDel="00554280">
            <w:rPr>
              <w:rFonts w:cs="Arial"/>
              <w:rPrChange w:id="2487" w:author="jimenezalfaro.borja@gmail.com" w:date="2020-08-01T16:24:00Z">
                <w:rPr/>
              </w:rPrChange>
            </w:rPr>
            <w:delText xml:space="preserve"> </w:delText>
          </w:r>
        </w:del>
      </w:ins>
      <w:ins w:id="2488" w:author="Susanna Venn" w:date="2020-07-22T16:16:00Z">
        <w:del w:id="2489" w:author="jimenezalfaro.borja@gmail.com" w:date="2020-08-01T17:12:00Z">
          <w:r w:rsidR="00AB2BCB" w:rsidRPr="00E2144D" w:rsidDel="00554280">
            <w:rPr>
              <w:rFonts w:cs="Arial"/>
              <w:rPrChange w:id="2490" w:author="jimenezalfaro.borja@gmail.com" w:date="2020-08-01T16:24:00Z">
                <w:rPr/>
              </w:rPrChange>
            </w:rPr>
            <w:delText xml:space="preserve">can </w:delText>
          </w:r>
        </w:del>
      </w:ins>
      <w:ins w:id="2491" w:author="Susanna Venn" w:date="2020-07-22T16:17:00Z">
        <w:del w:id="2492" w:author="jimenezalfaro.borja@gmail.com" w:date="2020-08-01T17:12:00Z">
          <w:r w:rsidR="009F5BD8" w:rsidRPr="00E2144D" w:rsidDel="00554280">
            <w:rPr>
              <w:rFonts w:cs="Arial"/>
              <w:rPrChange w:id="2493" w:author="jimenezalfaro.borja@gmail.com" w:date="2020-08-01T16:24:00Z">
                <w:rPr/>
              </w:rPrChange>
            </w:rPr>
            <w:delText xml:space="preserve">alert researchers about the </w:delText>
          </w:r>
        </w:del>
      </w:ins>
      <w:ins w:id="2494" w:author="Susanna Venn" w:date="2020-07-22T16:19:00Z">
        <w:del w:id="2495" w:author="jimenezalfaro.borja@gmail.com" w:date="2020-08-01T17:12:00Z">
          <w:r w:rsidR="009F5BD8" w:rsidRPr="00E2144D" w:rsidDel="00554280">
            <w:rPr>
              <w:rFonts w:cs="Arial"/>
              <w:rPrChange w:id="2496" w:author="jimenezalfaro.borja@gmail.com" w:date="2020-08-01T16:24:00Z">
                <w:rPr/>
              </w:rPrChange>
            </w:rPr>
            <w:delText xml:space="preserve">thresholds or </w:delText>
          </w:r>
        </w:del>
      </w:ins>
      <w:ins w:id="2497" w:author="Susanna Venn" w:date="2020-07-22T16:22:00Z">
        <w:del w:id="2498" w:author="jimenezalfaro.borja@gmail.com" w:date="2020-08-01T17:12:00Z">
          <w:r w:rsidR="009F5BD8" w:rsidRPr="00E2144D" w:rsidDel="00554280">
            <w:rPr>
              <w:rFonts w:cs="Arial"/>
              <w:rPrChange w:id="2499" w:author="jimenezalfaro.borja@gmail.com" w:date="2020-08-01T16:24:00Z">
                <w:rPr/>
              </w:rPrChange>
            </w:rPr>
            <w:delText xml:space="preserve">strength of </w:delText>
          </w:r>
        </w:del>
      </w:ins>
      <w:ins w:id="2500" w:author="Susanna Venn" w:date="2020-07-22T16:19:00Z">
        <w:del w:id="2501" w:author="jimenezalfaro.borja@gmail.com" w:date="2020-08-01T17:12:00Z">
          <w:r w:rsidR="009F5BD8" w:rsidRPr="00E2144D" w:rsidDel="00554280">
            <w:rPr>
              <w:rFonts w:cs="Arial"/>
              <w:rPrChange w:id="2502" w:author="jimenezalfaro.borja@gmail.com" w:date="2020-08-01T16:24:00Z">
                <w:rPr/>
              </w:rPrChange>
            </w:rPr>
            <w:delText xml:space="preserve">natural germination </w:delText>
          </w:r>
        </w:del>
      </w:ins>
      <w:ins w:id="2503" w:author="Susanna Venn" w:date="2020-07-22T16:17:00Z">
        <w:del w:id="2504" w:author="jimenezalfaro.borja@gmail.com" w:date="2020-08-01T17:12:00Z">
          <w:r w:rsidR="009F5BD8" w:rsidRPr="00E2144D" w:rsidDel="00554280">
            <w:rPr>
              <w:rFonts w:cs="Arial"/>
              <w:rPrChange w:id="2505" w:author="jimenezalfaro.borja@gmail.com" w:date="2020-08-01T16:24:00Z">
                <w:rPr/>
              </w:rPrChange>
            </w:rPr>
            <w:delText xml:space="preserve">cues </w:delText>
          </w:r>
        </w:del>
      </w:ins>
      <w:ins w:id="2506" w:author="Susanna Venn" w:date="2020-07-22T16:22:00Z">
        <w:del w:id="2507" w:author="jimenezalfaro.borja@gmail.com" w:date="2020-08-01T17:12:00Z">
          <w:r w:rsidR="009F5BD8" w:rsidRPr="00E2144D" w:rsidDel="00554280">
            <w:rPr>
              <w:rFonts w:cs="Arial"/>
              <w:rPrChange w:id="2508" w:author="jimenezalfaro.borja@gmail.com" w:date="2020-08-01T16:24:00Z">
                <w:rPr/>
              </w:rPrChange>
            </w:rPr>
            <w:delText xml:space="preserve">in some species. Deep physiological dormancy </w:delText>
          </w:r>
        </w:del>
      </w:ins>
      <w:ins w:id="2509" w:author="Susanna Venn" w:date="2020-07-22T16:23:00Z">
        <w:del w:id="2510" w:author="jimenezalfaro.borja@gmail.com" w:date="2020-08-01T17:12:00Z">
          <w:r w:rsidR="009F5BD8" w:rsidRPr="00E2144D" w:rsidDel="00554280">
            <w:rPr>
              <w:rFonts w:cs="Arial"/>
              <w:rPrChange w:id="2511" w:author="jimenezalfaro.borja@gmail.com" w:date="2020-08-01T16:24:00Z">
                <w:rPr/>
              </w:rPrChange>
            </w:rPr>
            <w:delText>in alpine species is not uncommon (Schwienbacher et al. 2011)</w:delText>
          </w:r>
        </w:del>
      </w:ins>
      <w:ins w:id="2512" w:author="Susanna Venn" w:date="2020-07-22T16:24:00Z">
        <w:del w:id="2513" w:author="jimenezalfaro.borja@gmail.com" w:date="2020-08-01T17:12:00Z">
          <w:r w:rsidR="00A56234" w:rsidRPr="00E2144D" w:rsidDel="00554280">
            <w:rPr>
              <w:rFonts w:cs="Arial"/>
              <w:rPrChange w:id="2514" w:author="jimenezalfaro.borja@gmail.com" w:date="2020-08-01T16:24:00Z">
                <w:rPr/>
              </w:rPrChange>
            </w:rPr>
            <w:delText xml:space="preserve">, </w:delText>
          </w:r>
        </w:del>
      </w:ins>
      <w:ins w:id="2515" w:author="Susanna Venn" w:date="2020-07-22T17:20:00Z">
        <w:del w:id="2516" w:author="jimenezalfaro.borja@gmail.com" w:date="2020-08-01T17:12:00Z">
          <w:r w:rsidR="00B34164" w:rsidRPr="00E2144D" w:rsidDel="00554280">
            <w:rPr>
              <w:rFonts w:cs="Arial"/>
              <w:rPrChange w:id="2517" w:author="jimenezalfaro.borja@gmail.com" w:date="2020-08-01T16:24:00Z">
                <w:rPr/>
              </w:rPrChange>
            </w:rPr>
            <w:delText>in which case, applying GA</w:delText>
          </w:r>
          <w:r w:rsidR="00B34164" w:rsidRPr="00E2144D" w:rsidDel="00554280">
            <w:rPr>
              <w:rFonts w:cs="Arial"/>
              <w:vertAlign w:val="subscript"/>
              <w:rPrChange w:id="2518" w:author="jimenezalfaro.borja@gmail.com" w:date="2020-08-01T16:24:00Z">
                <w:rPr>
                  <w:vertAlign w:val="subscript"/>
                </w:rPr>
              </w:rPrChange>
            </w:rPr>
            <w:delText>3</w:delText>
          </w:r>
          <w:r w:rsidR="00B34164" w:rsidRPr="00E2144D" w:rsidDel="00554280">
            <w:rPr>
              <w:rFonts w:cs="Arial"/>
              <w:rPrChange w:id="2519" w:author="jimenezalfaro.borja@gmail.com" w:date="2020-08-01T16:24:00Z">
                <w:rPr/>
              </w:rPrChange>
            </w:rPr>
            <w:delText xml:space="preserve"> might improve germination rates when all other </w:delText>
          </w:r>
        </w:del>
      </w:ins>
      <w:ins w:id="2520" w:author="Susanna Venn" w:date="2020-07-22T17:21:00Z">
        <w:del w:id="2521" w:author="jimenezalfaro.borja@gmail.com" w:date="2020-08-01T17:12:00Z">
          <w:r w:rsidR="00B34164" w:rsidRPr="00E2144D" w:rsidDel="00554280">
            <w:rPr>
              <w:rFonts w:cs="Arial"/>
              <w:rPrChange w:id="2522" w:author="jimenezalfaro.borja@gmail.com" w:date="2020-08-01T16:24:00Z">
                <w:rPr/>
              </w:rPrChange>
            </w:rPr>
            <w:delText>treatments fail</w:delText>
          </w:r>
        </w:del>
      </w:ins>
      <w:ins w:id="2523" w:author="Susanna Venn" w:date="2020-07-22T17:25:00Z">
        <w:del w:id="2524" w:author="jimenezalfaro.borja@gmail.com" w:date="2020-08-01T17:12:00Z">
          <w:r w:rsidR="00F86E65" w:rsidRPr="00E2144D" w:rsidDel="00554280">
            <w:rPr>
              <w:rFonts w:cs="Arial"/>
              <w:rPrChange w:id="2525" w:author="jimenezalfaro.borja@gmail.com" w:date="2020-08-01T16:24:00Z">
                <w:rPr/>
              </w:rPrChange>
            </w:rPr>
            <w:delText xml:space="preserve"> to overcome this strategy</w:delText>
          </w:r>
        </w:del>
      </w:ins>
      <w:ins w:id="2526" w:author="Susanna Venn" w:date="2020-07-22T17:21:00Z">
        <w:del w:id="2527" w:author="jimenezalfaro.borja@gmail.com" w:date="2020-08-01T17:12:00Z">
          <w:r w:rsidR="00B34164" w:rsidRPr="00E2144D" w:rsidDel="00554280">
            <w:rPr>
              <w:rFonts w:cs="Arial"/>
              <w:rPrChange w:id="2528" w:author="jimenezalfaro.borja@gmail.com" w:date="2020-08-01T16:24:00Z">
                <w:rPr/>
              </w:rPrChange>
            </w:rPr>
            <w:delText xml:space="preserve">. However, </w:delText>
          </w:r>
        </w:del>
      </w:ins>
      <w:ins w:id="2529" w:author="Susanna Venn" w:date="2020-07-22T17:17:00Z">
        <w:del w:id="2530" w:author="jimenezalfaro.borja@gmail.com" w:date="2020-08-01T17:12:00Z">
          <w:r w:rsidR="00B34164" w:rsidRPr="00E2144D" w:rsidDel="00554280">
            <w:rPr>
              <w:rFonts w:cs="Arial"/>
              <w:rPrChange w:id="2531" w:author="jimenezalfaro.borja@gmail.com" w:date="2020-08-01T16:24:00Z">
                <w:rPr/>
              </w:rPrChange>
            </w:rPr>
            <w:delText>app</w:delText>
          </w:r>
        </w:del>
      </w:ins>
      <w:ins w:id="2532" w:author="Susanna Venn" w:date="2020-07-22T17:18:00Z">
        <w:del w:id="2533" w:author="jimenezalfaro.borja@gmail.com" w:date="2020-08-01T17:12:00Z">
          <w:r w:rsidR="00B34164" w:rsidRPr="00E2144D" w:rsidDel="00554280">
            <w:rPr>
              <w:rFonts w:cs="Arial"/>
              <w:rPrChange w:id="2534" w:author="jimenezalfaro.borja@gmail.com" w:date="2020-08-01T16:24:00Z">
                <w:rPr/>
              </w:rPrChange>
            </w:rPr>
            <w:delText>l</w:delText>
          </w:r>
        </w:del>
      </w:ins>
      <w:ins w:id="2535" w:author="Susanna Venn" w:date="2020-07-22T17:17:00Z">
        <w:del w:id="2536" w:author="jimenezalfaro.borja@gmail.com" w:date="2020-08-01T17:12:00Z">
          <w:r w:rsidR="00B34164" w:rsidRPr="00E2144D" w:rsidDel="00554280">
            <w:rPr>
              <w:rFonts w:cs="Arial"/>
              <w:rPrChange w:id="2537" w:author="jimenezalfaro.borja@gmail.com" w:date="2020-08-01T16:24:00Z">
                <w:rPr/>
              </w:rPrChange>
            </w:rPr>
            <w:delText>ying GA</w:delText>
          </w:r>
          <w:r w:rsidR="00B34164" w:rsidRPr="00E2144D" w:rsidDel="00554280">
            <w:rPr>
              <w:rFonts w:cs="Arial"/>
              <w:vertAlign w:val="subscript"/>
              <w:rPrChange w:id="2538" w:author="jimenezalfaro.borja@gmail.com" w:date="2020-08-01T16:24:00Z">
                <w:rPr/>
              </w:rPrChange>
            </w:rPr>
            <w:delText>3</w:delText>
          </w:r>
          <w:r w:rsidR="00B34164" w:rsidRPr="00E2144D" w:rsidDel="00554280">
            <w:rPr>
              <w:rFonts w:cs="Arial"/>
              <w:rPrChange w:id="2539" w:author="jimenezalfaro.borja@gmail.com" w:date="2020-08-01T16:24:00Z">
                <w:rPr/>
              </w:rPrChange>
            </w:rPr>
            <w:delText xml:space="preserve"> may</w:delText>
          </w:r>
        </w:del>
      </w:ins>
      <w:ins w:id="2540" w:author="Susanna Venn" w:date="2020-07-22T17:18:00Z">
        <w:del w:id="2541" w:author="jimenezalfaro.borja@gmail.com" w:date="2020-08-01T17:12:00Z">
          <w:r w:rsidR="00B34164" w:rsidRPr="00E2144D" w:rsidDel="00554280">
            <w:rPr>
              <w:rFonts w:cs="Arial"/>
              <w:rPrChange w:id="2542" w:author="jimenezalfaro.borja@gmail.com" w:date="2020-08-01T16:24:00Z">
                <w:rPr/>
              </w:rPrChange>
            </w:rPr>
            <w:delText xml:space="preserve"> </w:delText>
          </w:r>
        </w:del>
      </w:ins>
      <w:ins w:id="2543" w:author="Susanna Venn" w:date="2020-07-22T17:17:00Z">
        <w:del w:id="2544" w:author="jimenezalfaro.borja@gmail.com" w:date="2020-08-01T17:12:00Z">
          <w:r w:rsidR="00B34164" w:rsidRPr="00E2144D" w:rsidDel="00554280">
            <w:rPr>
              <w:rFonts w:cs="Arial"/>
              <w:rPrChange w:id="2545" w:author="jimenezalfaro.borja@gmail.com" w:date="2020-08-01T16:24:00Z">
                <w:rPr/>
              </w:rPrChange>
            </w:rPr>
            <w:delText xml:space="preserve">be detrimental to </w:delText>
          </w:r>
        </w:del>
      </w:ins>
      <w:ins w:id="2546" w:author="Susanna Venn" w:date="2020-07-22T17:18:00Z">
        <w:del w:id="2547" w:author="jimenezalfaro.borja@gmail.com" w:date="2020-08-01T17:12:00Z">
          <w:r w:rsidR="00B34164" w:rsidRPr="00E2144D" w:rsidDel="00554280">
            <w:rPr>
              <w:rFonts w:cs="Arial"/>
              <w:rPrChange w:id="2548" w:author="jimenezalfaro.borja@gmail.com" w:date="2020-08-01T16:24:00Z">
                <w:rPr/>
              </w:rPrChange>
            </w:rPr>
            <w:delText xml:space="preserve">germination in some instances (Hoyle et al. 2015), and result in </w:delText>
          </w:r>
        </w:del>
      </w:ins>
      <w:ins w:id="2549" w:author="Susanna Venn" w:date="2020-07-22T17:19:00Z">
        <w:del w:id="2550" w:author="jimenezalfaro.borja@gmail.com" w:date="2020-08-01T17:12:00Z">
          <w:r w:rsidR="00B34164" w:rsidRPr="00E2144D" w:rsidDel="00554280">
            <w:rPr>
              <w:rFonts w:cs="Arial"/>
              <w:rPrChange w:id="2551" w:author="jimenezalfaro.borja@gmail.com" w:date="2020-08-01T16:24:00Z">
                <w:rPr/>
              </w:rPrChange>
            </w:rPr>
            <w:delText>negligible or no germination</w:delText>
          </w:r>
        </w:del>
      </w:ins>
      <w:ins w:id="2552" w:author="Susanna Venn" w:date="2020-07-22T17:22:00Z">
        <w:del w:id="2553" w:author="jimenezalfaro.borja@gmail.com" w:date="2020-08-01T17:12:00Z">
          <w:r w:rsidR="00B34164" w:rsidRPr="00E2144D" w:rsidDel="00554280">
            <w:rPr>
              <w:rFonts w:cs="Arial"/>
              <w:rPrChange w:id="2554" w:author="jimenezalfaro.borja@gmail.com" w:date="2020-08-01T16:24:00Z">
                <w:rPr/>
              </w:rPrChange>
            </w:rPr>
            <w:delText xml:space="preserve">, whether or not seeds </w:delText>
          </w:r>
        </w:del>
      </w:ins>
      <w:ins w:id="2555" w:author="Susanna Venn" w:date="2020-07-22T17:25:00Z">
        <w:del w:id="2556" w:author="jimenezalfaro.borja@gmail.com" w:date="2020-08-01T17:12:00Z">
          <w:r w:rsidR="00F86E65" w:rsidRPr="00E2144D" w:rsidDel="00554280">
            <w:rPr>
              <w:rFonts w:cs="Arial"/>
              <w:rPrChange w:id="2557" w:author="jimenezalfaro.borja@gmail.com" w:date="2020-08-01T16:24:00Z">
                <w:rPr/>
              </w:rPrChange>
            </w:rPr>
            <w:delText xml:space="preserve">can </w:delText>
          </w:r>
        </w:del>
      </w:ins>
      <w:ins w:id="2558" w:author="Susanna Venn" w:date="2020-07-22T17:26:00Z">
        <w:del w:id="2559" w:author="jimenezalfaro.borja@gmail.com" w:date="2020-08-01T17:12:00Z">
          <w:r w:rsidR="00F86E65" w:rsidRPr="00E2144D" w:rsidDel="00554280">
            <w:rPr>
              <w:rFonts w:cs="Arial"/>
              <w:rPrChange w:id="2560" w:author="jimenezalfaro.borja@gmail.com" w:date="2020-08-01T16:24:00Z">
                <w:rPr/>
              </w:rPrChange>
            </w:rPr>
            <w:delText>return to a dormancy cycle or alter their germination requirements.</w:delText>
          </w:r>
        </w:del>
      </w:ins>
    </w:p>
    <w:p w14:paraId="1F77C8A6" w14:textId="08C65E1C" w:rsidR="00F94F1C" w:rsidRPr="00E2144D" w:rsidDel="00471B8C" w:rsidRDefault="00F94F1C">
      <w:pPr>
        <w:pStyle w:val="BodyText"/>
        <w:rPr>
          <w:ins w:id="2561" w:author="jimenezalfaro.borja@gmail.com" w:date="2020-08-01T14:32:00Z"/>
          <w:del w:id="2562" w:author="jimenezalfaro.borja@gmail.com [13]" w:date="2020-08-02T12:56:00Z"/>
          <w:rFonts w:cs="Arial"/>
          <w:color w:val="FF0000"/>
          <w:rPrChange w:id="2563" w:author="jimenezalfaro.borja@gmail.com" w:date="2020-08-01T16:24:00Z">
            <w:rPr>
              <w:ins w:id="2564" w:author="jimenezalfaro.borja@gmail.com" w:date="2020-08-01T14:32:00Z"/>
              <w:del w:id="2565" w:author="jimenezalfaro.borja@gmail.com [13]" w:date="2020-08-02T12:56:00Z"/>
            </w:rPr>
          </w:rPrChange>
        </w:rPr>
      </w:pPr>
      <w:ins w:id="2566" w:author="jimenezalfaro.borja@gmail.com" w:date="2020-08-01T14:35:00Z">
        <w:del w:id="2567" w:author="jimenezalfaro.borja@gmail.com [13]" w:date="2020-08-02T12:54:00Z">
          <w:r w:rsidRPr="00E2144D" w:rsidDel="00C65904">
            <w:rPr>
              <w:rFonts w:cs="Arial"/>
              <w:color w:val="FF0000"/>
              <w:rPrChange w:id="2568" w:author="jimenezalfaro.borja@gmail.com" w:date="2020-08-01T16:24:00Z">
                <w:rPr/>
              </w:rPrChange>
            </w:rPr>
            <w:delText>Phylogenetic signal</w:delText>
          </w:r>
        </w:del>
      </w:ins>
      <w:ins w:id="2569" w:author="jimenezalfaro.borja@gmail.com [13]" w:date="2020-08-02T12:54:00Z">
        <w:r w:rsidR="00C65904">
          <w:rPr>
            <w:rFonts w:cs="Arial"/>
            <w:color w:val="231F20"/>
          </w:rPr>
          <w:t xml:space="preserve">A general assumption of seed trait ecology is that seed mass and </w:t>
        </w:r>
        <w:proofErr w:type="spellStart"/>
        <w:r w:rsidR="00C65904">
          <w:rPr>
            <w:rFonts w:cs="Arial"/>
            <w:color w:val="231F20"/>
          </w:rPr>
          <w:t>embryo:seed</w:t>
        </w:r>
        <w:proofErr w:type="spellEnd"/>
        <w:r w:rsidR="00C65904">
          <w:rPr>
            <w:rFonts w:cs="Arial"/>
            <w:color w:val="231F20"/>
          </w:rPr>
          <w:t xml:space="preserve"> ratios are relatively homogeneous across related species (refs). In contrast, physiological responses to temperature and dormancy patterns are more plastic traits that could be quickly adapted to new situations. Although our study is not focused on trait evolution, we detected close relationships between seed size and physiological responses of seeds, suggesting that both traits are connected and may be thus suggested to co-adaptation.</w:t>
        </w:r>
      </w:ins>
      <w:ins w:id="2570" w:author="jimenezalfaro.borja@gmail.com [13]" w:date="2020-08-02T12:56:00Z">
        <w:r w:rsidR="00471B8C">
          <w:rPr>
            <w:rFonts w:cs="Arial"/>
            <w:color w:val="231F20"/>
          </w:rPr>
          <w:t xml:space="preserve"> </w:t>
        </w:r>
      </w:ins>
      <w:commentRangeStart w:id="2571"/>
    </w:p>
    <w:p w14:paraId="240DA4BD" w14:textId="7D0B426D" w:rsidR="00F94F1C" w:rsidRPr="00E2144D" w:rsidRDefault="00F94F1C" w:rsidP="00471B8C">
      <w:pPr>
        <w:pStyle w:val="BodyText"/>
        <w:rPr>
          <w:ins w:id="2572" w:author="jimenezalfaro.borja@gmail.com" w:date="2020-08-01T14:35:00Z"/>
        </w:rPr>
        <w:pPrChange w:id="2573" w:author="jimenezalfaro.borja@gmail.com [13]" w:date="2020-08-02T12:56:00Z">
          <w:pPr/>
        </w:pPrChange>
      </w:pPr>
      <w:ins w:id="2574" w:author="jimenezalfaro.borja@gmail.com" w:date="2020-08-01T14:35:00Z">
        <w:r w:rsidRPr="00554280">
          <w:t>Whilst the phylogenetic signal in seed germination has been often found, especially in highly selective environments</w:t>
        </w:r>
        <w:r w:rsidRPr="00E2144D">
          <w:t xml:space="preserve"> (Carta et al., 2016; </w:t>
        </w:r>
        <w:proofErr w:type="spellStart"/>
        <w:r w:rsidRPr="00E2144D">
          <w:t>Arène</w:t>
        </w:r>
        <w:proofErr w:type="spellEnd"/>
        <w:r w:rsidRPr="00E2144D">
          <w:t xml:space="preserve"> et al., 2017),</w:t>
        </w:r>
        <w:del w:id="2575" w:author="jimenezalfaro.borja@gmail.com" w:date="2020-08-01T17:12:00Z">
          <w:r w:rsidRPr="00E2144D" w:rsidDel="00554280">
            <w:delText xml:space="preserve"> similar</w:delText>
          </w:r>
        </w:del>
        <w:r w:rsidRPr="00E2144D">
          <w:t xml:space="preserve"> seed germination patterns can be also shared between phylogenetically distant species (</w:t>
        </w:r>
        <w:proofErr w:type="spellStart"/>
        <w:r w:rsidRPr="00E2144D">
          <w:t>Vandelook</w:t>
        </w:r>
        <w:proofErr w:type="spellEnd"/>
        <w:r w:rsidRPr="00E2144D">
          <w:t xml:space="preserve"> et al., 2019) with low or absent phylogenetic signal (Fang et al., 2017; </w:t>
        </w:r>
        <w:proofErr w:type="spellStart"/>
        <w:r w:rsidRPr="00E2144D">
          <w:t>Rosbakh</w:t>
        </w:r>
        <w:proofErr w:type="spellEnd"/>
        <w:r w:rsidRPr="00E2144D">
          <w:t xml:space="preserve"> and </w:t>
        </w:r>
        <w:proofErr w:type="spellStart"/>
        <w:r w:rsidRPr="00E2144D">
          <w:t>Poschlod</w:t>
        </w:r>
        <w:proofErr w:type="spellEnd"/>
        <w:r w:rsidRPr="00E2144D">
          <w:t xml:space="preserve">, 2015). However, the phylogenetic signal found here indicate that the evolutionary history cannot be neglected when studying seed germination patterns in the </w:t>
        </w:r>
        <w:del w:id="2576" w:author="jimenezalfaro.borja@gmail.com [13]" w:date="2020-08-02T12:55:00Z">
          <w:r w:rsidRPr="00E2144D" w:rsidDel="00C65904">
            <w:delText>A</w:delText>
          </w:r>
        </w:del>
      </w:ins>
      <w:ins w:id="2577" w:author="jimenezalfaro.borja@gmail.com [13]" w:date="2020-08-02T12:55:00Z">
        <w:r w:rsidR="00C65904">
          <w:t>a</w:t>
        </w:r>
      </w:ins>
      <w:ins w:id="2578" w:author="jimenezalfaro.borja@gmail.com" w:date="2020-08-01T14:35:00Z">
        <w:r w:rsidRPr="00E2144D">
          <w:t xml:space="preserve">lpine environment. Further studies are required to assess whether the degree of the shared germination patterns among phylogenetically related species in the Alpine environment is the results of trait conservatism, </w:t>
        </w:r>
        <w:proofErr w:type="gramStart"/>
        <w:r w:rsidRPr="00E2144D">
          <w:t>convergence</w:t>
        </w:r>
        <w:proofErr w:type="gramEnd"/>
        <w:r w:rsidRPr="00E2144D">
          <w:t xml:space="preserve"> or both (</w:t>
        </w:r>
        <w:proofErr w:type="spellStart"/>
        <w:r w:rsidRPr="00E2144D">
          <w:t>Losos</w:t>
        </w:r>
        <w:proofErr w:type="spellEnd"/>
        <w:r w:rsidRPr="00E2144D">
          <w:t xml:space="preserve"> 2008; Revell et al., 2008).</w:t>
        </w:r>
      </w:ins>
      <w:commentRangeEnd w:id="2571"/>
      <w:r w:rsidR="00471B8C">
        <w:rPr>
          <w:rStyle w:val="CommentReference"/>
        </w:rPr>
        <w:commentReference w:id="2571"/>
      </w:r>
    </w:p>
    <w:p w14:paraId="13777DFD" w14:textId="5F75D573" w:rsidR="00554280" w:rsidRPr="003C3DDE" w:rsidDel="00C65904" w:rsidRDefault="00554280" w:rsidP="00554280">
      <w:pPr>
        <w:autoSpaceDE w:val="0"/>
        <w:autoSpaceDN w:val="0"/>
        <w:adjustRightInd w:val="0"/>
        <w:rPr>
          <w:del w:id="2579" w:author="jimenezalfaro.borja@gmail.com [13]" w:date="2020-08-02T12:55:00Z"/>
          <w:moveTo w:id="2580" w:author="jimenezalfaro.borja@gmail.com" w:date="2020-08-01T17:17:00Z"/>
          <w:rFonts w:cs="Arial"/>
          <w:bCs/>
          <w:color w:val="000000" w:themeColor="text1"/>
        </w:rPr>
      </w:pPr>
      <w:commentRangeStart w:id="2581"/>
      <w:ins w:id="2582" w:author="jimenezalfaro.borja@gmail.com" w:date="2020-08-01T17:17:00Z">
        <w:del w:id="2583" w:author="jimenezalfaro.borja@gmail.com [13]" w:date="2020-08-02T12:55:00Z">
          <w:r w:rsidDel="00C65904">
            <w:rPr>
              <w:rFonts w:cs="Arial"/>
              <w:bCs/>
              <w:color w:val="000000" w:themeColor="text1"/>
            </w:rPr>
            <w:delText>Other f</w:delText>
          </w:r>
        </w:del>
      </w:ins>
      <w:moveToRangeStart w:id="2584" w:author="jimenezalfaro.borja@gmail.com" w:date="2020-08-01T17:17:00Z" w:name="move47194651"/>
      <w:moveTo w:id="2585" w:author="jimenezalfaro.borja@gmail.com" w:date="2020-08-01T17:17:00Z">
        <w:del w:id="2586" w:author="jimenezalfaro.borja@gmail.com [13]" w:date="2020-08-02T12:55:00Z">
          <w:r w:rsidRPr="003C3DDE" w:rsidDel="00C65904">
            <w:rPr>
              <w:rFonts w:cs="Arial"/>
              <w:bCs/>
              <w:color w:val="000000" w:themeColor="text1"/>
            </w:rPr>
            <w:delText>Facts to consider:</w:delText>
          </w:r>
        </w:del>
      </w:moveTo>
    </w:p>
    <w:p w14:paraId="6A291B5D" w14:textId="4254E6E1" w:rsidR="00554280" w:rsidRPr="003C3DDE" w:rsidDel="00C65904" w:rsidRDefault="00554280" w:rsidP="00554280">
      <w:pPr>
        <w:autoSpaceDE w:val="0"/>
        <w:autoSpaceDN w:val="0"/>
        <w:adjustRightInd w:val="0"/>
        <w:rPr>
          <w:del w:id="2587" w:author="jimenezalfaro.borja@gmail.com [13]" w:date="2020-08-02T12:55:00Z"/>
          <w:moveTo w:id="2588" w:author="jimenezalfaro.borja@gmail.com" w:date="2020-08-01T17:17:00Z"/>
          <w:rFonts w:cs="Arial"/>
          <w:color w:val="000000" w:themeColor="text1"/>
        </w:rPr>
      </w:pPr>
      <w:moveTo w:id="2589" w:author="jimenezalfaro.borja@gmail.com" w:date="2020-08-01T17:17:00Z">
        <w:del w:id="2590" w:author="jimenezalfaro.borja@gmail.com [13]" w:date="2020-08-02T12:55:00Z">
          <w:r w:rsidRPr="003C3DDE" w:rsidDel="00C65904">
            <w:rPr>
              <w:rFonts w:cs="Arial"/>
              <w:color w:val="000000" w:themeColor="text1"/>
            </w:rPr>
            <w:delText># Seeds with PD dormancy usually require one ‘cold-warm’ cycle, whereas in the case of M(P)D seeds there might be several of them.</w:delText>
          </w:r>
        </w:del>
      </w:moveTo>
    </w:p>
    <w:p w14:paraId="460BBF40" w14:textId="4E484DC5" w:rsidR="00554280" w:rsidRPr="003C3DDE" w:rsidDel="00C65904" w:rsidRDefault="00554280" w:rsidP="00554280">
      <w:pPr>
        <w:autoSpaceDE w:val="0"/>
        <w:autoSpaceDN w:val="0"/>
        <w:adjustRightInd w:val="0"/>
        <w:rPr>
          <w:del w:id="2591" w:author="jimenezalfaro.borja@gmail.com [13]" w:date="2020-08-02T12:55:00Z"/>
          <w:moveTo w:id="2592" w:author="jimenezalfaro.borja@gmail.com" w:date="2020-08-01T17:17:00Z"/>
          <w:rFonts w:cs="Arial"/>
          <w:color w:val="000000" w:themeColor="text1"/>
        </w:rPr>
      </w:pPr>
      <w:moveTo w:id="2593" w:author="jimenezalfaro.borja@gmail.com" w:date="2020-08-01T17:17:00Z">
        <w:del w:id="2594" w:author="jimenezalfaro.borja@gmail.com [13]" w:date="2020-08-02T12:55:00Z">
          <w:r w:rsidRPr="003C3DDE" w:rsidDel="00C65904">
            <w:rPr>
              <w:rFonts w:cs="Arial"/>
              <w:color w:val="000000" w:themeColor="text1"/>
            </w:rPr>
            <w:delText># Although species with ND seeds do not contribute much to the spectra, they might reflect within-habitat heterogeneity of alpine landscapes (e.g. species with ruderal strategy occurring on rocky outcrops or screes with fast life-cycle).</w:delText>
          </w:r>
        </w:del>
      </w:moveTo>
    </w:p>
    <w:moveToRangeEnd w:id="2584"/>
    <w:p w14:paraId="3A75AAFF" w14:textId="7B2D2EA9" w:rsidR="00F94F1C" w:rsidRPr="00491E62" w:rsidDel="00491E62" w:rsidRDefault="00491E62" w:rsidP="00491E62">
      <w:pPr>
        <w:pStyle w:val="BodyText"/>
        <w:rPr>
          <w:del w:id="2595" w:author="jimenezalfaro.borja@gmail.com" w:date="2020-08-01T16:22:00Z"/>
          <w:rFonts w:cs="Arial"/>
          <w:b/>
          <w:bCs/>
          <w:rPrChange w:id="2596" w:author="jimenezalfaro.borja@gmail.com" w:date="2020-08-02T12:27:00Z">
            <w:rPr>
              <w:del w:id="2597" w:author="jimenezalfaro.borja@gmail.com" w:date="2020-08-01T16:22:00Z"/>
              <w:rFonts w:cs="Arial"/>
            </w:rPr>
          </w:rPrChange>
        </w:rPr>
      </w:pPr>
      <w:ins w:id="2598" w:author="jimenezalfaro.borja@gmail.com" w:date="2020-08-02T12:27:00Z">
        <w:r w:rsidRPr="00491E62">
          <w:rPr>
            <w:rFonts w:cs="Arial"/>
            <w:b/>
            <w:bCs/>
            <w:rPrChange w:id="2599" w:author="jimenezalfaro.borja@gmail.com" w:date="2020-08-02T12:27:00Z">
              <w:rPr>
                <w:rFonts w:cs="Arial"/>
              </w:rPr>
            </w:rPrChange>
          </w:rPr>
          <w:t>Conclusions</w:t>
        </w:r>
      </w:ins>
      <w:commentRangeEnd w:id="2581"/>
      <w:r w:rsidR="00471B8C">
        <w:rPr>
          <w:rStyle w:val="CommentReference"/>
        </w:rPr>
        <w:commentReference w:id="2581"/>
      </w:r>
    </w:p>
    <w:p w14:paraId="0F63F299" w14:textId="77777777" w:rsidR="00491E62" w:rsidRDefault="00491E62" w:rsidP="00027401">
      <w:pPr>
        <w:autoSpaceDE w:val="0"/>
        <w:autoSpaceDN w:val="0"/>
        <w:adjustRightInd w:val="0"/>
        <w:spacing w:after="0" w:line="276" w:lineRule="auto"/>
        <w:rPr>
          <w:ins w:id="2600" w:author="jimenezalfaro.borja@gmail.com" w:date="2020-08-02T12:27:00Z"/>
          <w:rFonts w:cs="Arial"/>
        </w:rPr>
      </w:pPr>
    </w:p>
    <w:p w14:paraId="2A33CBED" w14:textId="22CB6DC6" w:rsidR="00491E62" w:rsidDel="00471B8C" w:rsidRDefault="00491E62" w:rsidP="00491E62">
      <w:pPr>
        <w:pStyle w:val="BodyText"/>
        <w:rPr>
          <w:ins w:id="2601" w:author="jimenezalfaro.borja@gmail.com" w:date="2020-08-02T12:39:00Z"/>
          <w:del w:id="2602" w:author="jimenezalfaro.borja@gmail.com [14]" w:date="2020-08-02T12:57:00Z"/>
          <w:rFonts w:cs="Arial"/>
        </w:rPr>
      </w:pPr>
      <w:moveToRangeStart w:id="2603" w:author="jimenezalfaro.borja@gmail.com [9]" w:date="2020-08-02T12:27:00Z" w:name="move47263671"/>
      <w:moveTo w:id="2604" w:author="jimenezalfaro.borja@gmail.com" w:date="2020-08-02T12:27:00Z">
        <w:del w:id="2605" w:author="jimenezalfaro.borja@gmail.com [14]" w:date="2020-08-02T12:57:00Z">
          <w:r w:rsidRPr="002B13FC" w:rsidDel="00471B8C">
            <w:rPr>
              <w:rFonts w:cs="Arial"/>
            </w:rPr>
            <w:delText xml:space="preserve">Our results clearly indicated that, in general, a stratification period where seeds experience cold and wet conditions over a period of months is important for promoting seed germination in species inhabiting alpine habitats. Cold stratification acts to decrease their </w:delText>
          </w:r>
          <w:commentRangeStart w:id="2606"/>
          <w:r w:rsidRPr="002B13FC" w:rsidDel="00471B8C">
            <w:rPr>
              <w:rFonts w:cs="Arial"/>
            </w:rPr>
            <w:delText xml:space="preserve">time to </w:delText>
          </w:r>
          <w:commentRangeEnd w:id="2606"/>
          <w:r w:rsidRPr="002B13FC" w:rsidDel="00471B8C">
            <w:rPr>
              <w:rStyle w:val="CommentReference"/>
              <w:rFonts w:cs="Arial"/>
              <w:sz w:val="24"/>
              <w:szCs w:val="24"/>
            </w:rPr>
            <w:commentReference w:id="2606"/>
          </w:r>
          <w:r w:rsidRPr="00554280" w:rsidDel="00471B8C">
            <w:rPr>
              <w:rFonts w:cs="Arial"/>
            </w:rPr>
            <w:delText xml:space="preserve">germination and can increase their overall percent germination. </w:delText>
          </w:r>
          <w:r w:rsidRPr="002B13FC" w:rsidDel="00471B8C">
            <w:rPr>
              <w:rFonts w:cs="Arial"/>
            </w:rPr>
            <w:delText>These results concur with several studies that have shown that cold-stratification is important for seed germination of different alpine plant species (e.g. Cavieres &amp; Arroyo, 2000; Schütz, 2002; Shimono and Kudo, 2005; Giménez-Benavides et al., 2005; Sommerville et al., 2013; García-Fernández et al., 2015; Hoyle et al., 2015; Fernández-Pascual et al., 2017; Cavieres &amp; Sierra-Almeida 2018). Under natural conditions, a stable cold stratification treatment of the seeds occurs over winter when they are covered with snow. Hence, the role of cold stratification on the different germination parameters assessed suggests that this allows seeds to sense the snow season, and thereby promotes germination to occur in the spring and summer snow-free season, when conditions are more favourable for seedling survival and growth. Global climate change is causing large changes in the snow cover duration in several alpine areas around the world (Beniston, 2012; Gobiet al., 2014). In some areas, this is leading to shorter, or even the absence of, natural cold stratification periods under snow for some alpine species, and could suggest  decreases in seed germination rates in the future, compromising their population viability and indirectly favoring species with no such requirement (Sommerville et al., 2013). Thus, our global assessment suggests that major impacts on the natural regeneration process of alpine species may be expected according to the current trends in climate change.</w:delText>
          </w:r>
        </w:del>
      </w:moveTo>
    </w:p>
    <w:p w14:paraId="567F07EF" w14:textId="7F48FE60" w:rsidR="00140A78" w:rsidRPr="002B13FC" w:rsidDel="00471B8C" w:rsidRDefault="00140A78" w:rsidP="00140A78">
      <w:pPr>
        <w:autoSpaceDE w:val="0"/>
        <w:autoSpaceDN w:val="0"/>
        <w:adjustRightInd w:val="0"/>
        <w:rPr>
          <w:ins w:id="2607" w:author="jimenezalfaro.borja@gmail.com" w:date="2020-08-02T12:39:00Z"/>
          <w:del w:id="2608" w:author="jimenezalfaro.borja@gmail.com [14]" w:date="2020-08-02T12:57:00Z"/>
          <w:rFonts w:cs="Arial"/>
          <w:bCs/>
          <w:lang w:val="en-GB"/>
        </w:rPr>
      </w:pPr>
      <w:ins w:id="2609" w:author="jimenezalfaro.borja@gmail.com" w:date="2020-08-02T12:39:00Z">
        <w:del w:id="2610" w:author="jimenezalfaro.borja@gmail.com [14]" w:date="2020-08-02T12:57:00Z">
          <w:r w:rsidRPr="002B13FC" w:rsidDel="00471B8C">
            <w:rPr>
              <w:rFonts w:cs="Arial"/>
              <w:color w:val="000000" w:themeColor="text1"/>
            </w:rPr>
            <w:delText xml:space="preserve">Seeds with the two most frequent dormancy classes (PD and MPD) require cold, wet stratification (one or several cycles) for after-ripening and dormancy break that usually occurs during winter and/or snowmelt in spring (Baskin and Baskin, 2014; </w:delText>
          </w:r>
          <w:commentRangeStart w:id="2611"/>
          <w:r w:rsidRPr="002B13FC" w:rsidDel="00471B8C">
            <w:rPr>
              <w:rFonts w:cs="Arial"/>
              <w:color w:val="000000" w:themeColor="text1"/>
            </w:rPr>
            <w:delText>Rosbakh et al. 2020</w:delText>
          </w:r>
          <w:commentRangeEnd w:id="2611"/>
          <w:r w:rsidRPr="002B13FC" w:rsidDel="00471B8C">
            <w:rPr>
              <w:rStyle w:val="CommentReference"/>
              <w:rFonts w:cs="Arial"/>
              <w:sz w:val="24"/>
              <w:szCs w:val="24"/>
            </w:rPr>
            <w:commentReference w:id="2611"/>
          </w:r>
          <w:r w:rsidRPr="002B13FC" w:rsidDel="00471B8C">
            <w:rPr>
              <w:rFonts w:cs="Arial"/>
              <w:color w:val="000000" w:themeColor="text1"/>
            </w:rPr>
            <w:delText xml:space="preserve">). This corresponds well with the finding that laboratory approaches such as </w:delText>
          </w:r>
          <w:commentRangeStart w:id="2612"/>
          <w:commentRangeStart w:id="2613"/>
          <w:r w:rsidRPr="002B13FC" w:rsidDel="00471B8C">
            <w:rPr>
              <w:rFonts w:cs="Arial"/>
              <w:color w:val="000000" w:themeColor="text1"/>
            </w:rPr>
            <w:delText xml:space="preserve">GA3 treatment and scarification stimulated seed germination in many alpine </w:delText>
          </w:r>
          <w:commentRangeEnd w:id="2612"/>
          <w:r w:rsidRPr="002B13FC" w:rsidDel="00471B8C">
            <w:rPr>
              <w:rStyle w:val="CommentReference"/>
              <w:rFonts w:cs="Arial"/>
              <w:sz w:val="24"/>
              <w:szCs w:val="24"/>
            </w:rPr>
            <w:commentReference w:id="2612"/>
          </w:r>
          <w:commentRangeEnd w:id="2613"/>
          <w:r w:rsidRPr="002B13FC" w:rsidDel="00471B8C">
            <w:rPr>
              <w:rStyle w:val="CommentReference"/>
              <w:rFonts w:cs="Arial"/>
              <w:sz w:val="24"/>
              <w:szCs w:val="24"/>
            </w:rPr>
            <w:commentReference w:id="2613"/>
          </w:r>
          <w:r w:rsidRPr="002B13FC" w:rsidDel="00471B8C">
            <w:rPr>
              <w:rFonts w:cs="Arial"/>
              <w:color w:val="000000" w:themeColor="text1"/>
            </w:rPr>
            <w:delText xml:space="preserve">species.  GA3 </w:delText>
          </w:r>
          <w:r w:rsidRPr="002B13FC" w:rsidDel="00471B8C">
            <w:rPr>
              <w:rFonts w:cs="Arial"/>
            </w:rPr>
            <w:delText xml:space="preserve">substitutes cold stratification by giving the embryo an hormonal 'push' and scarification removes either mechanical or chemical barriers in species with PD. PY is an </w:delText>
          </w:r>
          <w:r w:rsidRPr="002B13FC" w:rsidDel="00471B8C">
            <w:rPr>
              <w:rFonts w:cs="Arial"/>
              <w:color w:val="000000" w:themeColor="text1"/>
            </w:rPr>
            <w:delText>alternative dormancy mechanism based on w</w:delText>
          </w:r>
          <w:r w:rsidRPr="002B13FC" w:rsidDel="00471B8C">
            <w:rPr>
              <w:rFonts w:cs="Arial"/>
            </w:rPr>
            <w:delText>ater-impermeable seed coat that is infrequent in alpine habitats but when it does occur can be broken by mechanical scarification via freezing-thawing cycles in spring and/or high diurnal temperature fluctuations in summer.</w:delText>
          </w:r>
        </w:del>
      </w:ins>
    </w:p>
    <w:p w14:paraId="345C4F5A" w14:textId="177ECAFB" w:rsidR="00140A78" w:rsidRPr="00140A78" w:rsidDel="00140A78" w:rsidRDefault="00140A78" w:rsidP="00491E62">
      <w:pPr>
        <w:pStyle w:val="BodyText"/>
        <w:rPr>
          <w:del w:id="2614" w:author="jimenezalfaro.borja@gmail.com" w:date="2020-08-02T12:39:00Z"/>
          <w:moveTo w:id="2615" w:author="jimenezalfaro.borja@gmail.com" w:date="2020-08-02T12:27:00Z"/>
          <w:rFonts w:cs="Arial"/>
          <w:lang w:val="en-GB"/>
          <w:rPrChange w:id="2616" w:author="jimenezalfaro.borja@gmail.com" w:date="2020-08-02T12:39:00Z">
            <w:rPr>
              <w:del w:id="2617" w:author="jimenezalfaro.borja@gmail.com" w:date="2020-08-02T12:39:00Z"/>
              <w:moveTo w:id="2618" w:author="jimenezalfaro.borja@gmail.com" w:date="2020-08-02T12:27:00Z"/>
              <w:rFonts w:cs="Arial"/>
            </w:rPr>
          </w:rPrChange>
        </w:rPr>
      </w:pPr>
    </w:p>
    <w:moveToRangeEnd w:id="2603"/>
    <w:p w14:paraId="020A12FE" w14:textId="57CF6446" w:rsidR="00491E62" w:rsidRPr="00E2144D" w:rsidDel="00C65904" w:rsidRDefault="00491E62">
      <w:pPr>
        <w:rPr>
          <w:ins w:id="2619" w:author="jimenezalfaro.borja@gmail.com" w:date="2020-08-02T12:27:00Z"/>
          <w:del w:id="2620" w:author="jimenezalfaro.borja@gmail.com [13]" w:date="2020-08-02T12:56:00Z"/>
          <w:rFonts w:cs="Arial"/>
        </w:rPr>
      </w:pPr>
      <w:commentRangeStart w:id="2621"/>
    </w:p>
    <w:p w14:paraId="4F2DC54A" w14:textId="288B4967" w:rsidR="00F94F1C" w:rsidRPr="00554280" w:rsidDel="00E2144D" w:rsidRDefault="00F94F1C">
      <w:pPr>
        <w:rPr>
          <w:ins w:id="2622" w:author="jimenezalfaro.borja@gmail.com" w:date="2020-08-01T14:35:00Z"/>
          <w:del w:id="2623" w:author="jimenezalfaro.borja@gmail.com" w:date="2020-08-01T16:22:00Z"/>
          <w:rFonts w:cs="Arial"/>
          <w:rPrChange w:id="2624" w:author="jimenezalfaro.borja@gmail.com" w:date="2020-08-01T17:17:00Z">
            <w:rPr>
              <w:ins w:id="2625" w:author="jimenezalfaro.borja@gmail.com" w:date="2020-08-01T14:35:00Z"/>
              <w:del w:id="2626" w:author="jimenezalfaro.borja@gmail.com" w:date="2020-08-01T16:22:00Z"/>
              <w:rFonts w:cs="Arial"/>
              <w:lang w:val="es-ES"/>
            </w:rPr>
          </w:rPrChange>
        </w:rPr>
      </w:pPr>
      <w:ins w:id="2627" w:author="jimenezalfaro.borja@gmail.com" w:date="2020-08-01T14:35:00Z">
        <w:del w:id="2628" w:author="jimenezalfaro.borja@gmail.com" w:date="2020-08-01T16:22:00Z">
          <w:r w:rsidRPr="00554280" w:rsidDel="00E2144D">
            <w:rPr>
              <w:rFonts w:cs="Arial"/>
              <w:rPrChange w:id="2629" w:author="jimenezalfaro.borja@gmail.com" w:date="2020-08-01T17:17:00Z">
                <w:rPr>
                  <w:rFonts w:cs="Arial"/>
                  <w:lang w:val="es-ES"/>
                </w:rPr>
              </w:rPrChange>
            </w:rPr>
            <w:delText>References</w:delText>
          </w:r>
        </w:del>
      </w:ins>
    </w:p>
    <w:p w14:paraId="29F67AC1" w14:textId="5663B527" w:rsidR="00F94F1C" w:rsidRPr="00E2144D" w:rsidDel="00E2144D" w:rsidRDefault="00F94F1C">
      <w:pPr>
        <w:rPr>
          <w:ins w:id="2630" w:author="jimenezalfaro.borja@gmail.com" w:date="2020-08-01T14:35:00Z"/>
          <w:del w:id="2631" w:author="jimenezalfaro.borja@gmail.com" w:date="2020-08-01T16:22:00Z"/>
          <w:rFonts w:cs="Arial"/>
          <w:color w:val="000000" w:themeColor="text1"/>
        </w:rPr>
        <w:pPrChange w:id="2632" w:author="jimenezalfaro.borja@gmail.com" w:date="2020-08-01T16:24:00Z">
          <w:pPr>
            <w:spacing w:after="80" w:line="240" w:lineRule="auto"/>
          </w:pPr>
        </w:pPrChange>
      </w:pPr>
      <w:ins w:id="2633" w:author="jimenezalfaro.borja@gmail.com" w:date="2020-08-01T14:35:00Z">
        <w:del w:id="2634" w:author="jimenezalfaro.borja@gmail.com" w:date="2020-08-01T16:22:00Z">
          <w:r w:rsidRPr="00E2144D" w:rsidDel="00E2144D">
            <w:rPr>
              <w:rFonts w:cs="Arial"/>
              <w:color w:val="000000" w:themeColor="text1"/>
              <w:lang w:val="it-IT"/>
            </w:rPr>
            <w:delText xml:space="preserve">Carta, A., Hanson, S., &amp; Müller, J. V. (2016). </w:delText>
          </w:r>
          <w:r w:rsidRPr="00E2144D" w:rsidDel="00E2144D">
            <w:rPr>
              <w:rFonts w:cs="Arial"/>
              <w:color w:val="000000" w:themeColor="text1"/>
            </w:rPr>
            <w:delText>Plant regeneration from seeds responds to phylogenetic relatedness and local adaptation in Mediterranean Romulea (Iridaceae) species. Ecology and Evolution, 6(12), 4166-4178.</w:delText>
          </w:r>
        </w:del>
      </w:ins>
    </w:p>
    <w:p w14:paraId="6FD013E7" w14:textId="0E2D4730" w:rsidR="00F94F1C" w:rsidRPr="00E2144D" w:rsidDel="00E2144D" w:rsidRDefault="00F94F1C">
      <w:pPr>
        <w:rPr>
          <w:ins w:id="2635" w:author="jimenezalfaro.borja@gmail.com" w:date="2020-08-01T14:35:00Z"/>
          <w:del w:id="2636" w:author="jimenezalfaro.borja@gmail.com" w:date="2020-08-01T16:22:00Z"/>
          <w:rFonts w:cs="Arial"/>
          <w:color w:val="1C1D1E"/>
          <w:shd w:val="clear" w:color="auto" w:fill="FFFFFF"/>
        </w:rPr>
        <w:pPrChange w:id="2637" w:author="jimenezalfaro.borja@gmail.com" w:date="2020-08-01T16:24:00Z">
          <w:pPr>
            <w:spacing w:after="80" w:line="240" w:lineRule="auto"/>
          </w:pPr>
        </w:pPrChange>
      </w:pPr>
      <w:ins w:id="2638" w:author="jimenezalfaro.borja@gmail.com" w:date="2020-08-01T14:35:00Z">
        <w:del w:id="2639" w:author="jimenezalfaro.borja@gmail.com" w:date="2020-08-01T16:22:00Z">
          <w:r w:rsidRPr="00E2144D" w:rsidDel="00E2144D">
            <w:rPr>
              <w:rStyle w:val="author0"/>
              <w:rFonts w:cs="Arial"/>
              <w:color w:val="1C1D1E"/>
              <w:shd w:val="clear" w:color="auto" w:fill="FFFFFF"/>
              <w:lang w:val="it-IT"/>
            </w:rPr>
            <w:delText>Arène F</w:delText>
          </w:r>
          <w:r w:rsidRPr="00E2144D" w:rsidDel="00E2144D">
            <w:rPr>
              <w:rFonts w:cs="Arial"/>
              <w:color w:val="1C1D1E"/>
              <w:shd w:val="clear" w:color="auto" w:fill="FFFFFF"/>
              <w:lang w:val="it-IT"/>
            </w:rPr>
            <w:delText>, </w:delText>
          </w:r>
          <w:r w:rsidRPr="00E2144D" w:rsidDel="00E2144D">
            <w:rPr>
              <w:rStyle w:val="author0"/>
              <w:rFonts w:cs="Arial"/>
              <w:color w:val="1C1D1E"/>
              <w:shd w:val="clear" w:color="auto" w:fill="FFFFFF"/>
              <w:lang w:val="it-IT"/>
            </w:rPr>
            <w:delText>Affre L</w:delText>
          </w:r>
          <w:r w:rsidRPr="00E2144D" w:rsidDel="00E2144D">
            <w:rPr>
              <w:rFonts w:cs="Arial"/>
              <w:color w:val="1C1D1E"/>
              <w:shd w:val="clear" w:color="auto" w:fill="FFFFFF"/>
              <w:lang w:val="it-IT"/>
            </w:rPr>
            <w:delText>, </w:delText>
          </w:r>
          <w:r w:rsidRPr="00E2144D" w:rsidDel="00E2144D">
            <w:rPr>
              <w:rStyle w:val="author0"/>
              <w:rFonts w:cs="Arial"/>
              <w:color w:val="1C1D1E"/>
              <w:shd w:val="clear" w:color="auto" w:fill="FFFFFF"/>
              <w:lang w:val="it-IT"/>
            </w:rPr>
            <w:delText>Doxa A</w:delText>
          </w:r>
          <w:r w:rsidRPr="00E2144D" w:rsidDel="00E2144D">
            <w:rPr>
              <w:rFonts w:cs="Arial"/>
              <w:color w:val="1C1D1E"/>
              <w:shd w:val="clear" w:color="auto" w:fill="FFFFFF"/>
              <w:lang w:val="it-IT"/>
            </w:rPr>
            <w:delText>, </w:delText>
          </w:r>
          <w:r w:rsidRPr="00E2144D" w:rsidDel="00E2144D">
            <w:rPr>
              <w:rStyle w:val="author0"/>
              <w:rFonts w:cs="Arial"/>
              <w:color w:val="1C1D1E"/>
              <w:shd w:val="clear" w:color="auto" w:fill="FFFFFF"/>
              <w:lang w:val="it-IT"/>
            </w:rPr>
            <w:delText>Saatkamp A</w:delText>
          </w:r>
          <w:r w:rsidRPr="00E2144D" w:rsidDel="00E2144D">
            <w:rPr>
              <w:rFonts w:cs="Arial"/>
              <w:color w:val="1C1D1E"/>
              <w:shd w:val="clear" w:color="auto" w:fill="FFFFFF"/>
              <w:lang w:val="it-IT"/>
            </w:rPr>
            <w:delText>. </w:delText>
          </w:r>
          <w:r w:rsidRPr="00E2144D" w:rsidDel="00E2144D">
            <w:rPr>
              <w:rStyle w:val="pubyear"/>
              <w:rFonts w:cs="Arial"/>
              <w:color w:val="1C1D1E"/>
              <w:shd w:val="clear" w:color="auto" w:fill="FFFFFF"/>
              <w:lang w:val="it-IT"/>
            </w:rPr>
            <w:delText>2017</w:delText>
          </w:r>
          <w:r w:rsidRPr="00E2144D" w:rsidDel="00E2144D">
            <w:rPr>
              <w:rFonts w:cs="Arial"/>
              <w:color w:val="1C1D1E"/>
              <w:shd w:val="clear" w:color="auto" w:fill="FFFFFF"/>
              <w:lang w:val="it-IT"/>
            </w:rPr>
            <w:delText>. </w:delText>
          </w:r>
          <w:r w:rsidRPr="00E2144D" w:rsidDel="00E2144D">
            <w:rPr>
              <w:rStyle w:val="articletitle"/>
              <w:rFonts w:cs="Arial"/>
              <w:color w:val="1C1D1E"/>
              <w:shd w:val="clear" w:color="auto" w:fill="FFFFFF"/>
            </w:rPr>
            <w:delText>Temperature but not moisture response of germination shows phylogenetic constraints while both interact with seed mass and life span</w:delText>
          </w:r>
          <w:r w:rsidRPr="00E2144D" w:rsidDel="00E2144D">
            <w:rPr>
              <w:rFonts w:cs="Arial"/>
              <w:color w:val="1C1D1E"/>
              <w:shd w:val="clear" w:color="auto" w:fill="FFFFFF"/>
            </w:rPr>
            <w:delText>. </w:delText>
          </w:r>
          <w:r w:rsidRPr="00E2144D" w:rsidDel="00E2144D">
            <w:rPr>
              <w:rFonts w:cs="Arial"/>
              <w:i/>
              <w:iCs/>
              <w:color w:val="1C1D1E"/>
              <w:shd w:val="clear" w:color="auto" w:fill="FFFFFF"/>
            </w:rPr>
            <w:delText>Seed Science Research</w:delText>
          </w:r>
          <w:r w:rsidRPr="00E2144D" w:rsidDel="00E2144D">
            <w:rPr>
              <w:rFonts w:cs="Arial"/>
              <w:color w:val="1C1D1E"/>
              <w:shd w:val="clear" w:color="auto" w:fill="FFFFFF"/>
            </w:rPr>
            <w:delText> </w:delText>
          </w:r>
          <w:r w:rsidRPr="00E2144D" w:rsidDel="00E2144D">
            <w:rPr>
              <w:rStyle w:val="vol"/>
              <w:rFonts w:cs="Arial"/>
              <w:b/>
              <w:bCs/>
              <w:color w:val="1C1D1E"/>
              <w:shd w:val="clear" w:color="auto" w:fill="FFFFFF"/>
            </w:rPr>
            <w:delText>27</w:delText>
          </w:r>
          <w:r w:rsidRPr="00E2144D" w:rsidDel="00E2144D">
            <w:rPr>
              <w:rFonts w:cs="Arial"/>
              <w:color w:val="1C1D1E"/>
              <w:shd w:val="clear" w:color="auto" w:fill="FFFFFF"/>
            </w:rPr>
            <w:delText>: </w:delText>
          </w:r>
          <w:r w:rsidRPr="00E2144D" w:rsidDel="00E2144D">
            <w:rPr>
              <w:rStyle w:val="pagefirst"/>
              <w:rFonts w:cs="Arial"/>
              <w:color w:val="1C1D1E"/>
              <w:shd w:val="clear" w:color="auto" w:fill="FFFFFF"/>
            </w:rPr>
            <w:delText>110</w:delText>
          </w:r>
          <w:r w:rsidRPr="00E2144D" w:rsidDel="00E2144D">
            <w:rPr>
              <w:rFonts w:cs="Arial"/>
              <w:color w:val="1C1D1E"/>
              <w:shd w:val="clear" w:color="auto" w:fill="FFFFFF"/>
            </w:rPr>
            <w:delText>– </w:delText>
          </w:r>
          <w:r w:rsidRPr="00E2144D" w:rsidDel="00E2144D">
            <w:rPr>
              <w:rStyle w:val="pagelast"/>
              <w:rFonts w:cs="Arial"/>
              <w:color w:val="1C1D1E"/>
              <w:shd w:val="clear" w:color="auto" w:fill="FFFFFF"/>
            </w:rPr>
            <w:delText>120</w:delText>
          </w:r>
          <w:r w:rsidRPr="00E2144D" w:rsidDel="00E2144D">
            <w:rPr>
              <w:rFonts w:cs="Arial"/>
              <w:color w:val="1C1D1E"/>
              <w:shd w:val="clear" w:color="auto" w:fill="FFFFFF"/>
            </w:rPr>
            <w:delText>.</w:delText>
          </w:r>
        </w:del>
      </w:ins>
    </w:p>
    <w:p w14:paraId="1C98844C" w14:textId="19E5C228" w:rsidR="00F94F1C" w:rsidRPr="00E2144D" w:rsidDel="00E2144D" w:rsidRDefault="00F94F1C">
      <w:pPr>
        <w:rPr>
          <w:ins w:id="2640" w:author="jimenezalfaro.borja@gmail.com" w:date="2020-08-01T14:35:00Z"/>
          <w:del w:id="2641" w:author="jimenezalfaro.borja@gmail.com" w:date="2020-08-01T16:22:00Z"/>
          <w:rFonts w:cs="Arial"/>
          <w:color w:val="000000" w:themeColor="text1"/>
          <w:lang w:val="it-IT"/>
        </w:rPr>
        <w:pPrChange w:id="2642" w:author="jimenezalfaro.borja@gmail.com" w:date="2020-08-01T16:24:00Z">
          <w:pPr>
            <w:spacing w:after="80" w:line="240" w:lineRule="auto"/>
          </w:pPr>
        </w:pPrChange>
      </w:pPr>
      <w:ins w:id="2643" w:author="jimenezalfaro.borja@gmail.com" w:date="2020-08-01T14:35:00Z">
        <w:del w:id="2644" w:author="jimenezalfaro.borja@gmail.com" w:date="2020-08-01T16:22:00Z">
          <w:r w:rsidRPr="00E2144D" w:rsidDel="00E2144D">
            <w:rPr>
              <w:rFonts w:cs="Arial"/>
              <w:color w:val="000000" w:themeColor="text1"/>
            </w:rPr>
            <w:delText xml:space="preserve">Vandelook, F., Van de Vyver, A., &amp; Carta, A. (2019). Three phylogenetically distant shade-tolerant temperate forest herbs have similar seed germination syndromes. </w:delText>
          </w:r>
          <w:r w:rsidRPr="00E2144D" w:rsidDel="00E2144D">
            <w:rPr>
              <w:rFonts w:cs="Arial"/>
              <w:color w:val="000000" w:themeColor="text1"/>
              <w:lang w:val="it-IT"/>
            </w:rPr>
            <w:delText>Folia Geobotanica, 54(1), 73-84.</w:delText>
          </w:r>
        </w:del>
      </w:ins>
    </w:p>
    <w:p w14:paraId="2218295C" w14:textId="53E91AC6" w:rsidR="00F94F1C" w:rsidRPr="00E2144D" w:rsidDel="00E2144D" w:rsidRDefault="00F94F1C">
      <w:pPr>
        <w:rPr>
          <w:ins w:id="2645" w:author="jimenezalfaro.borja@gmail.com" w:date="2020-08-01T14:35:00Z"/>
          <w:del w:id="2646" w:author="jimenezalfaro.borja@gmail.com" w:date="2020-08-01T16:22:00Z"/>
          <w:rFonts w:cs="Arial"/>
          <w:color w:val="000000" w:themeColor="text1"/>
        </w:rPr>
        <w:pPrChange w:id="2647" w:author="jimenezalfaro.borja@gmail.com" w:date="2020-08-01T16:24:00Z">
          <w:pPr>
            <w:spacing w:after="80" w:line="240" w:lineRule="auto"/>
          </w:pPr>
        </w:pPrChange>
      </w:pPr>
      <w:ins w:id="2648" w:author="jimenezalfaro.borja@gmail.com" w:date="2020-08-01T14:35:00Z">
        <w:del w:id="2649" w:author="jimenezalfaro.borja@gmail.com" w:date="2020-08-01T16:22:00Z">
          <w:r w:rsidRPr="00E2144D" w:rsidDel="00E2144D">
            <w:rPr>
              <w:rFonts w:cs="Arial"/>
              <w:color w:val="000000" w:themeColor="text1"/>
              <w:lang w:val="fr-FR"/>
            </w:rPr>
            <w:delText xml:space="preserve">Fang, X. W., Zhang, J. J., Xu, D. H., Pang, J., Gao, T. P., Zhang, C. H., ... </w:delText>
          </w:r>
          <w:r w:rsidRPr="00E2144D" w:rsidDel="00E2144D">
            <w:rPr>
              <w:rFonts w:cs="Arial"/>
              <w:color w:val="000000" w:themeColor="text1"/>
            </w:rPr>
            <w:delText>&amp; Turner, N. C. (2017). Seed germination of Caragana species from different regions is strongly driven by environmental cues and not phylogenetic signals. Scientific reports, 7(1), 1-11.</w:delText>
          </w:r>
        </w:del>
      </w:ins>
    </w:p>
    <w:p w14:paraId="13F7686B" w14:textId="4FF3D329" w:rsidR="00F94F1C" w:rsidRPr="00E2144D" w:rsidDel="00E2144D" w:rsidRDefault="00F94F1C">
      <w:pPr>
        <w:rPr>
          <w:ins w:id="2650" w:author="jimenezalfaro.borja@gmail.com" w:date="2020-08-01T14:35:00Z"/>
          <w:del w:id="2651" w:author="jimenezalfaro.borja@gmail.com" w:date="2020-08-01T16:22:00Z"/>
          <w:rFonts w:cs="Arial"/>
          <w:color w:val="000000" w:themeColor="text1"/>
        </w:rPr>
        <w:pPrChange w:id="2652" w:author="jimenezalfaro.borja@gmail.com" w:date="2020-08-01T16:24:00Z">
          <w:pPr>
            <w:spacing w:after="80" w:line="240" w:lineRule="auto"/>
          </w:pPr>
        </w:pPrChange>
      </w:pPr>
      <w:ins w:id="2653" w:author="jimenezalfaro.borja@gmail.com" w:date="2020-08-01T14:35:00Z">
        <w:del w:id="2654" w:author="jimenezalfaro.borja@gmail.com" w:date="2020-08-01T16:22:00Z">
          <w:r w:rsidRPr="00E2144D" w:rsidDel="00E2144D">
            <w:rPr>
              <w:rFonts w:cs="Arial"/>
              <w:color w:val="000000" w:themeColor="text1"/>
            </w:rPr>
            <w:delText>Rosbakh, S., &amp; Poschlod, P. (2015). Initial temperature of seed germination as related to species occurrence along a temperature gradient. Functional Ecology, 29(1), 5-14.</w:delText>
          </w:r>
        </w:del>
      </w:ins>
    </w:p>
    <w:p w14:paraId="156D9AFA" w14:textId="25B2D67F" w:rsidR="00F94F1C" w:rsidRPr="00E2144D" w:rsidDel="00E2144D" w:rsidRDefault="00F94F1C">
      <w:pPr>
        <w:rPr>
          <w:ins w:id="2655" w:author="jimenezalfaro.borja@gmail.com" w:date="2020-08-01T14:35:00Z"/>
          <w:del w:id="2656" w:author="jimenezalfaro.borja@gmail.com" w:date="2020-08-01T16:22:00Z"/>
          <w:rFonts w:cs="Arial"/>
          <w:color w:val="000000" w:themeColor="text1"/>
        </w:rPr>
        <w:pPrChange w:id="2657" w:author="jimenezalfaro.borja@gmail.com" w:date="2020-08-01T16:24:00Z">
          <w:pPr>
            <w:spacing w:after="80" w:line="240" w:lineRule="auto"/>
          </w:pPr>
        </w:pPrChange>
      </w:pPr>
      <w:ins w:id="2658" w:author="jimenezalfaro.borja@gmail.com" w:date="2020-08-01T14:35:00Z">
        <w:del w:id="2659" w:author="jimenezalfaro.borja@gmail.com" w:date="2020-08-01T16:22:00Z">
          <w:r w:rsidRPr="00E2144D" w:rsidDel="00E2144D">
            <w:rPr>
              <w:rFonts w:cs="Arial"/>
              <w:color w:val="000000" w:themeColor="text1"/>
            </w:rPr>
            <w:delText>Losos, J. B. (2008). Phylogenetic niche conservatism, phylogenetic signal and the relationship between phylogenetic relatedness and ecological similarity among species. Ecology letters, 11(10), 995-1003.</w:delText>
          </w:r>
        </w:del>
      </w:ins>
    </w:p>
    <w:p w14:paraId="28DF34F3" w14:textId="7B925721" w:rsidR="00F94F1C" w:rsidRPr="00E2144D" w:rsidDel="00E2144D" w:rsidRDefault="00F94F1C">
      <w:pPr>
        <w:rPr>
          <w:ins w:id="2660" w:author="jimenezalfaro.borja@gmail.com" w:date="2020-08-01T14:35:00Z"/>
          <w:del w:id="2661" w:author="jimenezalfaro.borja@gmail.com" w:date="2020-08-01T16:22:00Z"/>
          <w:rFonts w:cs="Arial"/>
          <w:color w:val="000000" w:themeColor="text1"/>
        </w:rPr>
        <w:pPrChange w:id="2662" w:author="jimenezalfaro.borja@gmail.com" w:date="2020-08-01T16:24:00Z">
          <w:pPr>
            <w:spacing w:after="80" w:line="240" w:lineRule="auto"/>
          </w:pPr>
        </w:pPrChange>
      </w:pPr>
      <w:ins w:id="2663" w:author="jimenezalfaro.borja@gmail.com" w:date="2020-08-01T14:35:00Z">
        <w:del w:id="2664" w:author="jimenezalfaro.borja@gmail.com" w:date="2020-08-01T16:22:00Z">
          <w:r w:rsidRPr="00E2144D" w:rsidDel="00E2144D">
            <w:rPr>
              <w:rFonts w:cs="Arial"/>
              <w:color w:val="000000" w:themeColor="text1"/>
            </w:rPr>
            <w:delText>Revell, L. J., Harmon, L. J., &amp; Collar, D. C. (2008). Phylogenetic signal, evolutionary process, and rate. Systematic biology, 57(4), 591-601.</w:delText>
          </w:r>
        </w:del>
      </w:ins>
    </w:p>
    <w:p w14:paraId="7E2D4686" w14:textId="73E23ADE" w:rsidR="00F94F1C" w:rsidRPr="00E2144D" w:rsidDel="00E2144D" w:rsidRDefault="00F94F1C" w:rsidP="00554280">
      <w:pPr>
        <w:pStyle w:val="BodyText"/>
        <w:rPr>
          <w:ins w:id="2665" w:author="Susanna Venn" w:date="2020-07-22T16:24:00Z"/>
          <w:del w:id="2666" w:author="jimenezalfaro.borja@gmail.com" w:date="2020-08-01T16:22:00Z"/>
          <w:rFonts w:cs="Arial"/>
          <w:rPrChange w:id="2667" w:author="jimenezalfaro.borja@gmail.com" w:date="2020-08-01T16:24:00Z">
            <w:rPr>
              <w:ins w:id="2668" w:author="Susanna Venn" w:date="2020-07-22T16:24:00Z"/>
              <w:del w:id="2669" w:author="jimenezalfaro.borja@gmail.com" w:date="2020-08-01T16:22:00Z"/>
            </w:rPr>
          </w:rPrChange>
        </w:rPr>
      </w:pPr>
    </w:p>
    <w:p w14:paraId="5B439BB7" w14:textId="77777777" w:rsidR="00A56234" w:rsidRPr="00E2144D" w:rsidDel="00F86E65" w:rsidRDefault="00A56234">
      <w:pPr>
        <w:pStyle w:val="BodyText"/>
        <w:rPr>
          <w:ins w:id="2670" w:author="Lohen Cavieres" w:date="2020-07-21T18:48:00Z"/>
          <w:del w:id="2671" w:author="Susanna Venn" w:date="2020-07-22T17:26:00Z"/>
          <w:rFonts w:cs="Arial"/>
          <w:color w:val="FF0000"/>
          <w:rPrChange w:id="2672" w:author="jimenezalfaro.borja@gmail.com" w:date="2020-08-01T16:24:00Z">
            <w:rPr>
              <w:ins w:id="2673" w:author="Lohen Cavieres" w:date="2020-07-21T18:48:00Z"/>
              <w:del w:id="2674" w:author="Susanna Venn" w:date="2020-07-22T17:26:00Z"/>
            </w:rPr>
          </w:rPrChange>
        </w:rPr>
        <w:pPrChange w:id="2675" w:author="jimenezalfaro.borja@gmail.com" w:date="2020-08-01T16:24:00Z">
          <w:pPr>
            <w:pStyle w:val="FirstParagraph"/>
          </w:pPr>
        </w:pPrChange>
      </w:pPr>
    </w:p>
    <w:p w14:paraId="4BB9A4D4" w14:textId="70258492" w:rsidR="00EF7C34" w:rsidRPr="00E2144D" w:rsidDel="00554280" w:rsidRDefault="00F90769">
      <w:pPr>
        <w:jc w:val="left"/>
        <w:rPr>
          <w:ins w:id="2676" w:author="jimenezalfaro.borja@gmail.com" w:date="2020-08-01T16:15:00Z"/>
          <w:del w:id="2677" w:author="jimenezalfaro.borja@gmail.com" w:date="2020-08-01T17:15:00Z"/>
          <w:rFonts w:cs="Arial"/>
          <w:color w:val="FF0000"/>
          <w:rPrChange w:id="2678" w:author="jimenezalfaro.borja@gmail.com" w:date="2020-08-01T16:24:00Z">
            <w:rPr>
              <w:ins w:id="2679" w:author="jimenezalfaro.borja@gmail.com" w:date="2020-08-01T16:15:00Z"/>
              <w:del w:id="2680" w:author="jimenezalfaro.borja@gmail.com" w:date="2020-08-01T17:15:00Z"/>
            </w:rPr>
          </w:rPrChange>
        </w:rPr>
        <w:pPrChange w:id="2681" w:author="jimenezalfaro.borja@gmail.com" w:date="2020-08-01T16:24:00Z">
          <w:pPr>
            <w:spacing w:before="0" w:after="200" w:line="240" w:lineRule="auto"/>
            <w:jc w:val="left"/>
          </w:pPr>
        </w:pPrChange>
      </w:pPr>
      <w:ins w:id="2682" w:author="jimenezalfaro.borja@gmail.com" w:date="2020-08-01T16:15:00Z">
        <w:del w:id="2683" w:author="jimenezalfaro.borja@gmail.com" w:date="2020-08-01T17:15:00Z">
          <w:r w:rsidRPr="00E2144D" w:rsidDel="00554280">
            <w:rPr>
              <w:rFonts w:cs="Arial"/>
              <w:color w:val="FF0000"/>
              <w:rPrChange w:id="2684" w:author="jimenezalfaro.borja@gmail.com" w:date="2020-08-01T16:24:00Z">
                <w:rPr/>
              </w:rPrChange>
            </w:rPr>
            <w:delText>Seed mass and embryo to seed siz</w:delText>
          </w:r>
        </w:del>
      </w:ins>
      <w:ins w:id="2685" w:author="jimenezalfaro.borja@gmail.com" w:date="2020-08-01T17:13:00Z">
        <w:del w:id="2686" w:author="jimenezalfaro.borja@gmail.com" w:date="2020-08-01T17:15:00Z">
          <w:r w:rsidR="00554280" w:rsidDel="00554280">
            <w:rPr>
              <w:rFonts w:cs="Arial"/>
              <w:color w:val="FF0000"/>
            </w:rPr>
            <w:delText>e</w:delText>
          </w:r>
        </w:del>
      </w:ins>
      <w:ins w:id="2687" w:author="jimenezalfaro.borja@gmail.com" w:date="2020-08-01T16:15:00Z">
        <w:del w:id="2688" w:author="jimenezalfaro.borja@gmail.com" w:date="2020-08-01T17:15:00Z">
          <w:r w:rsidRPr="00E2144D" w:rsidDel="00554280">
            <w:rPr>
              <w:rFonts w:cs="Arial"/>
              <w:color w:val="FF0000"/>
              <w:rPrChange w:id="2689" w:author="jimenezalfaro.borja@gmail.com" w:date="2020-08-01T16:24:00Z">
                <w:rPr/>
              </w:rPrChange>
            </w:rPr>
            <w:delText>e</w:delText>
          </w:r>
        </w:del>
      </w:ins>
      <w:ins w:id="2690" w:author="Lohen Cavieres" w:date="2020-07-21T18:48:00Z">
        <w:del w:id="2691" w:author="jimenezalfaro.borja@gmail.com" w:date="2020-08-01T17:15:00Z">
          <w:r w:rsidR="00EF7C34" w:rsidRPr="00E2144D" w:rsidDel="00554280">
            <w:rPr>
              <w:rFonts w:cs="Arial"/>
              <w:color w:val="FF0000"/>
              <w:rPrChange w:id="2692" w:author="jimenezalfaro.borja@gmail.com" w:date="2020-08-01T16:24:00Z">
                <w:rPr/>
              </w:rPrChange>
            </w:rPr>
            <w:br w:type="page"/>
          </w:r>
        </w:del>
      </w:ins>
      <w:commentRangeEnd w:id="2621"/>
      <w:del w:id="2693" w:author="jimenezalfaro.borja@gmail.com" w:date="2020-08-01T17:15:00Z">
        <w:r w:rsidR="00554280" w:rsidDel="00554280">
          <w:rPr>
            <w:rStyle w:val="CommentReference"/>
          </w:rPr>
          <w:commentReference w:id="2621"/>
        </w:r>
      </w:del>
    </w:p>
    <w:p w14:paraId="3EF8A9BA" w14:textId="293C4C68" w:rsidR="00F90769" w:rsidRPr="00E2144D" w:rsidDel="00554280" w:rsidRDefault="00F90769">
      <w:pPr>
        <w:autoSpaceDE w:val="0"/>
        <w:autoSpaceDN w:val="0"/>
        <w:adjustRightInd w:val="0"/>
        <w:rPr>
          <w:ins w:id="2694" w:author="jimenezalfaro.borja@gmail.com" w:date="2020-08-01T16:16:00Z"/>
          <w:del w:id="2695" w:author="jimenezalfaro.borja@gmail.com" w:date="2020-08-01T17:15:00Z"/>
          <w:rFonts w:cs="Arial"/>
          <w:rPrChange w:id="2696" w:author="jimenezalfaro.borja@gmail.com" w:date="2020-08-01T16:24:00Z">
            <w:rPr>
              <w:ins w:id="2697" w:author="jimenezalfaro.borja@gmail.com" w:date="2020-08-01T16:16:00Z"/>
              <w:del w:id="2698" w:author="jimenezalfaro.borja@gmail.com" w:date="2020-08-01T17:15:00Z"/>
              <w:rFonts w:ascii="Times" w:hAnsi="Times" w:cs="Times New Roman"/>
            </w:rPr>
          </w:rPrChange>
        </w:rPr>
        <w:pPrChange w:id="2699" w:author="jimenezalfaro.borja@gmail.com" w:date="2020-08-01T16:24:00Z">
          <w:pPr>
            <w:autoSpaceDE w:val="0"/>
            <w:autoSpaceDN w:val="0"/>
            <w:adjustRightInd w:val="0"/>
            <w:spacing w:after="0" w:line="276" w:lineRule="auto"/>
          </w:pPr>
        </w:pPrChange>
      </w:pPr>
      <w:ins w:id="2700" w:author="jimenezalfaro.borja@gmail.com" w:date="2020-08-01T16:16:00Z">
        <w:del w:id="2701" w:author="jimenezalfaro.borja@gmail.com" w:date="2020-08-01T17:15:00Z">
          <w:r w:rsidRPr="00E2144D" w:rsidDel="00554280">
            <w:rPr>
              <w:rFonts w:cs="Arial"/>
              <w:color w:val="231F20"/>
              <w:rPrChange w:id="2702" w:author="jimenezalfaro.borja@gmail.com" w:date="2020-08-01T16:24:00Z">
                <w:rPr>
                  <w:rFonts w:ascii="Times" w:hAnsi="Times" w:cs="Times New Roman"/>
                  <w:color w:val="231F20"/>
                </w:rPr>
              </w:rPrChange>
            </w:rPr>
            <w:delText xml:space="preserve">The similar seed mass found in strict and generalist alpine species is in line with the ambiguity of the relation between seed mass and altitude that exists in literature. The relationship between seed mass with elevation in alpine species is mixed, being either negative (Wang et al. 2014), positive (Pluess et al. 2005) or absent (Vandelook et al. 2012; Bauk et al. 2005) when looking at the species level. </w:delText>
          </w:r>
          <w:r w:rsidRPr="00E2144D" w:rsidDel="00554280">
            <w:rPr>
              <w:rFonts w:cs="Arial"/>
              <w:rPrChange w:id="2703" w:author="jimenezalfaro.borja@gmail.com" w:date="2020-08-01T16:24:00Z">
                <w:rPr>
                  <w:rFonts w:ascii="Times" w:hAnsi="Times" w:cs="Times New Roman"/>
                </w:rPr>
              </w:rPrChange>
            </w:rPr>
            <w:delText xml:space="preserve">Similarly, at the population level, the relationship between seed mass and altitude is often absent (Mondoni et al. 2011; Bauk et al. 2015). </w:delText>
          </w:r>
          <w:r w:rsidRPr="00E2144D" w:rsidDel="00554280">
            <w:rPr>
              <w:rFonts w:cs="Arial"/>
              <w:color w:val="231F20"/>
              <w:rPrChange w:id="2704" w:author="jimenezalfaro.borja@gmail.com" w:date="2020-08-01T16:24:00Z">
                <w:rPr>
                  <w:rFonts w:ascii="Times" w:hAnsi="Times" w:cs="Times New Roman"/>
                  <w:color w:val="231F20"/>
                </w:rPr>
              </w:rPrChange>
            </w:rPr>
            <w:delText xml:space="preserve"> The length of the growing season might influence seed size, for instance at higher elevations where snow duration is longer and thus the growing season is shorter, the production of smaller seeds might be favour </w:delText>
          </w:r>
          <w:r w:rsidRPr="00E2144D" w:rsidDel="00554280">
            <w:rPr>
              <w:rFonts w:cs="Arial"/>
              <w:rPrChange w:id="2705" w:author="jimenezalfaro.borja@gmail.com" w:date="2020-08-01T16:24:00Z">
                <w:rPr>
                  <w:rFonts w:ascii="Times" w:hAnsi="Times" w:cs="Times New Roman"/>
                </w:rPr>
              </w:rPrChange>
            </w:rPr>
            <w:delText xml:space="preserve">(Baker 1972; Wang et al. 2014). On the other hand, natural selection may also favour the production of larger seeds in species at higher altitudes because larger seeds enable plants to cope better with stressful environments (Westoby et al. 1992; Pluess et al. 2005). Much less information is available concerning a possible selective advantage of embryo:seed size in alpine species. However, the similarity in embryo:seed size between generalist and strict alpine species confirms the absence of a correlation between embryo-seed size and altitude  found previously in Apiaceae species (Vandelook et al. 2012). Although seed size and </w:delText>
          </w:r>
          <w:commentRangeStart w:id="2706"/>
          <w:r w:rsidRPr="00E2144D" w:rsidDel="00554280">
            <w:rPr>
              <w:rFonts w:cs="Arial"/>
              <w:rPrChange w:id="2707" w:author="jimenezalfaro.borja@gmail.com" w:date="2020-08-01T16:24:00Z">
                <w:rPr>
                  <w:rFonts w:ascii="Times" w:hAnsi="Times" w:cs="Times New Roman"/>
                </w:rPr>
              </w:rPrChange>
            </w:rPr>
            <w:delText xml:space="preserve">embryo:endosperm </w:delText>
          </w:r>
          <w:commentRangeEnd w:id="2706"/>
          <w:r w:rsidRPr="00E2144D" w:rsidDel="00554280">
            <w:rPr>
              <w:rStyle w:val="CommentReference"/>
              <w:rFonts w:cs="Arial"/>
              <w:sz w:val="24"/>
              <w:szCs w:val="24"/>
              <w:rPrChange w:id="2708" w:author="jimenezalfaro.borja@gmail.com" w:date="2020-08-01T16:24:00Z">
                <w:rPr>
                  <w:rStyle w:val="CommentReference"/>
                </w:rPr>
              </w:rPrChange>
            </w:rPr>
            <w:commentReference w:id="2706"/>
          </w:r>
          <w:r w:rsidRPr="00E2144D" w:rsidDel="00554280">
            <w:rPr>
              <w:rFonts w:cs="Arial"/>
              <w:rPrChange w:id="2709" w:author="jimenezalfaro.borja@gmail.com" w:date="2020-08-01T16:24:00Z">
                <w:rPr>
                  <w:rFonts w:ascii="Times" w:hAnsi="Times" w:cs="Times New Roman"/>
                </w:rPr>
              </w:rPrChange>
            </w:rPr>
            <w:delText xml:space="preserve">ratio are not different for generalist and strict alpine species in these study, these traits have been found to influence germination strategies in alpine species. For instance, previous studies have shown that non-endospermic seeds are smaller and are likely to be non-dormant at the time of dispersal and thus germinate quicker than alpine endospermic seeds </w:delText>
          </w:r>
          <w:r w:rsidRPr="00E2144D" w:rsidDel="00554280">
            <w:rPr>
              <w:rFonts w:cs="Arial"/>
              <w:rPrChange w:id="2710" w:author="jimenezalfaro.borja@gmail.com" w:date="2020-08-01T16:24:00Z">
                <w:rPr>
                  <w:rFonts w:ascii="Times" w:hAnsi="Times" w:cs="Times New Roman"/>
                </w:rPr>
              </w:rPrChange>
            </w:rPr>
            <w:fldChar w:fldCharType="begin">
              <w:fldData xml:space="preserve">PEVuZE5vdGU+PENpdGU+PEF1dGhvcj5Tb21tZXJ2aWxsZTwvQXV0aG9yPjxZZWFyPjIwMTM8L1ll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</w:fldData>
            </w:fldChar>
          </w:r>
          <w:r w:rsidRPr="00554280" w:rsidDel="00554280">
            <w:rPr>
              <w:rFonts w:cs="Arial"/>
              <w:rPrChange w:id="2711" w:author="jimenezalfaro.borja@gmail.com" w:date="2020-08-01T17:15:00Z">
                <w:rPr>
                  <w:rFonts w:ascii="Times" w:hAnsi="Times" w:cs="Times New Roman"/>
                </w:rPr>
              </w:rPrChange>
            </w:rPr>
            <w:delInstrText xml:space="preserve"> ADDIN EN.CITE </w:delInstrText>
          </w:r>
          <w:r w:rsidRPr="00554280" w:rsidDel="00554280">
            <w:rPr>
              <w:rFonts w:cs="Arial"/>
              <w:rPrChange w:id="2712" w:author="jimenezalfaro.borja@gmail.com" w:date="2020-08-01T17:15:00Z">
                <w:rPr>
                  <w:rFonts w:ascii="Times" w:hAnsi="Times" w:cs="Times New Roman"/>
                </w:rPr>
              </w:rPrChange>
            </w:rPr>
            <w:fldChar w:fldCharType="begin">
              <w:fldData xml:space="preserve">PEVuZE5vdGU+PENpdGU+PEF1dGhvcj5Tb21tZXJ2aWxsZTwvQXV0aG9yPjxZZWFyPjIwMTM8L1ll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</w:fldData>
            </w:fldChar>
          </w:r>
          <w:r w:rsidRPr="00554280" w:rsidDel="00554280">
            <w:rPr>
              <w:rFonts w:cs="Arial"/>
              <w:rPrChange w:id="2713" w:author="jimenezalfaro.borja@gmail.com" w:date="2020-08-01T17:15:00Z">
                <w:rPr>
                  <w:rFonts w:ascii="Times" w:hAnsi="Times" w:cs="Times New Roman"/>
                </w:rPr>
              </w:rPrChange>
            </w:rPr>
            <w:delInstrText xml:space="preserve"> ADDIN EN.CITE.DATA </w:delInstrText>
          </w:r>
          <w:r w:rsidRPr="00554280" w:rsidDel="00554280">
            <w:rPr>
              <w:rFonts w:cs="Arial"/>
              <w:rPrChange w:id="2714" w:author="jimenezalfaro.borja@gmail.com" w:date="2020-08-01T17:15:00Z">
                <w:rPr>
                  <w:rFonts w:cs="Arial"/>
                </w:rPr>
              </w:rPrChange>
            </w:rPr>
          </w:r>
          <w:r w:rsidRPr="00554280" w:rsidDel="00554280">
            <w:rPr>
              <w:rFonts w:cs="Arial"/>
              <w:rPrChange w:id="2715" w:author="jimenezalfaro.borja@gmail.com" w:date="2020-08-01T17:15:00Z">
                <w:rPr>
                  <w:rFonts w:ascii="Times" w:hAnsi="Times" w:cs="Times New Roman"/>
                </w:rPr>
              </w:rPrChange>
            </w:rPr>
            <w:fldChar w:fldCharType="end"/>
          </w:r>
          <w:r w:rsidRPr="00E2144D" w:rsidDel="00554280">
            <w:rPr>
              <w:rFonts w:cs="Arial"/>
              <w:rPrChange w:id="2716" w:author="jimenezalfaro.borja@gmail.com" w:date="2020-08-01T16:24:00Z">
                <w:rPr>
                  <w:rFonts w:cs="Arial"/>
                </w:rPr>
              </w:rPrChange>
            </w:rPr>
          </w:r>
          <w:r w:rsidRPr="00E2144D" w:rsidDel="00554280">
            <w:rPr>
              <w:rFonts w:cs="Arial"/>
              <w:rPrChange w:id="2717" w:author="jimenezalfaro.borja@gmail.com" w:date="2020-08-01T16:24:00Z">
                <w:rPr>
                  <w:rFonts w:ascii="Times" w:hAnsi="Times" w:cs="Times New Roman"/>
                </w:rPr>
              </w:rPrChange>
            </w:rPr>
            <w:fldChar w:fldCharType="separate"/>
          </w:r>
          <w:r w:rsidRPr="00E2144D" w:rsidDel="00554280">
            <w:rPr>
              <w:rFonts w:cs="Arial"/>
              <w:noProof/>
              <w:rPrChange w:id="2718" w:author="jimenezalfaro.borja@gmail.com" w:date="2020-08-01T16:24:00Z">
                <w:rPr>
                  <w:rFonts w:ascii="Times" w:hAnsi="Times" w:cs="Times New Roman"/>
                  <w:noProof/>
                </w:rPr>
              </w:rPrChange>
            </w:rPr>
            <w:delText>(Hoyle et al. 2015; Satyanti et al. 2019; Sommerville et al. 2013)</w:delText>
          </w:r>
          <w:r w:rsidRPr="00E2144D" w:rsidDel="00554280">
            <w:rPr>
              <w:rFonts w:cs="Arial"/>
              <w:rPrChange w:id="2719" w:author="jimenezalfaro.borja@gmail.com" w:date="2020-08-01T16:24:00Z">
                <w:rPr>
                  <w:rFonts w:ascii="Times" w:hAnsi="Times" w:cs="Times New Roman"/>
                </w:rPr>
              </w:rPrChange>
            </w:rPr>
            <w:fldChar w:fldCharType="end"/>
          </w:r>
          <w:r w:rsidRPr="00E2144D" w:rsidDel="00554280">
            <w:rPr>
              <w:rFonts w:cs="Arial"/>
              <w:rPrChange w:id="2720" w:author="jimenezalfaro.borja@gmail.com" w:date="2020-08-01T16:24:00Z">
                <w:rPr>
                  <w:rFonts w:ascii="Times" w:hAnsi="Times" w:cs="Times New Roman"/>
                </w:rPr>
              </w:rPrChange>
            </w:rPr>
            <w:delText xml:space="preserve">. Perhaps accumulation of reserves in cotyledons rather than in the endosperm </w:delText>
          </w:r>
          <w:r w:rsidRPr="00E2144D" w:rsidDel="00554280">
            <w:rPr>
              <w:rFonts w:cs="Arial"/>
              <w:rPrChange w:id="2721" w:author="jimenezalfaro.borja@gmail.com" w:date="2020-08-01T16:24:00Z">
                <w:rPr>
                  <w:rFonts w:ascii="Times" w:hAnsi="Times"/>
                </w:rPr>
              </w:rPrChange>
            </w:rPr>
            <w:delText xml:space="preserve">may improve early growth rate and establishment in immediate germinating species </w:delText>
          </w:r>
          <w:r w:rsidRPr="00E2144D" w:rsidDel="00554280">
            <w:rPr>
              <w:rFonts w:cs="Arial"/>
              <w:rPrChange w:id="2722" w:author="jimenezalfaro.borja@gmail.com" w:date="2020-08-01T16:24:00Z">
                <w:rPr>
                  <w:rFonts w:ascii="Times" w:hAnsi="Times"/>
                </w:rPr>
              </w:rPrChange>
            </w:rPr>
            <w:fldChar w:fldCharType="begin"/>
          </w:r>
          <w:r w:rsidRPr="00E2144D" w:rsidDel="00554280">
            <w:rPr>
              <w:rFonts w:cs="Arial"/>
              <w:rPrChange w:id="2723" w:author="jimenezalfaro.borja@gmail.com" w:date="2020-08-01T16:24:00Z">
                <w:rPr>
                  <w:rFonts w:ascii="Times" w:hAnsi="Times"/>
                </w:rPr>
              </w:rPrChange>
            </w:rPr>
            <w:delInstrText xml:space="preserve"> ADDIN EN.CITE &lt;EndNote&gt;&lt;Cite&gt;&lt;Author&gt;Hoyle&lt;/Author&gt;&lt;Year&gt;2015&lt;/Year&gt;&lt;RecNum&gt;731&lt;/RecNum&gt;&lt;DisplayText&gt;(Hoyle et al. 2015)&lt;/DisplayText&gt;&lt;record&gt;&lt;rec-number&gt;731&lt;/rec-number&gt;&lt;foreign-keys&gt;&lt;key app="EN" db-id="easxzze5r2dr5aeexd5xavdl0wpe2pa0dtrs" timestamp="1499734846"&gt;731&lt;/key&gt;&lt;/foreign-keys&gt;&lt;ref-type name="Journal Article"&gt;17&lt;/ref-type&gt;&lt;contributors&gt;&lt;authors&gt;&lt;author&gt;Hoyle,Gemma L.&lt;/author&gt;&lt;author&gt;Steadman,Kathryn J.&lt;/author&gt;&lt;author&gt;Good,Roger B.&lt;/author&gt;&lt;author&gt;McIntosh,Emma J.&lt;/author&gt;&lt;author&gt;Galea,Lucy M. E.&lt;/author&gt;&lt;author&gt;Nicotra,Adrienne B.&lt;/author&gt;&lt;/authors&gt;&lt;/contributors&gt;&lt;auth-address&gt;Adrienne B. Nicotra,Department of Evolution, Ecology and Genetics, Research School of Biology, Australian National University,Canberra, ACT, Australia,adrienne.nicotra@anu.edu.au&lt;/auth-address&gt;&lt;titles&gt;&lt;title&gt;Seed germination strategies: an evolutionary trajectory independent of vegetative functional traits&lt;/title&gt;&lt;secondary-title&gt;Frontiers in Plant Science&lt;/secondary-title&gt;&lt;short-title&gt;Evolutionary ecology of germination strategy&lt;/short-title&gt;&lt;/titles&gt;&lt;periodical&gt;&lt;full-title&gt;Frontiers in Plant Science&lt;/full-title&gt;&lt;/periodical&gt;&lt;volume&gt;6&lt;/volume&gt;&lt;number&gt;731&lt;/number&gt;&lt;keywords&gt;&lt;keyword&gt;Alpine plants,Climate Change,dormancy,Endosperm,Germination strategy,Phylogenetic regression,functional traits&lt;/keyword&gt;&lt;/keywords&gt;&lt;dates&gt;&lt;year&gt;2015&lt;/year&gt;&lt;pub-dates&gt;&lt;date&gt;2015-October-12&lt;/date&gt;&lt;/pub-dates&gt;&lt;/dates&gt;&lt;isbn&gt;1664-462X&lt;/isbn&gt;&lt;work-type&gt;Original Research&lt;/work-type&gt;&lt;urls&gt;&lt;related-urls&gt;&lt;url&gt;http://journal.frontiersin.org/article/10.3389/fpls.2015.00731&lt;/url&gt;&lt;/related-urls&gt;&lt;/urls&gt;&lt;electronic-resource-num&gt;10.3389/fpls.2015.00731&lt;/electronic-resource-num&gt;&lt;language&gt;English&lt;/language&gt;&lt;/record&gt;&lt;/Cite&gt;&lt;/EndNote&gt;</w:delInstrText>
          </w:r>
          <w:r w:rsidRPr="00E2144D" w:rsidDel="00554280">
            <w:rPr>
              <w:rFonts w:cs="Arial"/>
              <w:rPrChange w:id="2724" w:author="jimenezalfaro.borja@gmail.com" w:date="2020-08-01T16:24:00Z">
                <w:rPr>
                  <w:rFonts w:ascii="Times" w:hAnsi="Times"/>
                </w:rPr>
              </w:rPrChange>
            </w:rPr>
            <w:fldChar w:fldCharType="separate"/>
          </w:r>
          <w:r w:rsidRPr="00E2144D" w:rsidDel="00554280">
            <w:rPr>
              <w:rFonts w:cs="Arial"/>
              <w:noProof/>
              <w:rPrChange w:id="2725" w:author="jimenezalfaro.borja@gmail.com" w:date="2020-08-01T16:24:00Z">
                <w:rPr>
                  <w:rFonts w:ascii="Times" w:hAnsi="Times"/>
                  <w:noProof/>
                </w:rPr>
              </w:rPrChange>
            </w:rPr>
            <w:delText>(Hoyle et al. 2015)</w:delText>
          </w:r>
          <w:r w:rsidRPr="00E2144D" w:rsidDel="00554280">
            <w:rPr>
              <w:rFonts w:cs="Arial"/>
              <w:rPrChange w:id="2726" w:author="jimenezalfaro.borja@gmail.com" w:date="2020-08-01T16:24:00Z">
                <w:rPr>
                  <w:rFonts w:ascii="Times" w:hAnsi="Times"/>
                </w:rPr>
              </w:rPrChange>
            </w:rPr>
            <w:fldChar w:fldCharType="end"/>
          </w:r>
          <w:r w:rsidRPr="00E2144D" w:rsidDel="00554280">
            <w:rPr>
              <w:rFonts w:cs="Arial"/>
              <w:rPrChange w:id="2727" w:author="jimenezalfaro.borja@gmail.com" w:date="2020-08-01T16:24:00Z">
                <w:rPr>
                  <w:rFonts w:ascii="Times" w:hAnsi="Times"/>
                </w:rPr>
              </w:rPrChange>
            </w:rPr>
            <w:delText xml:space="preserve">. </w:delText>
          </w:r>
        </w:del>
      </w:ins>
    </w:p>
    <w:p w14:paraId="1E7F94ED" w14:textId="426CE6B5" w:rsidR="00F90769" w:rsidRPr="00E2144D" w:rsidDel="00554280" w:rsidRDefault="00F90769">
      <w:pPr>
        <w:autoSpaceDE w:val="0"/>
        <w:autoSpaceDN w:val="0"/>
        <w:adjustRightInd w:val="0"/>
        <w:rPr>
          <w:ins w:id="2728" w:author="jimenezalfaro.borja@gmail.com" w:date="2020-08-01T16:16:00Z"/>
          <w:del w:id="2729" w:author="jimenezalfaro.borja@gmail.com" w:date="2020-08-01T17:15:00Z"/>
          <w:rFonts w:cs="Arial"/>
          <w:color w:val="231F20"/>
          <w:rPrChange w:id="2730" w:author="jimenezalfaro.borja@gmail.com" w:date="2020-08-01T16:24:00Z">
            <w:rPr>
              <w:ins w:id="2731" w:author="jimenezalfaro.borja@gmail.com" w:date="2020-08-01T16:16:00Z"/>
              <w:del w:id="2732" w:author="jimenezalfaro.borja@gmail.com" w:date="2020-08-01T17:15:00Z"/>
              <w:rFonts w:ascii="Times New Roman" w:hAnsi="Times New Roman" w:cs="Times New Roman"/>
              <w:color w:val="231F20"/>
            </w:rPr>
          </w:rPrChange>
        </w:rPr>
        <w:pPrChange w:id="2733" w:author="jimenezalfaro.borja@gmail.com" w:date="2020-08-01T16:24:00Z">
          <w:pPr>
            <w:autoSpaceDE w:val="0"/>
            <w:autoSpaceDN w:val="0"/>
            <w:adjustRightInd w:val="0"/>
            <w:spacing w:after="0" w:line="276" w:lineRule="auto"/>
          </w:pPr>
        </w:pPrChange>
      </w:pPr>
      <w:ins w:id="2734" w:author="jimenezalfaro.borja@gmail.com" w:date="2020-08-01T16:16:00Z">
        <w:del w:id="2735" w:author="jimenezalfaro.borja@gmail.com" w:date="2020-08-01T17:15:00Z">
          <w:r w:rsidRPr="00E2144D" w:rsidDel="00554280">
            <w:rPr>
              <w:rFonts w:cs="Arial"/>
              <w:color w:val="231F20"/>
              <w:rPrChange w:id="2736" w:author="jimenezalfaro.borja@gmail.com" w:date="2020-08-01T16:24:00Z">
                <w:rPr>
                  <w:rFonts w:ascii="Times New Roman" w:hAnsi="Times New Roman" w:cs="Times New Roman"/>
                  <w:color w:val="231F20"/>
                </w:rPr>
              </w:rPrChange>
            </w:rPr>
            <w:delText>Other topics (perhaps discussed by others):</w:delText>
          </w:r>
        </w:del>
      </w:ins>
    </w:p>
    <w:p w14:paraId="1F810E4F" w14:textId="1EF7D3BA" w:rsidR="00F90769" w:rsidRPr="00E2144D" w:rsidDel="00554280" w:rsidRDefault="00F90769">
      <w:pPr>
        <w:autoSpaceDE w:val="0"/>
        <w:autoSpaceDN w:val="0"/>
        <w:adjustRightInd w:val="0"/>
        <w:rPr>
          <w:ins w:id="2737" w:author="jimenezalfaro.borja@gmail.com" w:date="2020-08-01T16:16:00Z"/>
          <w:del w:id="2738" w:author="jimenezalfaro.borja@gmail.com" w:date="2020-08-01T17:15:00Z"/>
          <w:rFonts w:cs="Arial"/>
          <w:color w:val="231F20"/>
          <w:rPrChange w:id="2739" w:author="jimenezalfaro.borja@gmail.com" w:date="2020-08-01T16:24:00Z">
            <w:rPr>
              <w:ins w:id="2740" w:author="jimenezalfaro.borja@gmail.com" w:date="2020-08-01T16:16:00Z"/>
              <w:del w:id="2741" w:author="jimenezalfaro.borja@gmail.com" w:date="2020-08-01T17:15:00Z"/>
              <w:rFonts w:ascii="Times New Roman" w:hAnsi="Times New Roman" w:cs="Times New Roman"/>
              <w:color w:val="231F20"/>
            </w:rPr>
          </w:rPrChange>
        </w:rPr>
        <w:pPrChange w:id="2742" w:author="jimenezalfaro.borja@gmail.com" w:date="2020-08-01T16:24:00Z">
          <w:pPr>
            <w:autoSpaceDE w:val="0"/>
            <w:autoSpaceDN w:val="0"/>
            <w:adjustRightInd w:val="0"/>
            <w:spacing w:after="0" w:line="276" w:lineRule="auto"/>
          </w:pPr>
        </w:pPrChange>
      </w:pPr>
      <w:ins w:id="2743" w:author="jimenezalfaro.borja@gmail.com" w:date="2020-08-01T16:16:00Z">
        <w:del w:id="2744" w:author="jimenezalfaro.borja@gmail.com" w:date="2020-08-01T17:15:00Z">
          <w:r w:rsidRPr="00E2144D" w:rsidDel="00554280">
            <w:rPr>
              <w:rFonts w:cs="Arial"/>
              <w:color w:val="231F20"/>
              <w:rPrChange w:id="2745" w:author="jimenezalfaro.borja@gmail.com" w:date="2020-08-01T16:24:00Z">
                <w:rPr>
                  <w:rFonts w:ascii="Times New Roman" w:hAnsi="Times New Roman" w:cs="Times New Roman"/>
                  <w:color w:val="231F20"/>
                </w:rPr>
              </w:rPrChange>
            </w:rPr>
            <w:delText>-Higher proportion of MPD and MD in alpine species, but this is not reflected in embryo:seed size ratio</w:delText>
          </w:r>
        </w:del>
      </w:ins>
    </w:p>
    <w:p w14:paraId="350EA7BE" w14:textId="32D171D8" w:rsidR="00F90769" w:rsidRPr="00E2144D" w:rsidDel="00554280" w:rsidRDefault="00F90769">
      <w:pPr>
        <w:autoSpaceDE w:val="0"/>
        <w:autoSpaceDN w:val="0"/>
        <w:adjustRightInd w:val="0"/>
        <w:rPr>
          <w:ins w:id="2746" w:author="jimenezalfaro.borja@gmail.com" w:date="2020-08-01T16:16:00Z"/>
          <w:del w:id="2747" w:author="jimenezalfaro.borja@gmail.com" w:date="2020-08-01T17:15:00Z"/>
          <w:rFonts w:cs="Arial"/>
          <w:color w:val="231F20"/>
          <w:rPrChange w:id="2748" w:author="jimenezalfaro.borja@gmail.com" w:date="2020-08-01T16:24:00Z">
            <w:rPr>
              <w:ins w:id="2749" w:author="jimenezalfaro.borja@gmail.com" w:date="2020-08-01T16:16:00Z"/>
              <w:del w:id="2750" w:author="jimenezalfaro.borja@gmail.com" w:date="2020-08-01T17:15:00Z"/>
              <w:rFonts w:ascii="Times New Roman" w:hAnsi="Times New Roman" w:cs="Times New Roman"/>
              <w:color w:val="231F20"/>
            </w:rPr>
          </w:rPrChange>
        </w:rPr>
        <w:pPrChange w:id="2751" w:author="jimenezalfaro.borja@gmail.com" w:date="2020-08-01T16:24:00Z">
          <w:pPr>
            <w:autoSpaceDE w:val="0"/>
            <w:autoSpaceDN w:val="0"/>
            <w:adjustRightInd w:val="0"/>
            <w:spacing w:after="0" w:line="276" w:lineRule="auto"/>
          </w:pPr>
        </w:pPrChange>
      </w:pPr>
      <w:ins w:id="2752" w:author="jimenezalfaro.borja@gmail.com" w:date="2020-08-01T16:16:00Z">
        <w:del w:id="2753" w:author="jimenezalfaro.borja@gmail.com" w:date="2020-08-01T17:15:00Z">
          <w:r w:rsidRPr="00E2144D" w:rsidDel="00554280">
            <w:rPr>
              <w:rFonts w:cs="Arial"/>
              <w:color w:val="231F20"/>
              <w:rPrChange w:id="2754" w:author="jimenezalfaro.borja@gmail.com" w:date="2020-08-01T16:24:00Z">
                <w:rPr>
                  <w:rFonts w:ascii="Times New Roman" w:hAnsi="Times New Roman" w:cs="Times New Roman"/>
                  <w:color w:val="231F20"/>
                </w:rPr>
              </w:rPrChange>
            </w:rPr>
            <w:delText>- Larger seeds are less responsive to light</w:delText>
          </w:r>
        </w:del>
      </w:ins>
    </w:p>
    <w:p w14:paraId="0E4602F6" w14:textId="03C95B00" w:rsidR="00F90769" w:rsidRPr="00E2144D" w:rsidDel="00554280" w:rsidRDefault="00F90769">
      <w:pPr>
        <w:autoSpaceDE w:val="0"/>
        <w:autoSpaceDN w:val="0"/>
        <w:adjustRightInd w:val="0"/>
        <w:rPr>
          <w:ins w:id="2755" w:author="jimenezalfaro.borja@gmail.com" w:date="2020-08-01T16:16:00Z"/>
          <w:del w:id="2756" w:author="jimenezalfaro.borja@gmail.com" w:date="2020-08-01T17:15:00Z"/>
          <w:rFonts w:cs="Arial"/>
          <w:color w:val="231F20"/>
          <w:rPrChange w:id="2757" w:author="jimenezalfaro.borja@gmail.com" w:date="2020-08-01T16:24:00Z">
            <w:rPr>
              <w:ins w:id="2758" w:author="jimenezalfaro.borja@gmail.com" w:date="2020-08-01T16:16:00Z"/>
              <w:del w:id="2759" w:author="jimenezalfaro.borja@gmail.com" w:date="2020-08-01T17:15:00Z"/>
              <w:rFonts w:ascii="Times New Roman" w:hAnsi="Times New Roman" w:cs="Times New Roman"/>
              <w:color w:val="231F20"/>
            </w:rPr>
          </w:rPrChange>
        </w:rPr>
        <w:pPrChange w:id="2760" w:author="jimenezalfaro.borja@gmail.com" w:date="2020-08-01T16:24:00Z">
          <w:pPr>
            <w:autoSpaceDE w:val="0"/>
            <w:autoSpaceDN w:val="0"/>
            <w:adjustRightInd w:val="0"/>
            <w:spacing w:after="0" w:line="276" w:lineRule="auto"/>
          </w:pPr>
        </w:pPrChange>
      </w:pPr>
      <w:ins w:id="2761" w:author="jimenezalfaro.borja@gmail.com" w:date="2020-08-01T16:16:00Z">
        <w:del w:id="2762" w:author="jimenezalfaro.borja@gmail.com" w:date="2020-08-01T17:15:00Z">
          <w:r w:rsidRPr="00E2144D" w:rsidDel="00554280">
            <w:rPr>
              <w:rFonts w:cs="Arial"/>
              <w:color w:val="231F20"/>
              <w:rPrChange w:id="2763" w:author="jimenezalfaro.borja@gmail.com" w:date="2020-08-01T16:24:00Z">
                <w:rPr>
                  <w:rFonts w:ascii="Times New Roman" w:hAnsi="Times New Roman" w:cs="Times New Roman"/>
                  <w:color w:val="231F20"/>
                </w:rPr>
              </w:rPrChange>
            </w:rPr>
            <w:delText>- Seeds with higher embryo:seed size germination faster (in agreement with Vandelook et al. 2012)</w:delText>
          </w:r>
        </w:del>
      </w:ins>
    </w:p>
    <w:p w14:paraId="2EEC502A" w14:textId="08CDF142" w:rsidR="00F90769" w:rsidDel="00554280" w:rsidRDefault="00F90769" w:rsidP="00E2144D">
      <w:pPr>
        <w:autoSpaceDE w:val="0"/>
        <w:autoSpaceDN w:val="0"/>
        <w:adjustRightInd w:val="0"/>
        <w:rPr>
          <w:ins w:id="2764" w:author="jimenezalfaro.borja@gmail.com" w:date="2020-08-01T17:05:00Z"/>
          <w:del w:id="2765" w:author="jimenezalfaro.borja@gmail.com" w:date="2020-08-01T17:15:00Z"/>
          <w:rFonts w:cs="Arial"/>
          <w:color w:val="231F20"/>
        </w:rPr>
      </w:pPr>
      <w:ins w:id="2766" w:author="jimenezalfaro.borja@gmail.com" w:date="2020-08-01T16:16:00Z">
        <w:del w:id="2767" w:author="jimenezalfaro.borja@gmail.com" w:date="2020-08-01T17:15:00Z">
          <w:r w:rsidRPr="00E2144D" w:rsidDel="00554280">
            <w:rPr>
              <w:rFonts w:cs="Arial"/>
              <w:color w:val="231F20"/>
              <w:rPrChange w:id="2768" w:author="jimenezalfaro.borja@gmail.com" w:date="2020-08-01T16:24:00Z">
                <w:rPr>
                  <w:rFonts w:ascii="Times New Roman" w:hAnsi="Times New Roman" w:cs="Times New Roman"/>
                  <w:color w:val="231F20"/>
                </w:rPr>
              </w:rPrChange>
            </w:rPr>
            <w:delText>- Seeds with lower embryo:seed size are more responsive to stratification</w:delText>
          </w:r>
        </w:del>
      </w:ins>
    </w:p>
    <w:p w14:paraId="09B210BB" w14:textId="5BE8A868" w:rsidR="00027401" w:rsidRPr="00E2144D" w:rsidDel="00554280" w:rsidRDefault="00027401">
      <w:pPr>
        <w:autoSpaceDE w:val="0"/>
        <w:autoSpaceDN w:val="0"/>
        <w:adjustRightInd w:val="0"/>
        <w:rPr>
          <w:ins w:id="2769" w:author="jimenezalfaro.borja@gmail.com" w:date="2020-08-01T16:16:00Z"/>
          <w:del w:id="2770" w:author="jimenezalfaro.borja@gmail.com" w:date="2020-08-01T17:16:00Z"/>
          <w:rFonts w:cs="Arial"/>
          <w:color w:val="231F20"/>
          <w:rPrChange w:id="2771" w:author="jimenezalfaro.borja@gmail.com" w:date="2020-08-01T16:24:00Z">
            <w:rPr>
              <w:ins w:id="2772" w:author="jimenezalfaro.borja@gmail.com" w:date="2020-08-01T16:16:00Z"/>
              <w:del w:id="2773" w:author="jimenezalfaro.borja@gmail.com" w:date="2020-08-01T17:16:00Z"/>
              <w:rFonts w:ascii="Times New Roman" w:hAnsi="Times New Roman" w:cs="Times New Roman"/>
              <w:color w:val="231F20"/>
            </w:rPr>
          </w:rPrChange>
        </w:rPr>
        <w:pPrChange w:id="2774" w:author="jimenezalfaro.borja@gmail.com" w:date="2020-08-01T16:24:00Z">
          <w:pPr>
            <w:autoSpaceDE w:val="0"/>
            <w:autoSpaceDN w:val="0"/>
            <w:adjustRightInd w:val="0"/>
            <w:spacing w:after="0" w:line="276" w:lineRule="auto"/>
          </w:pPr>
        </w:pPrChange>
      </w:pPr>
    </w:p>
    <w:p w14:paraId="3ACC28F6" w14:textId="180521CC" w:rsidR="00F90769" w:rsidRPr="00027401" w:rsidDel="00554280" w:rsidRDefault="00027401" w:rsidP="00F90769">
      <w:pPr>
        <w:autoSpaceDE w:val="0"/>
        <w:autoSpaceDN w:val="0"/>
        <w:adjustRightInd w:val="0"/>
        <w:spacing w:after="0" w:line="276" w:lineRule="auto"/>
        <w:rPr>
          <w:ins w:id="2775" w:author="jimenezalfaro.borja@gmail.com" w:date="2020-08-01T17:05:00Z"/>
          <w:del w:id="2776" w:author="jimenezalfaro.borja@gmail.com" w:date="2020-08-01T17:15:00Z"/>
          <w:b/>
          <w:bCs/>
          <w:color w:val="FF0000"/>
          <w:rPrChange w:id="2777" w:author="jimenezalfaro.borja@gmail.com" w:date="2020-08-01T17:05:00Z">
            <w:rPr>
              <w:ins w:id="2778" w:author="jimenezalfaro.borja@gmail.com" w:date="2020-08-01T17:05:00Z"/>
              <w:del w:id="2779" w:author="jimenezalfaro.borja@gmail.com" w:date="2020-08-01T17:15:00Z"/>
              <w:rFonts w:ascii="Times New Roman" w:hAnsi="Times New Roman" w:cs="Times New Roman"/>
              <w:b/>
              <w:bCs/>
              <w:color w:val="231F20"/>
            </w:rPr>
          </w:rPrChange>
        </w:rPr>
      </w:pPr>
      <w:ins w:id="2780" w:author="jimenezalfaro.borja@gmail.com" w:date="2020-08-01T17:05:00Z">
        <w:del w:id="2781" w:author="jimenezalfaro.borja@gmail.com" w:date="2020-08-01T17:15:00Z">
          <w:r w:rsidRPr="00027401" w:rsidDel="00554280">
            <w:rPr>
              <w:b/>
              <w:bCs/>
              <w:color w:val="FF0000"/>
              <w:rPrChange w:id="2782" w:author="jimenezalfaro.borja@gmail.com" w:date="2020-08-01T17:05:00Z">
                <w:rPr>
                  <w:rFonts w:ascii="Times New Roman" w:hAnsi="Times New Roman" w:cs="Times New Roman"/>
                  <w:b/>
                  <w:bCs/>
                  <w:color w:val="231F20"/>
                </w:rPr>
              </w:rPrChange>
            </w:rPr>
            <w:delText>Remvoed from previous Discussion</w:delText>
          </w:r>
        </w:del>
      </w:ins>
    </w:p>
    <w:p w14:paraId="4714FAD4" w14:textId="754AFC13" w:rsidR="00027401" w:rsidDel="00554280" w:rsidRDefault="00027401" w:rsidP="00027401">
      <w:pPr>
        <w:pStyle w:val="FirstParagraph"/>
        <w:rPr>
          <w:ins w:id="2783" w:author="jimenezalfaro.borja@gmail.com" w:date="2020-08-01T17:05:00Z"/>
          <w:del w:id="2784" w:author="jimenezalfaro.borja@gmail.com" w:date="2020-08-01T17:15:00Z"/>
        </w:rPr>
      </w:pPr>
      <w:ins w:id="2785" w:author="jimenezalfaro.borja@gmail.com" w:date="2020-08-01T17:05:00Z">
        <w:del w:id="2786" w:author="jimenezalfaro.borja@gmail.com" w:date="2020-08-01T17:15:00Z">
          <w:r w:rsidDel="00554280">
            <w:delText xml:space="preserve">The influence of environmental conditions as drivers of these contrasting germination responses to temperature is gaining recognition. For example, alpine species show higher optimal temperatures for germination than either subalpine species (i.e. species that live close to the treeline, Fernández-Pascual </w:delText>
          </w:r>
          <w:r w:rsidDel="00554280">
            <w:rPr>
              <w:i/>
            </w:rPr>
            <w:delText>et al.</w:delText>
          </w:r>
          <w:r w:rsidDel="00554280">
            <w:delText xml:space="preserve"> (</w:delText>
          </w:r>
          <w:r w:rsidDel="00554280">
            <w:fldChar w:fldCharType="begin"/>
          </w:r>
          <w:r w:rsidDel="00554280">
            <w:delInstrText xml:space="preserve"> HYPERLINK \l "ref-RN2371" \h </w:delInstrText>
          </w:r>
          <w:r w:rsidDel="00554280">
            <w:fldChar w:fldCharType="separate"/>
          </w:r>
          <w:r w:rsidDel="00554280">
            <w:rPr>
              <w:rStyle w:val="Hyperlink"/>
            </w:rPr>
            <w:delText>2017</w:delText>
          </w:r>
          <w:r w:rsidDel="00554280">
            <w:rPr>
              <w:rStyle w:val="Hyperlink"/>
            </w:rPr>
            <w:fldChar w:fldCharType="end"/>
          </w:r>
          <w:r w:rsidDel="00554280">
            <w:delText xml:space="preserve">)) or congeneric counterparts from below the treeline (Walder &amp; Erschbamer, </w:delText>
          </w:r>
          <w:r w:rsidDel="00554280">
            <w:fldChar w:fldCharType="begin"/>
          </w:r>
          <w:r w:rsidDel="00554280">
            <w:delInstrText xml:space="preserve"> HYPERLINK \l "ref-RN3266" \h </w:delInstrText>
          </w:r>
          <w:r w:rsidDel="00554280">
            <w:fldChar w:fldCharType="separate"/>
          </w:r>
          <w:r w:rsidDel="00554280">
            <w:rPr>
              <w:rStyle w:val="Hyperlink"/>
            </w:rPr>
            <w:delText>2015</w:delText>
          </w:r>
          <w:r w:rsidDel="00554280">
            <w:rPr>
              <w:rStyle w:val="Hyperlink"/>
            </w:rPr>
            <w:fldChar w:fldCharType="end"/>
          </w:r>
          <w:r w:rsidDel="00554280">
            <w:delText xml:space="preserve">). Differences in germination traits have been attributed also to species successional niche, with pioneer species germinating better at colder temperatures than later successional species (Schwienbacher </w:delText>
          </w:r>
          <w:r w:rsidDel="00554280">
            <w:rPr>
              <w:i/>
            </w:rPr>
            <w:delText>et al.</w:delText>
          </w:r>
          <w:r w:rsidDel="00554280">
            <w:delText xml:space="preserve">, </w:delText>
          </w:r>
          <w:r w:rsidDel="00554280">
            <w:fldChar w:fldCharType="begin"/>
          </w:r>
          <w:r w:rsidDel="00554280">
            <w:delInstrText xml:space="preserve"> HYPERLINK \l "ref-RN3229" \h </w:delInstrText>
          </w:r>
          <w:r w:rsidDel="00554280">
            <w:fldChar w:fldCharType="separate"/>
          </w:r>
          <w:r w:rsidDel="00554280">
            <w:rPr>
              <w:rStyle w:val="Hyperlink"/>
            </w:rPr>
            <w:delText>2012</w:delText>
          </w:r>
          <w:r w:rsidDel="00554280">
            <w:rPr>
              <w:rStyle w:val="Hyperlink"/>
            </w:rPr>
            <w:fldChar w:fldCharType="end"/>
          </w:r>
          <w:r w:rsidDel="00554280">
            <w:delText xml:space="preserve">). Species from calcareous and siliceous alpine grasslands show a slow overwinter germination or high germination under all conditions, respectively (Tudela-Isanta </w:delText>
          </w:r>
          <w:r w:rsidDel="00554280">
            <w:rPr>
              <w:i/>
            </w:rPr>
            <w:delText>et al.</w:delText>
          </w:r>
          <w:r w:rsidDel="00554280">
            <w:delText xml:space="preserve">, </w:delText>
          </w:r>
          <w:r w:rsidDel="00554280">
            <w:fldChar w:fldCharType="begin"/>
          </w:r>
          <w:r w:rsidDel="00554280">
            <w:delInstrText xml:space="preserve"> HYPERLINK \l "ref-RN4727" \h </w:delInstrText>
          </w:r>
          <w:r w:rsidDel="00554280">
            <w:fldChar w:fldCharType="separate"/>
          </w:r>
          <w:r w:rsidDel="00554280">
            <w:rPr>
              <w:rStyle w:val="Hyperlink"/>
            </w:rPr>
            <w:delText>2018</w:delText>
          </w:r>
          <w:r w:rsidDel="00554280">
            <w:rPr>
              <w:rStyle w:val="Hyperlink"/>
            </w:rPr>
            <w:fldChar w:fldCharType="end"/>
          </w:r>
          <w:r w:rsidDel="00554280">
            <w:fldChar w:fldCharType="begin"/>
          </w:r>
          <w:r w:rsidDel="00554280">
            <w:delInstrText xml:space="preserve"> HYPERLINK \l "ref-RN4727" \h </w:delInstrText>
          </w:r>
          <w:r w:rsidDel="00554280">
            <w:fldChar w:fldCharType="separate"/>
          </w:r>
          <w:r w:rsidDel="00554280">
            <w:rPr>
              <w:rStyle w:val="Hyperlink"/>
            </w:rPr>
            <w:delText>a</w:delText>
          </w:r>
          <w:r w:rsidDel="00554280">
            <w:rPr>
              <w:rStyle w:val="Hyperlink"/>
            </w:rPr>
            <w:fldChar w:fldCharType="end"/>
          </w:r>
          <w:r w:rsidDel="00554280">
            <w:delText>,</w:delText>
          </w:r>
          <w:r w:rsidDel="00554280">
            <w:fldChar w:fldCharType="begin"/>
          </w:r>
          <w:r w:rsidDel="00554280">
            <w:delInstrText xml:space="preserve"> HYPERLINK \l "ref-RN4726" \h </w:delInstrText>
          </w:r>
          <w:r w:rsidDel="00554280">
            <w:fldChar w:fldCharType="separate"/>
          </w:r>
          <w:r w:rsidDel="00554280">
            <w:rPr>
              <w:rStyle w:val="Hyperlink"/>
            </w:rPr>
            <w:delText>b</w:delText>
          </w:r>
          <w:r w:rsidDel="00554280">
            <w:rPr>
              <w:rStyle w:val="Hyperlink"/>
            </w:rPr>
            <w:fldChar w:fldCharType="end"/>
          </w:r>
          <w:r w:rsidDel="00554280">
            <w:delText xml:space="preserve">). Other factors related to species germination characteristics include slope (Xu </w:delText>
          </w:r>
          <w:r w:rsidDel="00554280">
            <w:rPr>
              <w:i/>
            </w:rPr>
            <w:delText>et al.</w:delText>
          </w:r>
          <w:r w:rsidDel="00554280">
            <w:delText xml:space="preserve">, </w:delText>
          </w:r>
          <w:r w:rsidDel="00554280">
            <w:fldChar w:fldCharType="begin"/>
          </w:r>
          <w:r w:rsidDel="00554280">
            <w:delInstrText xml:space="preserve"> HYPERLINK \l "ref-RN4733" \h </w:delInstrText>
          </w:r>
          <w:r w:rsidDel="00554280">
            <w:fldChar w:fldCharType="separate"/>
          </w:r>
          <w:r w:rsidDel="00554280">
            <w:rPr>
              <w:rStyle w:val="Hyperlink"/>
            </w:rPr>
            <w:delText>2017</w:delText>
          </w:r>
          <w:r w:rsidDel="00554280">
            <w:rPr>
              <w:rStyle w:val="Hyperlink"/>
            </w:rPr>
            <w:fldChar w:fldCharType="end"/>
          </w:r>
          <w:r w:rsidDel="00554280">
            <w:delText xml:space="preserve">) and biogeographical origin (Giménez-Benavides </w:delText>
          </w:r>
          <w:r w:rsidDel="00554280">
            <w:rPr>
              <w:i/>
            </w:rPr>
            <w:delText>et al.</w:delText>
          </w:r>
          <w:r w:rsidDel="00554280">
            <w:delText xml:space="preserve">, </w:delText>
          </w:r>
          <w:r w:rsidDel="00554280">
            <w:fldChar w:fldCharType="begin"/>
          </w:r>
          <w:r w:rsidDel="00554280">
            <w:delInstrText xml:space="preserve"> HYPERLINK \l "ref-RN698" \h </w:delInstrText>
          </w:r>
          <w:r w:rsidDel="00554280">
            <w:fldChar w:fldCharType="separate"/>
          </w:r>
          <w:r w:rsidDel="00554280">
            <w:rPr>
              <w:rStyle w:val="Hyperlink"/>
            </w:rPr>
            <w:delText>2005</w:delText>
          </w:r>
          <w:r w:rsidDel="00554280">
            <w:rPr>
              <w:rStyle w:val="Hyperlink"/>
            </w:rPr>
            <w:fldChar w:fldCharType="end"/>
          </w:r>
          <w:r w:rsidDel="00554280">
            <w:delText xml:space="preserve">). Nevertheless, no habitat-related germination strategies were identified when comparing a major divide in alpine microhabitats, as is the one between fellfields and snowbeds (Shimono &amp; Kudo, </w:delText>
          </w:r>
          <w:r w:rsidDel="00554280">
            <w:fldChar w:fldCharType="begin"/>
          </w:r>
          <w:r w:rsidDel="00554280">
            <w:delInstrText xml:space="preserve"> HYPERLINK \l "ref-RN707" \h </w:delInstrText>
          </w:r>
          <w:r w:rsidDel="00554280">
            <w:fldChar w:fldCharType="separate"/>
          </w:r>
          <w:r w:rsidDel="00554280">
            <w:rPr>
              <w:rStyle w:val="Hyperlink"/>
            </w:rPr>
            <w:delText>2005</w:delText>
          </w:r>
          <w:r w:rsidDel="00554280">
            <w:rPr>
              <w:rStyle w:val="Hyperlink"/>
            </w:rPr>
            <w:fldChar w:fldCharType="end"/>
          </w:r>
          <w:r w:rsidDel="00554280">
            <w:delText>).</w:delText>
          </w:r>
        </w:del>
      </w:ins>
    </w:p>
    <w:p w14:paraId="0AE76F96" w14:textId="40C99C01" w:rsidR="00027401" w:rsidRPr="003C3DDE" w:rsidDel="00554280" w:rsidRDefault="00027401" w:rsidP="00027401">
      <w:pPr>
        <w:pStyle w:val="BodyText"/>
        <w:rPr>
          <w:ins w:id="2787" w:author="jimenezalfaro.borja@gmail.com" w:date="2020-08-01T17:05:00Z"/>
          <w:del w:id="2788" w:author="jimenezalfaro.borja@gmail.com" w:date="2020-08-01T17:15:00Z"/>
          <w:rFonts w:cs="Arial"/>
          <w:color w:val="FF0000"/>
        </w:rPr>
      </w:pPr>
      <w:ins w:id="2789" w:author="jimenezalfaro.borja@gmail.com" w:date="2020-08-01T17:05:00Z">
        <w:del w:id="2790" w:author="jimenezalfaro.borja@gmail.com" w:date="2020-08-01T17:15:00Z">
          <w:r w:rsidRPr="003C3DDE" w:rsidDel="00554280">
            <w:rPr>
              <w:rFonts w:cs="Arial"/>
              <w:color w:val="FF0000"/>
            </w:rPr>
            <w:delText>Discussion of FAMD ordination of regeneration traits</w:delText>
          </w:r>
        </w:del>
      </w:ins>
    </w:p>
    <w:p w14:paraId="6BB0756D" w14:textId="151B2051" w:rsidR="00027401" w:rsidRPr="003C3DDE" w:rsidDel="00554280" w:rsidRDefault="00027401" w:rsidP="00027401">
      <w:pPr>
        <w:rPr>
          <w:ins w:id="2791" w:author="jimenezalfaro.borja@gmail.com" w:date="2020-08-01T17:05:00Z"/>
          <w:del w:id="2792" w:author="jimenezalfaro.borja@gmail.com" w:date="2020-08-01T17:15:00Z"/>
          <w:rFonts w:cs="Arial"/>
        </w:rPr>
      </w:pPr>
      <w:ins w:id="2793" w:author="jimenezalfaro.borja@gmail.com" w:date="2020-08-01T17:05:00Z">
        <w:del w:id="2794" w:author="jimenezalfaro.borja@gmail.com" w:date="2020-08-01T17:15:00Z">
          <w:r w:rsidRPr="003C3DDE" w:rsidDel="00554280">
            <w:rPr>
              <w:rFonts w:cs="Arial"/>
            </w:rPr>
            <w:delText xml:space="preserve">The factorial analysis of mixed data (FAMD) opposed alpine plants according to a fast-slow gradient across regeneration strategies in alpine species.  </w:delText>
          </w:r>
          <w:commentRangeStart w:id="2795"/>
          <w:r w:rsidRPr="003C3DDE" w:rsidDel="00554280">
            <w:rPr>
              <w:rFonts w:cs="Arial"/>
            </w:rPr>
            <w:delText xml:space="preserve">This gradient opposes perennial, woody plants with slow germination (high MGT), with high temperature requirements, stratification or GA3, focussing on a single germination season (low UNC) against annual plants, with faster germination (low MGT), including a bet-hedging startegy (high UNC), with germination traits indicating possible fast germination after specific germination cues (PY, alternating temperatures). </w:delText>
          </w:r>
          <w:commentRangeEnd w:id="2795"/>
          <w:r w:rsidDel="00554280">
            <w:rPr>
              <w:rStyle w:val="CommentReference"/>
            </w:rPr>
            <w:commentReference w:id="2795"/>
          </w:r>
          <w:commentRangeStart w:id="2796"/>
          <w:r w:rsidRPr="003C3DDE" w:rsidDel="00554280">
            <w:rPr>
              <w:rFonts w:cs="Arial"/>
            </w:rPr>
            <w:delText xml:space="preserve">This gradient is interestingly linked to biogeographic patterns since the slow end is correlated with restricted distribution ranges. </w:delText>
          </w:r>
          <w:commentRangeEnd w:id="2796"/>
          <w:r w:rsidDel="00554280">
            <w:rPr>
              <w:rStyle w:val="CommentReference"/>
            </w:rPr>
            <w:commentReference w:id="2796"/>
          </w:r>
        </w:del>
      </w:ins>
    </w:p>
    <w:p w14:paraId="6B95CFAE" w14:textId="07C5CB8C" w:rsidR="00027401" w:rsidRPr="003C3DDE" w:rsidDel="00554280" w:rsidRDefault="00027401" w:rsidP="00027401">
      <w:pPr>
        <w:rPr>
          <w:ins w:id="2797" w:author="jimenezalfaro.borja@gmail.com" w:date="2020-08-01T17:05:00Z"/>
          <w:del w:id="2798" w:author="jimenezalfaro.borja@gmail.com" w:date="2020-08-01T17:15:00Z"/>
          <w:rFonts w:cs="Arial"/>
        </w:rPr>
      </w:pPr>
      <w:commentRangeStart w:id="2799"/>
      <w:ins w:id="2800" w:author="jimenezalfaro.borja@gmail.com" w:date="2020-08-01T17:05:00Z">
        <w:del w:id="2801" w:author="jimenezalfaro.borja@gmail.com" w:date="2020-08-01T17:15:00Z">
          <w:r w:rsidRPr="003C3DDE" w:rsidDel="00554280">
            <w:rPr>
              <w:rFonts w:cs="Arial"/>
            </w:rPr>
            <w:delText xml:space="preserve">The fast-slow gradient </w:delText>
          </w:r>
          <w:commentRangeEnd w:id="2799"/>
          <w:r w:rsidDel="00554280">
            <w:rPr>
              <w:rStyle w:val="CommentReference"/>
            </w:rPr>
            <w:commentReference w:id="2799"/>
          </w:r>
          <w:r w:rsidRPr="003C3DDE" w:rsidDel="00554280">
            <w:rPr>
              <w:rFonts w:cs="Arial"/>
            </w:rPr>
            <w:delText xml:space="preserve">within regenerative strategies of alpine plants we found here is in parallel to prominent gradients of fast or slow population dynamics </w:delText>
          </w:r>
          <w:r w:rsidRPr="003C3DDE" w:rsidDel="00554280">
            <w:rPr>
              <w:rFonts w:cs="Arial"/>
            </w:rPr>
            <w:fldChar w:fldCharType="begin"/>
          </w:r>
          <w:r w:rsidRPr="003C3DDE" w:rsidDel="00554280">
            <w:rPr>
              <w:rFonts w:cs="Arial"/>
            </w:rPr>
            <w:delInstrText xml:space="preserve"> ADDIN EN.CITE &lt;EndNote&gt;&lt;Cite&gt;&lt;Author&gt;Silvertown&lt;/Author&gt;&lt;Year&gt;1992&lt;/Year&gt;&lt;RecNum&gt;1810&lt;/RecNum&gt;&lt;DisplayText&gt;(Nobis and Schweingruber 2013; Silvertown et al. 1992)&lt;/DisplayText&gt;&lt;record&gt;&lt;rec-number&gt;1810&lt;/rec-number&gt;&lt;foreign-keys&gt;&lt;key app="EN" db-id="sd5avdtxe5z9dte05wgpsvr8adxsav0xrezf" timestamp="1419255211"&gt;1810&lt;/key&gt;&lt;/foreign-keys&gt;&lt;ref-type name="Journal Article"&gt;17&lt;/ref-type&gt;&lt;contributors&gt;&lt;authors&gt;&lt;author&gt;Silvertown, J.&lt;/author&gt;&lt;author&gt;Franco, M.&lt;/author&gt;&lt;author&gt;McConway, K.&lt;/author&gt;&lt;/authors&gt;&lt;/contributors&gt;&lt;titles&gt;&lt;title&gt;A demographic interpretation of Grime&amp;apos;s triangle&lt;/title&gt;&lt;secondary-title&gt;Functional Ecology&lt;/secondary-title&gt;&lt;/titles&gt;&lt;periodical&gt;&lt;full-title&gt;Functional Ecology&lt;/full-title&gt;&lt;abbr-1&gt;Funct. Ecol.&lt;/abbr-1&gt;&lt;abbr-2&gt;Funct Ecol&lt;/abbr-2&gt;&lt;/periodical&gt;&lt;pages&gt;130-136&lt;/pages&gt;&lt;reprint-edition&gt;NOT IN FILE&lt;/reprint-edition&gt;&lt;dates&gt;&lt;year&gt;1992&lt;/year&gt;&lt;/dates&gt;&lt;urls&gt;&lt;/urls&gt;&lt;/record&gt;&lt;/Cite&gt;&lt;Cite&gt;&lt;Author&gt;Nobis&lt;/Author&gt;&lt;Year&gt;2013&lt;/Year&gt;&lt;RecNum&gt;5912&lt;/RecNum&gt;&lt;record&gt;&lt;rec-number&gt;5912&lt;/rec-number&gt;&lt;foreign-keys&gt;&lt;key app="EN" db-id="sd5avdtxe5z9dte05wgpsvr8adxsav0xrezf" timestamp="1595195101"&gt;5912&lt;/key&gt;&lt;/foreign-keys&gt;&lt;ref-type name="Journal Article"&gt;17&lt;/ref-type&gt;&lt;contributors&gt;&lt;authors&gt;&lt;author&gt;Nobis, Michael P.&lt;/author&gt;&lt;author&gt;Schweingruber, Fritz H.&lt;/author&gt;&lt;/authors&gt;&lt;/contributors&gt;&lt;titles&gt;&lt;title&gt;Adult age of vascular plant species along an elevational land-use and climate gradient&lt;/title&gt;&lt;secondary-title&gt;Ecography&lt;/secondary-title&gt;&lt;/titles&gt;&lt;periodical&gt;&lt;full-title&gt;Ecography&lt;/full-title&gt;&lt;abbr-1&gt;Ecography&lt;/abbr-1&gt;&lt;abbr-2&gt;Ecography&lt;/abbr-2&gt;&lt;/periodical&gt;&lt;pages&gt;1076-1085&lt;/pages&gt;&lt;volume&gt;36&lt;/volume&gt;&lt;number&gt;10&lt;/number&gt;&lt;dates&gt;&lt;year&gt;2013&lt;/year&gt;&lt;pub-dates&gt;&lt;date&gt;2013&lt;/date&gt;&lt;/pub-dates&gt;&lt;/dates&gt;&lt;isbn&gt;1600-0587&lt;/isbn&gt;&lt;urls&gt;&lt;/urls&gt;&lt;electronic-resource-num&gt;10.1111/j.1600-0587.2013.00158.x&lt;/electronic-resource-num&gt;&lt;remote-database-name&gt;Wiley Online Library&lt;/remote-database-name&gt;&lt;language&gt;en&lt;/language&gt;&lt;access-date&gt;2020-07-19 21:41:35&lt;/access-date&gt;&lt;/record&gt;&lt;/Cite&gt;&lt;/EndNote&gt;</w:delInstrText>
          </w:r>
          <w:r w:rsidRPr="003C3DDE" w:rsidDel="00554280">
            <w:rPr>
              <w:rFonts w:cs="Arial"/>
            </w:rPr>
            <w:fldChar w:fldCharType="separate"/>
          </w:r>
          <w:r w:rsidRPr="003C3DDE" w:rsidDel="00554280">
            <w:rPr>
              <w:rFonts w:cs="Arial"/>
              <w:noProof/>
            </w:rPr>
            <w:delText>(Nobis and Schweingruber 2013; Silvertown et al. 1992)</w:delText>
          </w:r>
          <w:r w:rsidRPr="003C3DDE" w:rsidDel="00554280">
            <w:rPr>
              <w:rFonts w:cs="Arial"/>
            </w:rPr>
            <w:fldChar w:fldCharType="end"/>
          </w:r>
          <w:r w:rsidRPr="003C3DDE" w:rsidDel="00554280">
            <w:rPr>
              <w:rFonts w:cs="Arial"/>
            </w:rPr>
            <w:delText xml:space="preserve">, fast or slow developping leaf traits </w:delText>
          </w:r>
          <w:r w:rsidRPr="003C3DDE" w:rsidDel="00554280">
            <w:rPr>
              <w:rFonts w:cs="Arial"/>
            </w:rPr>
            <w:fldChar w:fldCharType="begin"/>
          </w:r>
          <w:r w:rsidRPr="003C3DDE" w:rsidDel="00554280">
            <w:rPr>
              <w:rFonts w:cs="Arial"/>
            </w:rPr>
            <w:delInstrText xml:space="preserve"> ADDIN EN.CITE &lt;EndNote&gt;&lt;Cite&gt;&lt;Author&gt;Wright&lt;/Author&gt;&lt;Year&gt;2004&lt;/Year&gt;&lt;RecNum&gt;846&lt;/RecNum&gt;&lt;DisplayText&gt;(Wright et al. 2004)&lt;/DisplayText&gt;&lt;record&gt;&lt;rec-number&gt;846&lt;/rec-number&gt;&lt;foreign-keys&gt;&lt;key app="EN" db-id="sd5avdtxe5z9dte05wgpsvr8adxsav0xrezf" timestamp="1419255211"&gt;846&lt;/key&gt;&lt;/foreign-keys&gt;&lt;ref-type name="Journal Article"&gt;17&lt;/ref-type&gt;&lt;contributors&gt;&lt;authors&gt;&lt;author&gt;Wright, Ian J.&lt;/author&gt;&lt;author&gt;Reich, Peter B.&lt;/author&gt;&lt;author&gt;Westoby, Mark&lt;/author&gt;&lt;author&gt;Ackerly, David D.&lt;/author&gt;&lt;author&gt;Baruch, Zdravko&lt;/author&gt;&lt;author&gt;Bongers, Frans&lt;/author&gt;&lt;author&gt;Cavender-Bares, Jeannine&lt;/author&gt;&lt;author&gt;Chapin, Terry&lt;/author&gt;&lt;author&gt;Cornelissen, Johannes H. C.&lt;/author&gt;&lt;author&gt;Diemer, Matthias&lt;/author&gt;&lt;author&gt;Flexas, Jaume&lt;/author&gt;&lt;author&gt;Garnier, Eric&lt;/author&gt;&lt;author&gt;Groom, Philip K.&lt;/author&gt;&lt;author&gt;Gulias, Javier&lt;/author&gt;&lt;author&gt;Hikosaka, Kouki&lt;/author&gt;&lt;author&gt;Lamont, Byron B.&lt;/author&gt;&lt;author&gt;Lee, Tali&lt;/author&gt;&lt;author&gt;Lee, William&lt;/author&gt;&lt;author&gt;Lusk, Christopher&lt;/author&gt;&lt;author&gt;Midgley, Jeremy J.&lt;/author&gt;&lt;author&gt;Navas, Marie Laure&lt;/author&gt;&lt;author&gt;Niinemets, Ulo&lt;/author&gt;&lt;author&gt;Oleksyn, Jacek&lt;/author&gt;&lt;author&gt;Osada, Noriyuki&lt;/author&gt;&lt;author&gt;Poorter, Hendrik&lt;/author&gt;&lt;author&gt;Poot, Pieter&lt;/author&gt;&lt;author&gt;Prior, Lynda&lt;/author&gt;&lt;author&gt;Pyankov, Vladimir I.&lt;/author&gt;&lt;author&gt;Roumet, Catherine&lt;/author&gt;&lt;author&gt;Thomas, Sean C.&lt;/author&gt;&lt;author&gt;Tjoelker, Mark G.&lt;/author&gt;&lt;author&gt;Veneklaas, Erik J.&lt;/author&gt;&lt;author&gt;Villar, Rafael&lt;/author&gt;&lt;/authors&gt;&lt;/contributors&gt;&lt;titles&gt;&lt;title&gt;The worldwide leaf economics spectrum&lt;/title&gt;&lt;secondary-title&gt;Nature&lt;/secondary-title&gt;&lt;/titles&gt;&lt;periodical&gt;&lt;full-title&gt;Nature&lt;/full-title&gt;&lt;abbr-1&gt;Nature&lt;/abbr-1&gt;&lt;abbr-2&gt;Nature&lt;/abbr-2&gt;&lt;/periodical&gt;&lt;pages&gt;821-827&lt;/pages&gt;&lt;volume&gt;428&lt;/volume&gt;&lt;number&gt;6985&lt;/number&gt;&lt;reprint-edition&gt;NOT IN FILE&lt;/reprint-edition&gt;&lt;keywords&gt;&lt;keyword&gt;LEAF&lt;/keyword&gt;&lt;keyword&gt;WORLDWIDE&lt;/keyword&gt;&lt;/keywords&gt;&lt;dates&gt;&lt;year&gt;2004&lt;/year&gt;&lt;/dates&gt;&lt;urls&gt;&lt;related-urls&gt;&lt;url&gt;http://dx.doi.org.gate1.inist.fr/10.1038/nature02403&lt;/url&gt;&lt;/related-urls&gt;&lt;/urls&gt;&lt;/record&gt;&lt;/Cite&gt;&lt;/EndNote&gt;</w:delInstrText>
          </w:r>
          <w:r w:rsidRPr="003C3DDE" w:rsidDel="00554280">
            <w:rPr>
              <w:rFonts w:cs="Arial"/>
            </w:rPr>
            <w:fldChar w:fldCharType="separate"/>
          </w:r>
          <w:r w:rsidRPr="003C3DDE" w:rsidDel="00554280">
            <w:rPr>
              <w:rFonts w:cs="Arial"/>
              <w:noProof/>
            </w:rPr>
            <w:delText>(Wright et al. 2004)</w:delText>
          </w:r>
          <w:r w:rsidRPr="003C3DDE" w:rsidDel="00554280">
            <w:rPr>
              <w:rFonts w:cs="Arial"/>
            </w:rPr>
            <w:fldChar w:fldCharType="end"/>
          </w:r>
          <w:r w:rsidRPr="003C3DDE" w:rsidDel="00554280">
            <w:rPr>
              <w:rFonts w:cs="Arial"/>
            </w:rPr>
            <w:delText xml:space="preserve">, or large sets of plant ecological features </w:delText>
          </w:r>
          <w:r w:rsidRPr="003C3DDE" w:rsidDel="00554280">
            <w:rPr>
              <w:rFonts w:cs="Arial"/>
            </w:rPr>
            <w:fldChar w:fldCharType="begin"/>
          </w:r>
          <w:r w:rsidRPr="003C3DDE" w:rsidDel="00554280">
            <w:rPr>
              <w:rFonts w:cs="Arial"/>
            </w:rPr>
            <w:delInstrText xml:space="preserve"> ADDIN EN.CITE &lt;EndNote&gt;&lt;Cite&gt;&lt;Author&gt;Grime&lt;/Author&gt;&lt;Year&gt;1977&lt;/Year&gt;&lt;RecNum&gt;2557&lt;/RecNum&gt;&lt;DisplayText&gt;(Grime 1977)&lt;/DisplayText&gt;&lt;record&gt;&lt;rec-number&gt;2557&lt;/rec-number&gt;&lt;foreign-keys&gt;&lt;key app="EN" db-id="sd5avdtxe5z9dte05wgpsvr8adxsav0xrezf" timestamp="1436256021"&gt;2557&lt;/key&gt;&lt;/foreign-keys&gt;&lt;ref-type name="Journal Article"&gt;17&lt;/ref-type&gt;&lt;contributors&gt;&lt;authors&gt;&lt;author&gt;Grime, JP&lt;/author&gt;&lt;/authors&gt;&lt;/contributors&gt;&lt;titles&gt;&lt;title&gt;Evidence for the existence of three primary strategies in plants and its relevance to ecological and evolutionary theory&lt;/title&gt;&lt;secondary-title&gt;American naturalist&lt;/secondary-title&gt;&lt;/titles&gt;&lt;periodical&gt;&lt;full-title&gt;American Naturalist&lt;/full-title&gt;&lt;abbr-1&gt;Am. Nat.&lt;/abbr-1&gt;&lt;abbr-2&gt;Am Nat&lt;/abbr-2&gt;&lt;/periodical&gt;&lt;pages&gt;1169-1194&lt;/pages&gt;&lt;dates&gt;&lt;year&gt;1977&lt;/year&gt;&lt;/dates&gt;&lt;isbn&gt;0003-0147&lt;/isbn&gt;&lt;urls&gt;&lt;/urls&gt;&lt;/record&gt;&lt;/Cite&gt;&lt;/EndNote&gt;</w:delInstrText>
          </w:r>
          <w:r w:rsidRPr="003C3DDE" w:rsidDel="00554280">
            <w:rPr>
              <w:rFonts w:cs="Arial"/>
            </w:rPr>
            <w:fldChar w:fldCharType="separate"/>
          </w:r>
          <w:r w:rsidRPr="003C3DDE" w:rsidDel="00554280">
            <w:rPr>
              <w:rFonts w:cs="Arial"/>
              <w:noProof/>
            </w:rPr>
            <w:delText>(Grime 1977)</w:delText>
          </w:r>
          <w:r w:rsidRPr="003C3DDE" w:rsidDel="00554280">
            <w:rPr>
              <w:rFonts w:cs="Arial"/>
            </w:rPr>
            <w:fldChar w:fldCharType="end"/>
          </w:r>
          <w:r w:rsidRPr="003C3DDE" w:rsidDel="00554280">
            <w:rPr>
              <w:rFonts w:cs="Arial"/>
            </w:rPr>
            <w:delText xml:space="preserve">. Fast regeneration can be understood as a strategy to cope with frequently disturbed alpine habitats such as avalanche ways, steep eroding slopes, regressing glaciers and riverbeds </w:delText>
          </w:r>
          <w:r w:rsidRPr="003C3DDE" w:rsidDel="00554280">
            <w:rPr>
              <w:rFonts w:cs="Arial"/>
            </w:rPr>
            <w:fldChar w:fldCharType="begin">
              <w:fldData xml:space="preserve">PEVuZE5vdGU+PENpdGU+PEF1dGhvcj5HZW50aWxpPC9BdXRob3I+PFllYXI+MjAxMzwvWWVhcj48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</w:fldData>
            </w:fldChar>
          </w:r>
          <w:r w:rsidRPr="003C3DDE" w:rsidDel="00554280">
            <w:rPr>
              <w:rFonts w:cs="Arial"/>
            </w:rPr>
            <w:delInstrText xml:space="preserve"> ADDIN EN.CITE </w:delInstrText>
          </w:r>
          <w:r w:rsidRPr="003C3DDE" w:rsidDel="00554280">
            <w:rPr>
              <w:rFonts w:cs="Arial"/>
            </w:rPr>
            <w:fldChar w:fldCharType="begin">
              <w:fldData xml:space="preserve">PEVuZE5vdGU+PENpdGU+PEF1dGhvcj5HZW50aWxpPC9BdXRob3I+PFllYXI+MjAxMzwvWWVhcj48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</w:fldData>
            </w:fldChar>
          </w:r>
          <w:r w:rsidRPr="003C3DDE" w:rsidDel="00554280">
            <w:rPr>
              <w:rFonts w:cs="Arial"/>
            </w:rPr>
            <w:delInstrText xml:space="preserve"> ADDIN EN.CITE.DATA </w:delInstrText>
          </w:r>
          <w:r w:rsidRPr="003C3DDE" w:rsidDel="00554280">
            <w:rPr>
              <w:rFonts w:cs="Arial"/>
            </w:rPr>
          </w:r>
          <w:r w:rsidRPr="003C3DDE" w:rsidDel="00554280">
            <w:rPr>
              <w:rFonts w:cs="Arial"/>
            </w:rPr>
            <w:fldChar w:fldCharType="end"/>
          </w:r>
          <w:r w:rsidRPr="003C3DDE" w:rsidDel="00554280">
            <w:rPr>
              <w:rFonts w:cs="Arial"/>
            </w:rPr>
          </w:r>
          <w:r w:rsidRPr="003C3DDE" w:rsidDel="00554280">
            <w:rPr>
              <w:rFonts w:cs="Arial"/>
            </w:rPr>
            <w:fldChar w:fldCharType="separate"/>
          </w:r>
          <w:r w:rsidRPr="003C3DDE" w:rsidDel="00554280">
            <w:rPr>
              <w:rFonts w:cs="Arial"/>
              <w:noProof/>
            </w:rPr>
            <w:delText>(Gentili et al. 2013; Pierce et al. 2007)</w:delText>
          </w:r>
          <w:r w:rsidRPr="003C3DDE" w:rsidDel="00554280">
            <w:rPr>
              <w:rFonts w:cs="Arial"/>
            </w:rPr>
            <w:fldChar w:fldCharType="end"/>
          </w:r>
          <w:r w:rsidRPr="003C3DDE" w:rsidDel="00554280">
            <w:rPr>
              <w:rFonts w:cs="Arial"/>
            </w:rPr>
            <w:delText xml:space="preserve">. These habitats link fast regeneration after disturbance, after snow-melt and before drying, with low need of GA3 or non dormant seeds, break of physical dormancy and effective cueing by factors indicating exposed bare soil such as alternating temperatures. Interestingly, fast germination seems to be linked to larger distributional areas, it has been suggested that short lived pioneer species tend to have larger distributional areas than late-successional species, because of their more far-ranging colonization capacity </w:delText>
          </w:r>
          <w:r w:rsidRPr="003C3DDE" w:rsidDel="00554280">
            <w:rPr>
              <w:rFonts w:cs="Arial"/>
            </w:rPr>
            <w:fldChar w:fldCharType="begin"/>
          </w:r>
          <w:r w:rsidRPr="003C3DDE" w:rsidDel="00554280">
            <w:rPr>
              <w:rFonts w:cs="Arial"/>
            </w:rPr>
            <w:delInstrText xml:space="preserve"> ADDIN EN.CITE &lt;EndNote&gt;&lt;Cite&gt;&lt;Author&gt;Morin&lt;/Author&gt;&lt;Year&gt;2006&lt;/Year&gt;&lt;RecNum&gt;1542&lt;/RecNum&gt;&lt;DisplayText&gt;(Morin and Chuine 2006)&lt;/DisplayText&gt;&lt;record&gt;&lt;rec-number&gt;1542&lt;/rec-number&gt;&lt;foreign-keys&gt;&lt;key app="EN" db-id="sd5avdtxe5z9dte05wgpsvr8adxsav0xrezf" timestamp="1419255211"&gt;1542&lt;/key&gt;&lt;/foreign-keys&gt;&lt;ref-type name="Journal Article"&gt;17&lt;/ref-type&gt;&lt;contributors&gt;&lt;authors&gt;&lt;author&gt;Morin, X.&lt;/author&gt;&lt;author&gt;Chuine, I.&lt;/author&gt;&lt;/authors&gt;&lt;/contributors&gt;&lt;titles&gt;&lt;title&gt;Niche breadth, competitive strength and range size of tree species: a trade off based framework to understand species distribution&lt;/title&gt;&lt;secondary-title&gt;Ecology Letters&lt;/secondary-title&gt;&lt;/titles&gt;&lt;periodical&gt;&lt;full-title&gt;Ecology Letters&lt;/full-title&gt;&lt;abbr-1&gt;Ecol. Lett.&lt;/abbr-1&gt;&lt;abbr-2&gt;Ecol Lett&lt;/abbr-2&gt;&lt;/periodical&gt;&lt;pages&gt;185-195&lt;/pages&gt;&lt;volume&gt;9&lt;/volume&gt;&lt;number&gt;2&lt;/number&gt;&lt;reprint-edition&gt;NOT IN FILE&lt;/reprint-edition&gt;&lt;keywords&gt;&lt;keyword&gt;niche&lt;/keyword&gt;&lt;keyword&gt;niche breadth&lt;/keyword&gt;&lt;keyword&gt;RANGE&lt;/keyword&gt;&lt;keyword&gt;SIZE&lt;/keyword&gt;&lt;keyword&gt;SPECIES DISTRIBUTION&lt;/keyword&gt;&lt;keyword&gt;TREE&lt;/keyword&gt;&lt;/keywords&gt;&lt;dates&gt;&lt;year&gt;2006&lt;/year&gt;&lt;/dates&gt;&lt;urls&gt;&lt;/urls&gt;&lt;/record&gt;&lt;/Cite&gt;&lt;/EndNote&gt;</w:delInstrText>
          </w:r>
          <w:r w:rsidRPr="003C3DDE" w:rsidDel="00554280">
            <w:rPr>
              <w:rFonts w:cs="Arial"/>
            </w:rPr>
            <w:fldChar w:fldCharType="separate"/>
          </w:r>
          <w:r w:rsidRPr="003C3DDE" w:rsidDel="00554280">
            <w:rPr>
              <w:rFonts w:cs="Arial"/>
              <w:noProof/>
            </w:rPr>
            <w:delText>(Morin and Chuine 2006)</w:delText>
          </w:r>
          <w:r w:rsidRPr="003C3DDE" w:rsidDel="00554280">
            <w:rPr>
              <w:rFonts w:cs="Arial"/>
            </w:rPr>
            <w:fldChar w:fldCharType="end"/>
          </w:r>
          <w:r w:rsidRPr="003C3DDE" w:rsidDel="00554280">
            <w:rPr>
              <w:rFonts w:cs="Arial"/>
            </w:rPr>
            <w:delText xml:space="preserve"> and alpine pioneer species more rapidly move upwards during recent climate change </w:delText>
          </w:r>
          <w:r w:rsidRPr="003C3DDE" w:rsidDel="00554280">
            <w:rPr>
              <w:rFonts w:cs="Arial"/>
            </w:rPr>
            <w:fldChar w:fldCharType="begin"/>
          </w:r>
          <w:r w:rsidRPr="003C3DDE" w:rsidDel="00554280">
            <w:rPr>
              <w:rFonts w:cs="Arial"/>
            </w:rPr>
            <w:delInstrText xml:space="preserve"> ADDIN EN.CITE &lt;EndNote&gt;&lt;Cite&gt;&lt;Author&gt;Pauli&lt;/Author&gt;&lt;Year&gt;2007&lt;/Year&gt;&lt;RecNum&gt;1860&lt;/RecNum&gt;&lt;DisplayText&gt;(Pauli et al. 2007)&lt;/DisplayText&gt;&lt;record&gt;&lt;rec-number&gt;1860&lt;/rec-number&gt;&lt;foreign-keys&gt;&lt;key app="EN" db-id="sd5avdtxe5z9dte05wgpsvr8adxsav0xrezf" timestamp="1419255211"&gt;1860&lt;/key&gt;&lt;/foreign-keys&gt;&lt;ref-type name="Journal Article"&gt;17&lt;/ref-type&gt;&lt;contributors&gt;&lt;authors&gt;&lt;author&gt;Pauli, H.&lt;/author&gt;&lt;author&gt;Gottfried, M.&lt;/author&gt;&lt;author&gt;Reiter, K.&lt;/author&gt;&lt;author&gt;Klettner, C.&lt;/author&gt;&lt;author&gt;Grabherr, G.&lt;/author&gt;&lt;/authors&gt;&lt;/contributors&gt;&lt;titles&gt;&lt;title&gt;Signals of range expansions and contractions of vascular plants in the high Alps: observations (1994-2004) at the GLORIA master site Schrankogel, Tyrol, Austria&lt;/title&gt;&lt;secondary-title&gt;Global Change Biology&lt;/secondary-title&gt;&lt;/titles&gt;&lt;periodical&gt;&lt;full-title&gt;Global Change Biology&lt;/full-title&gt;&lt;abbr-1&gt;Global Change Biol.&lt;/abbr-1&gt;&lt;abbr-2&gt;Global Change Biol&lt;/abbr-2&gt;&lt;/periodical&gt;&lt;pages&gt;147-156&lt;/pages&gt;&lt;volume&gt;13&lt;/volume&gt;&lt;number&gt;1&lt;/number&gt;&lt;reprint-edition&gt;NOT IN FILE&lt;/reprint-edition&gt;&lt;keywords&gt;&lt;keyword&gt;EXPANSION&lt;/keyword&gt;&lt;keyword&gt;PLANT&lt;/keyword&gt;&lt;keyword&gt;PLANTS&lt;/keyword&gt;&lt;keyword&gt;RANGE&lt;/keyword&gt;&lt;keyword&gt;range expansion&lt;/keyword&gt;&lt;keyword&gt;SIGNAL&lt;/keyword&gt;&lt;keyword&gt;vascular plants&lt;/keyword&gt;&lt;/keywords&gt;&lt;dates&gt;&lt;year&gt;2007&lt;/year&gt;&lt;/dates&gt;&lt;urls&gt;&lt;/urls&gt;&lt;/record&gt;&lt;/Cite&gt;&lt;/EndNote&gt;</w:delInstrText>
          </w:r>
          <w:r w:rsidRPr="003C3DDE" w:rsidDel="00554280">
            <w:rPr>
              <w:rFonts w:cs="Arial"/>
            </w:rPr>
            <w:fldChar w:fldCharType="separate"/>
          </w:r>
          <w:r w:rsidRPr="003C3DDE" w:rsidDel="00554280">
            <w:rPr>
              <w:rFonts w:cs="Arial"/>
              <w:noProof/>
            </w:rPr>
            <w:delText>(Pauli et al. 2007)</w:delText>
          </w:r>
          <w:r w:rsidRPr="003C3DDE" w:rsidDel="00554280">
            <w:rPr>
              <w:rFonts w:cs="Arial"/>
            </w:rPr>
            <w:fldChar w:fldCharType="end"/>
          </w:r>
          <w:r w:rsidRPr="003C3DDE" w:rsidDel="00554280">
            <w:rPr>
              <w:rFonts w:cs="Arial"/>
            </w:rPr>
            <w:delText>.</w:delText>
          </w:r>
        </w:del>
      </w:ins>
    </w:p>
    <w:p w14:paraId="79D33658" w14:textId="310FEA7C" w:rsidR="00554280" w:rsidRDefault="00027401" w:rsidP="00027401">
      <w:pPr>
        <w:autoSpaceDE w:val="0"/>
        <w:autoSpaceDN w:val="0"/>
        <w:adjustRightInd w:val="0"/>
        <w:spacing w:after="0" w:line="276" w:lineRule="auto"/>
        <w:rPr>
          <w:ins w:id="2802" w:author="jimenezalfaro.borja@gmail.com" w:date="2020-08-01T16:22:00Z"/>
          <w:rFonts w:ascii="Times New Roman" w:hAnsi="Times New Roman" w:cs="Times New Roman"/>
          <w:b/>
          <w:bCs/>
          <w:color w:val="231F20"/>
        </w:rPr>
      </w:pPr>
      <w:ins w:id="2803" w:author="jimenezalfaro.borja@gmail.com" w:date="2020-08-01T17:05:00Z">
        <w:del w:id="2804" w:author="jimenezalfaro.borja@gmail.com" w:date="2020-08-01T17:15:00Z">
          <w:r w:rsidRPr="003C3DDE" w:rsidDel="00554280">
            <w:rPr>
              <w:rFonts w:cs="Arial"/>
            </w:rPr>
            <w:delText xml:space="preserve">It is intriguing that strict alpine plants link longer life-spans with slower germination and germination at higher temperatures, as well as a higher need of GA3 or stratification. Alpine habitats with prominently long living plants and slow turnover include rocky alpine meadows, snow-beds, stable rocky outcrops and windblown sites at high altitudes </w:delText>
          </w:r>
          <w:r w:rsidRPr="003C3DDE" w:rsidDel="00554280">
            <w:rPr>
              <w:rFonts w:cs="Arial"/>
            </w:rPr>
            <w:fldChar w:fldCharType="begin">
              <w:fldData xml:space="preserve">PEVuZE5vdGU+PENpdGU+PEF1dGhvcj5Gb3JiaXM8L0F1dGhvcj48WWVhcj4yMDA0PC9ZZWFyPjxS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</w:fldData>
            </w:fldChar>
          </w:r>
          <w:r w:rsidRPr="003C3DDE" w:rsidDel="00554280">
            <w:rPr>
              <w:rFonts w:cs="Arial"/>
            </w:rPr>
            <w:delInstrText xml:space="preserve"> ADDIN EN.CITE </w:delInstrText>
          </w:r>
          <w:r w:rsidRPr="003C3DDE" w:rsidDel="00554280">
            <w:rPr>
              <w:rFonts w:cs="Arial"/>
            </w:rPr>
            <w:fldChar w:fldCharType="begin">
              <w:fldData xml:space="preserve">PEVuZE5vdGU+PENpdGU+PEF1dGhvcj5Gb3JiaXM8L0F1dGhvcj48WWVhcj4yMDA0PC9ZZWFyPjxS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</w:fldData>
            </w:fldChar>
          </w:r>
          <w:r w:rsidRPr="003C3DDE" w:rsidDel="00554280">
            <w:rPr>
              <w:rFonts w:cs="Arial"/>
            </w:rPr>
            <w:delInstrText xml:space="preserve"> ADDIN EN.CITE.DATA </w:delInstrText>
          </w:r>
          <w:r w:rsidRPr="003C3DDE" w:rsidDel="00554280">
            <w:rPr>
              <w:rFonts w:cs="Arial"/>
            </w:rPr>
          </w:r>
          <w:r w:rsidRPr="003C3DDE" w:rsidDel="00554280">
            <w:rPr>
              <w:rFonts w:cs="Arial"/>
            </w:rPr>
            <w:fldChar w:fldCharType="end"/>
          </w:r>
          <w:r w:rsidRPr="003C3DDE" w:rsidDel="00554280">
            <w:rPr>
              <w:rFonts w:cs="Arial"/>
            </w:rPr>
          </w:r>
          <w:r w:rsidRPr="003C3DDE" w:rsidDel="00554280">
            <w:rPr>
              <w:rFonts w:cs="Arial"/>
            </w:rPr>
            <w:fldChar w:fldCharType="separate"/>
          </w:r>
          <w:r w:rsidRPr="003C3DDE" w:rsidDel="00554280">
            <w:rPr>
              <w:rFonts w:cs="Arial"/>
              <w:noProof/>
            </w:rPr>
            <w:delText>(Forbis and Doak 2004; Nobis and Schweingruber 2013)</w:delText>
          </w:r>
          <w:r w:rsidRPr="003C3DDE" w:rsidDel="00554280">
            <w:rPr>
              <w:rFonts w:cs="Arial"/>
            </w:rPr>
            <w:fldChar w:fldCharType="end"/>
          </w:r>
          <w:r w:rsidRPr="003C3DDE" w:rsidDel="00554280">
            <w:rPr>
              <w:rFonts w:cs="Arial"/>
            </w:rPr>
            <w:delText xml:space="preserve">. These habitats have a continuous vegetation cover and if not evergreen, plants resprout and cover gaps rapidly after snowmelt </w:delText>
          </w:r>
          <w:r w:rsidRPr="003C3DDE" w:rsidDel="00554280">
            <w:rPr>
              <w:rFonts w:cs="Arial"/>
            </w:rPr>
            <w:fldChar w:fldCharType="begin"/>
          </w:r>
          <w:r w:rsidRPr="003C3DDE" w:rsidDel="00554280">
            <w:rPr>
              <w:rFonts w:cs="Arial"/>
            </w:rPr>
            <w:delInstrText xml:space="preserve"> ADDIN EN.CITE &lt;EndNote&gt;&lt;Cite&gt;&lt;Author&gt;Choler&lt;/Author&gt;&lt;Year&gt;2005&lt;/Year&gt;&lt;RecNum&gt;5913&lt;/RecNum&gt;&lt;DisplayText&gt;(Choler 2005)&lt;/DisplayText&gt;&lt;record&gt;&lt;rec-number&gt;5913&lt;/rec-number&gt;&lt;foreign-keys&gt;&lt;key app="EN" db-id="sd5avdtxe5z9dte05wgpsvr8adxsav0xrezf" timestamp="1595195501"&gt;5913&lt;/key&gt;&lt;/foreign-keys&gt;&lt;ref-type name="Journal Article"&gt;17&lt;/ref-type&gt;&lt;contributors&gt;&lt;authors&gt;&lt;author&gt;Choler, Philippe&lt;/author&gt;&lt;/authors&gt;&lt;/contributors&gt;&lt;titles&gt;&lt;title&gt;Consistent Shifts in Alpine Plant Traits along a Mesotopographical Gradient&lt;/title&gt;&lt;secondary-title&gt;Arctic, Antarctic, and Alpine Research&lt;/secondary-title&gt;&lt;/titles&gt;&lt;periodical&gt;&lt;full-title&gt;Arctic, Antarctic, and Alpine Research&lt;/full-title&gt;&lt;abbr-1&gt;Arct. Antarct. Alp. Res.&lt;/abbr-1&gt;&lt;abbr-2&gt;Arct Antarct Alp Res&lt;/abbr-2&gt;&lt;/periodical&gt;&lt;pages&gt;444-453&lt;/pages&gt;&lt;volume&gt;37&lt;/volume&gt;&lt;number&gt;4&lt;/number&gt;&lt;dates&gt;&lt;year&gt;2005&lt;/year&gt;&lt;pub-dates&gt;&lt;date&gt;November 1, 2005&lt;/date&gt;&lt;/pub-dates&gt;&lt;/dates&gt;&lt;isbn&gt;1523-0430&lt;/isbn&gt;&lt;urls&gt;&lt;/urls&gt;&lt;electronic-resource-num&gt;10.1657/1523-0430(2005)037[0444:CSIAPT]2.0.CO;2&lt;/electronic-resource-num&gt;&lt;remote-database-name&gt;Taylor and Francis+NEJM&lt;/remote-database-name&gt;&lt;access-date&gt;2020-07-19 21:50:49&lt;/access-date&gt;&lt;/record&gt;&lt;/Cite&gt;&lt;/EndNote&gt;</w:delInstrText>
          </w:r>
          <w:r w:rsidRPr="003C3DDE" w:rsidDel="00554280">
            <w:rPr>
              <w:rFonts w:cs="Arial"/>
            </w:rPr>
            <w:fldChar w:fldCharType="separate"/>
          </w:r>
          <w:r w:rsidRPr="003C3DDE" w:rsidDel="00554280">
            <w:rPr>
              <w:rFonts w:cs="Arial"/>
              <w:noProof/>
            </w:rPr>
            <w:delText>(Choler 2005)</w:delText>
          </w:r>
          <w:r w:rsidRPr="003C3DDE" w:rsidDel="00554280">
            <w:rPr>
              <w:rFonts w:cs="Arial"/>
            </w:rPr>
            <w:fldChar w:fldCharType="end"/>
          </w:r>
          <w:r w:rsidRPr="003C3DDE" w:rsidDel="00554280">
            <w:rPr>
              <w:rFonts w:cs="Arial"/>
            </w:rPr>
            <w:delText xml:space="preserve">, probably with gaps later in the season at higher temperatures being more sensible for successful regeneration by seeds in these slow-turnover sites. Perennial plants may have stronger dormancy linked to avoidance of competition with mother-plants </w:delText>
          </w:r>
          <w:r w:rsidRPr="003C3DDE" w:rsidDel="00554280">
            <w:rPr>
              <w:rFonts w:cs="Arial"/>
            </w:rPr>
            <w:fldChar w:fldCharType="begin"/>
          </w:r>
          <w:r w:rsidRPr="003C3DDE" w:rsidDel="00554280">
            <w:rPr>
              <w:rFonts w:cs="Arial"/>
            </w:rPr>
            <w:delInstrText xml:space="preserve"> ADDIN EN.CITE &lt;EndNote&gt;&lt;Cite&gt;&lt;Author&gt;Westoby&lt;/Author&gt;&lt;Year&gt;1982&lt;/Year&gt;&lt;RecNum&gt;5366&lt;/RecNum&gt;&lt;DisplayText&gt;(Westoby and Rice 1982)&lt;/DisplayText&gt;&lt;record&gt;&lt;rec-number&gt;5366&lt;/rec-number&gt;&lt;foreign-keys&gt;&lt;key app="EN" db-id="sd5avdtxe5z9dte05wgpsvr8adxsav0xrezf" timestamp="1561982734"&gt;5366&lt;/key&gt;&lt;/foreign-keys&gt;&lt;ref-type name="Journal Article"&gt;17&lt;/ref-type&gt;&lt;contributors&gt;&lt;authors&gt;&lt;author&gt;Westoby, Mark&lt;/author&gt;&lt;author&gt;Rice, Barbara&lt;/author&gt;&lt;/authors&gt;&lt;/contributors&gt;&lt;titles&gt;&lt;title&gt;Evolution of the seed plants and inclusive fitness of plant tissues&lt;/title&gt;&lt;secondary-title&gt;Evolution&lt;/secondary-title&gt;&lt;/titles&gt;&lt;periodical&gt;&lt;full-title&gt;Evolution&lt;/full-title&gt;&lt;abbr-1&gt;Evolution&lt;/abbr-1&gt;&lt;abbr-2&gt;Evolution&lt;/abbr-2&gt;&lt;/periodical&gt;&lt;pages&gt;713-724&lt;/pages&gt;&lt;volume&gt;36&lt;/volume&gt;&lt;number&gt;4&lt;/number&gt;&lt;dates&gt;&lt;year&gt;1982&lt;/year&gt;&lt;/dates&gt;&lt;isbn&gt;0014-3820&lt;/isbn&gt;&lt;urls&gt;&lt;/urls&gt;&lt;/record&gt;&lt;/Cite&gt;&lt;/EndNote&gt;</w:delInstrText>
          </w:r>
          <w:r w:rsidRPr="003C3DDE" w:rsidDel="00554280">
            <w:rPr>
              <w:rFonts w:cs="Arial"/>
            </w:rPr>
            <w:fldChar w:fldCharType="separate"/>
          </w:r>
          <w:r w:rsidRPr="003C3DDE" w:rsidDel="00554280">
            <w:rPr>
              <w:rFonts w:cs="Arial"/>
              <w:noProof/>
            </w:rPr>
            <w:delText>(Westoby and Rice 1982)</w:delText>
          </w:r>
          <w:r w:rsidRPr="003C3DDE" w:rsidDel="00554280">
            <w:rPr>
              <w:rFonts w:cs="Arial"/>
            </w:rPr>
            <w:fldChar w:fldCharType="end"/>
          </w:r>
          <w:r w:rsidRPr="003C3DDE" w:rsidDel="00554280">
            <w:rPr>
              <w:rFonts w:cs="Arial"/>
            </w:rPr>
            <w:delText xml:space="preserve">. </w:delText>
          </w:r>
          <w:commentRangeStart w:id="2805"/>
          <w:r w:rsidRPr="003C3DDE" w:rsidDel="00554280">
            <w:rPr>
              <w:rFonts w:cs="Arial"/>
            </w:rPr>
            <w:delText xml:space="preserve">Low UNC in our data also suggests that germination timing is more grouped for strict alpine species, contributing to the idea that regeneration windows are more specialized. </w:delText>
          </w:r>
          <w:commentRangeEnd w:id="2805"/>
          <w:r w:rsidDel="00554280">
            <w:rPr>
              <w:rStyle w:val="CommentReference"/>
            </w:rPr>
            <w:commentReference w:id="2805"/>
          </w:r>
        </w:del>
      </w:ins>
    </w:p>
    <w:p w14:paraId="3E850A19" w14:textId="60535D81" w:rsidR="00F90769" w:rsidDel="00E2144D" w:rsidRDefault="00F90769" w:rsidP="00F90769">
      <w:pPr>
        <w:spacing w:before="0" w:after="200" w:line="240" w:lineRule="auto"/>
        <w:jc w:val="left"/>
        <w:rPr>
          <w:ins w:id="2806" w:author="Lohen Cavieres" w:date="2020-07-21T18:48:00Z"/>
          <w:del w:id="2807" w:author="jimenezalfaro.borja@gmail.com" w:date="2020-08-01T16:23:00Z"/>
        </w:rPr>
      </w:pPr>
    </w:p>
    <w:p w14:paraId="2BF541B1" w14:textId="1CAFDEAF" w:rsidR="00EF7C34" w:rsidRPr="00F96E5E" w:rsidDel="00E2144D" w:rsidRDefault="00EF7C34">
      <w:pPr>
        <w:pStyle w:val="BodyText"/>
        <w:rPr>
          <w:del w:id="2808" w:author="jimenezalfaro.borja@gmail.com" w:date="2020-08-01T16:23:00Z"/>
        </w:rPr>
        <w:pPrChange w:id="2809" w:author="Lohen Cavieres" w:date="2020-07-21T17:19:00Z">
          <w:pPr>
            <w:pStyle w:val="FirstParagraph"/>
          </w:pPr>
        </w:pPrChange>
      </w:pPr>
    </w:p>
    <w:p w14:paraId="7AE5F39F" w14:textId="0BFC3C01" w:rsidR="00BD1D60" w:rsidDel="00DF1CBD" w:rsidRDefault="008476B0">
      <w:pPr>
        <w:pStyle w:val="Heading1"/>
        <w:rPr>
          <w:del w:id="2810" w:author="jimenezalfaro.borja@gmail.com" w:date="2020-08-01T16:16:00Z"/>
        </w:rPr>
      </w:pPr>
      <w:bookmarkStart w:id="2811" w:name="figures"/>
      <w:del w:id="2812" w:author="jimenezalfaro.borja@gmail.com" w:date="2020-08-01T16:16:00Z">
        <w:r w:rsidDel="00DF1CBD">
          <w:delText>Figures</w:delText>
        </w:r>
        <w:bookmarkEnd w:id="2811"/>
      </w:del>
    </w:p>
    <w:p w14:paraId="62C0102C" w14:textId="0F69C15F" w:rsidR="00BD1D60" w:rsidDel="00DF1CBD" w:rsidRDefault="008476B0">
      <w:pPr>
        <w:pStyle w:val="CaptionedFigure"/>
        <w:rPr>
          <w:del w:id="2813" w:author="jimenezalfaro.borja@gmail.com" w:date="2020-08-01T16:16:00Z"/>
        </w:rPr>
      </w:pPr>
      <w:del w:id="2814" w:author="jimenezalfaro.borja@gmail.com" w:date="2020-08-01T16:16:00Z">
        <w:r w:rsidDel="00DF1CBD">
          <w:rPr>
            <w:noProof/>
          </w:rPr>
          <w:drawing>
            <wp:inline distT="0" distB="0" distL="0" distR="0" wp14:anchorId="1524015F" wp14:editId="215568B7">
              <wp:extent cx="5600700" cy="2400300"/>
              <wp:effectExtent l="0" t="0" r="0" b="0"/>
              <wp:docPr id="1" name="Picture" descr="Figure 1: Geographical origin of the germination data with the number of records, species and strict alpine species per alpine region. Ensconet is not plotted because its records come from alpine regions throughout Europe. The purple areas correspond to the global extension of alpine environments according to Testolin et al. (2020)."/>
              <wp:cNvGraphicFramePr/>
              <a:graphic xmlns:a="http://schemas.openxmlformats.org/drawingml/2006/main">
                <a:graphicData uri="http://schemas.openxmlformats.org/drawingml/2006/picture">
                  <pic:pic xmlns:pic="http://schemas.openxmlformats.org/drawingml/2006/picture">
                    <pic:nvPicPr>
                      <pic:cNvPr id="0" name="Picture" descr="ms_files/figure-docx/fig1-1.png"/>
                      <pic:cNvPicPr>
                        <a:picLocks noChangeAspect="1" noChangeArrowheads="1"/>
                      </pic:cNvPicPr>
                    </pic:nvPicPr>
                    <pic:blipFill>
                      <a:blip r:embed="rId16"/>
                      <a:stretch>
                        <a:fillRect/>
                      </a:stretch>
                    </pic:blipFill>
                    <pic:spPr bwMode="auto">
                      <a:xfrm>
                        <a:off x="0" y="0"/>
                        <a:ext cx="5600700" cy="2400300"/>
                      </a:xfrm>
                      <a:prstGeom prst="rect">
                        <a:avLst/>
                      </a:prstGeom>
                      <a:noFill/>
                      <a:ln w="9525">
                        <a:noFill/>
                        <a:headEnd/>
                        <a:tailEnd/>
                      </a:ln>
                    </pic:spPr>
                  </pic:pic>
                </a:graphicData>
              </a:graphic>
            </wp:inline>
          </w:drawing>
        </w:r>
      </w:del>
    </w:p>
    <w:p w14:paraId="7D395A19" w14:textId="77F7E802" w:rsidR="00BD1D60" w:rsidDel="00DF1CBD" w:rsidRDefault="008476B0">
      <w:pPr>
        <w:pStyle w:val="ImageCaption"/>
        <w:rPr>
          <w:del w:id="2815" w:author="jimenezalfaro.borja@gmail.com" w:date="2020-08-01T16:16:00Z"/>
        </w:rPr>
      </w:pPr>
      <w:del w:id="2816" w:author="jimenezalfaro.borja@gmail.com" w:date="2020-08-01T16:16:00Z">
        <w:r w:rsidDel="00DF1CBD">
          <w:delText>Figure 1: Geographical origin of the germination data with the number of records, species and strict alpine species per alpine region. Ensconet is not plotted because its records come from alpine regions throughout Europe. The purple areas correspond to the global extension of alpine environments according to Testolin et al. (</w:delText>
        </w:r>
        <w:r w:rsidR="004377C6" w:rsidDel="00DF1CBD">
          <w:fldChar w:fldCharType="begin"/>
        </w:r>
        <w:r w:rsidR="004377C6" w:rsidDel="00DF1CBD">
          <w:delInstrText xml:space="preserve"> HYPERLINK \l "ref-RN4750" \h </w:delInstrText>
        </w:r>
        <w:r w:rsidR="004377C6" w:rsidDel="00DF1CBD">
          <w:fldChar w:fldCharType="separate"/>
        </w:r>
        <w:r w:rsidDel="00DF1CBD">
          <w:rPr>
            <w:rStyle w:val="Hyperlink"/>
          </w:rPr>
          <w:delText>2020</w:delText>
        </w:r>
        <w:r w:rsidR="004377C6" w:rsidDel="00DF1CBD">
          <w:rPr>
            <w:rStyle w:val="Hyperlink"/>
          </w:rPr>
          <w:fldChar w:fldCharType="end"/>
        </w:r>
        <w:r w:rsidDel="00DF1CBD">
          <w:delText>).</w:delText>
        </w:r>
      </w:del>
    </w:p>
    <w:p w14:paraId="1C42636D" w14:textId="2406C23E" w:rsidR="00BD1D60" w:rsidDel="00DF1CBD" w:rsidRDefault="008476B0">
      <w:pPr>
        <w:pStyle w:val="CaptionedFigure"/>
        <w:rPr>
          <w:del w:id="2817" w:author="jimenezalfaro.borja@gmail.com" w:date="2020-08-01T16:16:00Z"/>
        </w:rPr>
      </w:pPr>
      <w:del w:id="2818" w:author="jimenezalfaro.borja@gmail.com" w:date="2020-08-01T16:16:00Z">
        <w:r w:rsidDel="00DF1CBD">
          <w:rPr>
            <w:noProof/>
          </w:rPr>
          <w:drawing>
            <wp:inline distT="0" distB="0" distL="0" distR="0" wp14:anchorId="649EE7BB" wp14:editId="3F2CD410">
              <wp:extent cx="5600700" cy="2400300"/>
              <wp:effectExtent l="0" t="0" r="0" b="0"/>
              <wp:docPr id="2" name="Picture" descr="Figure 2: Seed dormancy classes, seed mass and embryo to endosperm ratio in generalist and strict alpine species. Seed dormancy classes are abbreviated as follows: MD (morphological), MPD (morphophysiological), ND (non dormant), PD (physiological), PY (physical)."/>
              <wp:cNvGraphicFramePr/>
              <a:graphic xmlns:a="http://schemas.openxmlformats.org/drawingml/2006/main">
                <a:graphicData uri="http://schemas.openxmlformats.org/drawingml/2006/picture">
                  <pic:pic xmlns:pic="http://schemas.openxmlformats.org/drawingml/2006/picture">
                    <pic:nvPicPr>
                      <pic:cNvPr id="0" name="Picture" descr="ms_files/figure-docx/fig2-1.png"/>
                      <pic:cNvPicPr>
                        <a:picLocks noChangeAspect="1" noChangeArrowheads="1"/>
                      </pic:cNvPicPr>
                    </pic:nvPicPr>
                    <pic:blipFill>
                      <a:blip r:embed="rId17"/>
                      <a:stretch>
                        <a:fillRect/>
                      </a:stretch>
                    </pic:blipFill>
                    <pic:spPr bwMode="auto">
                      <a:xfrm>
                        <a:off x="0" y="0"/>
                        <a:ext cx="5600700" cy="2400300"/>
                      </a:xfrm>
                      <a:prstGeom prst="rect">
                        <a:avLst/>
                      </a:prstGeom>
                      <a:noFill/>
                      <a:ln w="9525">
                        <a:noFill/>
                        <a:headEnd/>
                        <a:tailEnd/>
                      </a:ln>
                    </pic:spPr>
                  </pic:pic>
                </a:graphicData>
              </a:graphic>
            </wp:inline>
          </w:drawing>
        </w:r>
      </w:del>
    </w:p>
    <w:p w14:paraId="39ED0744" w14:textId="3F6A8C6C" w:rsidR="00BD1D60" w:rsidDel="00DF1CBD" w:rsidRDefault="008476B0">
      <w:pPr>
        <w:pStyle w:val="ImageCaption"/>
        <w:rPr>
          <w:del w:id="2819" w:author="jimenezalfaro.borja@gmail.com" w:date="2020-08-01T16:16:00Z"/>
        </w:rPr>
      </w:pPr>
      <w:del w:id="2820" w:author="jimenezalfaro.borja@gmail.com" w:date="2020-08-01T16:16:00Z">
        <w:r w:rsidDel="00DF1CBD">
          <w:delText>Figure 2: Seed dormancy classes, seed mass and embryo to endosperm ratio in generalist and strict alpine species. Seed dormancy classes are abbreviated as follows: MD (morphological), MPD (morphophysiological), ND (non dormant), PD (physiological), PY (physical).</w:delText>
        </w:r>
      </w:del>
    </w:p>
    <w:p w14:paraId="553C9E28" w14:textId="07CB0D27" w:rsidR="00BD1D60" w:rsidDel="00DF1CBD" w:rsidRDefault="008476B0">
      <w:pPr>
        <w:pStyle w:val="CaptionedFigure"/>
        <w:rPr>
          <w:del w:id="2821" w:author="jimenezalfaro.borja@gmail.com" w:date="2020-08-01T16:16:00Z"/>
        </w:rPr>
      </w:pPr>
      <w:del w:id="2822" w:author="jimenezalfaro.borja@gmail.com" w:date="2020-08-01T16:16:00Z">
        <w:r w:rsidDel="00DF1CBD">
          <w:rPr>
            <w:noProof/>
          </w:rPr>
          <w:drawing>
            <wp:inline distT="0" distB="0" distL="0" distR="0" wp14:anchorId="35D04F91" wp14:editId="13893AC8">
              <wp:extent cx="5600700" cy="4400550"/>
              <wp:effectExtent l="0" t="0" r="0" b="0"/>
              <wp:docPr id="3" name="Picture" descr="Figure 3: Effect of the germination environment on germination, according to the MCMC meta-analysis of the primary data."/>
              <wp:cNvGraphicFramePr/>
              <a:graphic xmlns:a="http://schemas.openxmlformats.org/drawingml/2006/main">
                <a:graphicData uri="http://schemas.openxmlformats.org/drawingml/2006/picture">
                  <pic:pic xmlns:pic="http://schemas.openxmlformats.org/drawingml/2006/picture">
                    <pic:nvPicPr>
                      <pic:cNvPr id="0" name="Picture" descr="ms_files/figure-docx/fig3-1.png"/>
                      <pic:cNvPicPr>
                        <a:picLocks noChangeAspect="1" noChangeArrowheads="1"/>
                      </pic:cNvPicPr>
                    </pic:nvPicPr>
                    <pic:blipFill>
                      <a:blip r:embed="rId18"/>
                      <a:stretch>
                        <a:fillRect/>
                      </a:stretch>
                    </pic:blipFill>
                    <pic:spPr bwMode="auto">
                      <a:xfrm>
                        <a:off x="0" y="0"/>
                        <a:ext cx="5600700" cy="4400550"/>
                      </a:xfrm>
                      <a:prstGeom prst="rect">
                        <a:avLst/>
                      </a:prstGeom>
                      <a:noFill/>
                      <a:ln w="9525">
                        <a:noFill/>
                        <a:headEnd/>
                        <a:tailEnd/>
                      </a:ln>
                    </pic:spPr>
                  </pic:pic>
                </a:graphicData>
              </a:graphic>
            </wp:inline>
          </w:drawing>
        </w:r>
      </w:del>
    </w:p>
    <w:p w14:paraId="118C584C" w14:textId="08B71CF7" w:rsidR="00BD1D60" w:rsidDel="00DF1CBD" w:rsidRDefault="008476B0">
      <w:pPr>
        <w:pStyle w:val="ImageCaption"/>
        <w:rPr>
          <w:del w:id="2823" w:author="jimenezalfaro.borja@gmail.com" w:date="2020-08-01T16:16:00Z"/>
        </w:rPr>
      </w:pPr>
      <w:del w:id="2824" w:author="jimenezalfaro.borja@gmail.com" w:date="2020-08-01T16:16:00Z">
        <w:r w:rsidDel="00DF1CBD">
          <w:delText>Figure 3: Effect of the germination environment on germination, according to the MCMC meta-analysis of the primary data.</w:delText>
        </w:r>
      </w:del>
    </w:p>
    <w:p w14:paraId="50242770" w14:textId="102C1FD7" w:rsidR="00BD1D60" w:rsidDel="00DF1CBD" w:rsidRDefault="008476B0">
      <w:pPr>
        <w:pStyle w:val="CaptionedFigure"/>
        <w:rPr>
          <w:del w:id="2825" w:author="jimenezalfaro.borja@gmail.com" w:date="2020-08-01T16:16:00Z"/>
        </w:rPr>
      </w:pPr>
      <w:del w:id="2826" w:author="jimenezalfaro.borja@gmail.com" w:date="2020-08-01T16:16:00Z">
        <w:r w:rsidDel="00DF1CBD">
          <w:rPr>
            <w:noProof/>
          </w:rPr>
          <w:drawing>
            <wp:inline distT="0" distB="0" distL="0" distR="0" wp14:anchorId="12A0BA9D" wp14:editId="3B23D61A">
              <wp:extent cx="5600700" cy="4000500"/>
              <wp:effectExtent l="0" t="0" r="0" b="0"/>
              <wp:docPr id="4" name="Picture" descr="Figure 4: Effect of the random factors on germination, according to the MCMC meta-analysis of the primary data."/>
              <wp:cNvGraphicFramePr/>
              <a:graphic xmlns:a="http://schemas.openxmlformats.org/drawingml/2006/main">
                <a:graphicData uri="http://schemas.openxmlformats.org/drawingml/2006/picture">
                  <pic:pic xmlns:pic="http://schemas.openxmlformats.org/drawingml/2006/picture">
                    <pic:nvPicPr>
                      <pic:cNvPr id="0" name="Picture" descr="ms_files/figure-docx/fig4-1.png"/>
                      <pic:cNvPicPr>
                        <a:picLocks noChangeAspect="1" noChangeArrowheads="1"/>
                      </pic:cNvPicPr>
                    </pic:nvPicPr>
                    <pic:blipFill>
                      <a:blip r:embed="rId19"/>
                      <a:stretch>
                        <a:fillRect/>
                      </a:stretch>
                    </pic:blipFill>
                    <pic:spPr bwMode="auto">
                      <a:xfrm>
                        <a:off x="0" y="0"/>
                        <a:ext cx="5600700" cy="4000500"/>
                      </a:xfrm>
                      <a:prstGeom prst="rect">
                        <a:avLst/>
                      </a:prstGeom>
                      <a:noFill/>
                      <a:ln w="9525">
                        <a:noFill/>
                        <a:headEnd/>
                        <a:tailEnd/>
                      </a:ln>
                    </pic:spPr>
                  </pic:pic>
                </a:graphicData>
              </a:graphic>
            </wp:inline>
          </w:drawing>
        </w:r>
      </w:del>
    </w:p>
    <w:p w14:paraId="1609C6A3" w14:textId="78EF4378" w:rsidR="00BD1D60" w:rsidDel="00DF1CBD" w:rsidRDefault="008476B0">
      <w:pPr>
        <w:pStyle w:val="ImageCaption"/>
        <w:rPr>
          <w:del w:id="2827" w:author="jimenezalfaro.borja@gmail.com" w:date="2020-08-01T16:16:00Z"/>
        </w:rPr>
      </w:pPr>
      <w:del w:id="2828" w:author="jimenezalfaro.borja@gmail.com" w:date="2020-08-01T16:16:00Z">
        <w:r w:rsidDel="00DF1CBD">
          <w:delText>Figure 4: Effect of the random factors on germination, according to the MCMC meta-analysis of the primary data.</w:delText>
        </w:r>
      </w:del>
    </w:p>
    <w:p w14:paraId="1016119E" w14:textId="32C2FD03" w:rsidR="00BD1D60" w:rsidDel="00DF1CBD" w:rsidRDefault="008476B0">
      <w:pPr>
        <w:pStyle w:val="CaptionedFigure"/>
        <w:rPr>
          <w:del w:id="2829" w:author="jimenezalfaro.borja@gmail.com" w:date="2020-08-01T16:16:00Z"/>
        </w:rPr>
      </w:pPr>
      <w:del w:id="2830" w:author="jimenezalfaro.borja@gmail.com" w:date="2020-08-01T16:16:00Z">
        <w:r w:rsidDel="00DF1CBD">
          <w:rPr>
            <w:noProof/>
          </w:rPr>
          <w:drawing>
            <wp:inline distT="0" distB="0" distL="0" distR="0" wp14:anchorId="68D97EB5" wp14:editId="7ADEC8BB">
              <wp:extent cx="5600700" cy="1200150"/>
              <wp:effectExtent l="0" t="0" r="0" b="0"/>
              <wp:docPr id="5" name="Picture" descr="Figure 5: Phylogenetic signal in the response to the germination environment."/>
              <wp:cNvGraphicFramePr/>
              <a:graphic xmlns:a="http://schemas.openxmlformats.org/drawingml/2006/main">
                <a:graphicData uri="http://schemas.openxmlformats.org/drawingml/2006/picture">
                  <pic:pic xmlns:pic="http://schemas.openxmlformats.org/drawingml/2006/picture">
                    <pic:nvPicPr>
                      <pic:cNvPr id="0" name="Picture" descr="ms_files/figure-docx/fig5-1.png"/>
                      <pic:cNvPicPr>
                        <a:picLocks noChangeAspect="1" noChangeArrowheads="1"/>
                      </pic:cNvPicPr>
                    </pic:nvPicPr>
                    <pic:blipFill>
                      <a:blip r:embed="rId20"/>
                      <a:stretch>
                        <a:fillRect/>
                      </a:stretch>
                    </pic:blipFill>
                    <pic:spPr bwMode="auto">
                      <a:xfrm>
                        <a:off x="0" y="0"/>
                        <a:ext cx="5600700" cy="1200150"/>
                      </a:xfrm>
                      <a:prstGeom prst="rect">
                        <a:avLst/>
                      </a:prstGeom>
                      <a:noFill/>
                      <a:ln w="9525">
                        <a:noFill/>
                        <a:headEnd/>
                        <a:tailEnd/>
                      </a:ln>
                    </pic:spPr>
                  </pic:pic>
                </a:graphicData>
              </a:graphic>
            </wp:inline>
          </w:drawing>
        </w:r>
      </w:del>
    </w:p>
    <w:p w14:paraId="39AE88EE" w14:textId="5EBB14FD" w:rsidR="00BD1D60" w:rsidDel="00DF1CBD" w:rsidRDefault="008476B0">
      <w:pPr>
        <w:pStyle w:val="ImageCaption"/>
        <w:rPr>
          <w:del w:id="2831" w:author="jimenezalfaro.borja@gmail.com" w:date="2020-08-01T16:16:00Z"/>
        </w:rPr>
      </w:pPr>
      <w:del w:id="2832" w:author="jimenezalfaro.borja@gmail.com" w:date="2020-08-01T16:16:00Z">
        <w:r w:rsidDel="00DF1CBD">
          <w:delText>Figure 5: Phylogenetic signal in the response to the germination environment.</w:delText>
        </w:r>
      </w:del>
    </w:p>
    <w:p w14:paraId="77C7E494" w14:textId="6FF15720" w:rsidR="00BD1D60" w:rsidDel="00DF1CBD" w:rsidRDefault="008476B0">
      <w:pPr>
        <w:pStyle w:val="CaptionedFigure"/>
        <w:rPr>
          <w:del w:id="2833" w:author="jimenezalfaro.borja@gmail.com" w:date="2020-08-01T16:16:00Z"/>
        </w:rPr>
      </w:pPr>
      <w:del w:id="2834" w:author="jimenezalfaro.borja@gmail.com" w:date="2020-08-01T16:16:00Z">
        <w:r w:rsidDel="00DF1CBD">
          <w:rPr>
            <w:noProof/>
          </w:rPr>
          <w:drawing>
            <wp:inline distT="0" distB="0" distL="0" distR="0" wp14:anchorId="4FC7AC1D" wp14:editId="3A22A9E1">
              <wp:extent cx="5600700" cy="5600700"/>
              <wp:effectExtent l="0" t="0" r="0" b="0"/>
              <wp:docPr id="6" name="Picture" descr="Figure 6: FADM ordination of the seed variables and the species distribution, life form and life span."/>
              <wp:cNvGraphicFramePr/>
              <a:graphic xmlns:a="http://schemas.openxmlformats.org/drawingml/2006/main">
                <a:graphicData uri="http://schemas.openxmlformats.org/drawingml/2006/picture">
                  <pic:pic xmlns:pic="http://schemas.openxmlformats.org/drawingml/2006/picture">
                    <pic:nvPicPr>
                      <pic:cNvPr id="0" name="Picture" descr="ms_files/figure-docx/fig6-1.png"/>
                      <pic:cNvPicPr>
                        <a:picLocks noChangeAspect="1" noChangeArrowheads="1"/>
                      </pic:cNvPicPr>
                    </pic:nvPicPr>
                    <pic:blipFill>
                      <a:blip r:embed="rId21"/>
                      <a:stretch>
                        <a:fillRect/>
                      </a:stretch>
                    </pic:blipFill>
                    <pic:spPr bwMode="auto">
                      <a:xfrm>
                        <a:off x="0" y="0"/>
                        <a:ext cx="5600700" cy="5600700"/>
                      </a:xfrm>
                      <a:prstGeom prst="rect">
                        <a:avLst/>
                      </a:prstGeom>
                      <a:noFill/>
                      <a:ln w="9525">
                        <a:noFill/>
                        <a:headEnd/>
                        <a:tailEnd/>
                      </a:ln>
                    </pic:spPr>
                  </pic:pic>
                </a:graphicData>
              </a:graphic>
            </wp:inline>
          </w:drawing>
        </w:r>
      </w:del>
    </w:p>
    <w:p w14:paraId="4A9904F7" w14:textId="3EDD6E4C" w:rsidR="00BD1D60" w:rsidDel="00DF1CBD" w:rsidRDefault="008476B0">
      <w:pPr>
        <w:pStyle w:val="ImageCaption"/>
        <w:rPr>
          <w:del w:id="2835" w:author="jimenezalfaro.borja@gmail.com" w:date="2020-08-01T16:16:00Z"/>
        </w:rPr>
      </w:pPr>
      <w:del w:id="2836" w:author="jimenezalfaro.borja@gmail.com" w:date="2020-08-01T16:16:00Z">
        <w:r w:rsidDel="00DF1CBD">
          <w:delText>Figure 6: FADM ordination of the seed variables and the species distribution, life form and life span.</w:delText>
        </w:r>
      </w:del>
    </w:p>
    <w:p w14:paraId="6B6053AA" w14:textId="77777777" w:rsidR="00BD1D60" w:rsidRDefault="008476B0">
      <w:pPr>
        <w:pStyle w:val="Heading1"/>
      </w:pPr>
      <w:bookmarkStart w:id="2837" w:name="references"/>
      <w:r>
        <w:t>References</w:t>
      </w:r>
      <w:bookmarkEnd w:id="2837"/>
    </w:p>
    <w:p w14:paraId="69769C16" w14:textId="77777777" w:rsidR="00BD1D60" w:rsidRDefault="008476B0">
      <w:pPr>
        <w:pStyle w:val="Bibliography"/>
      </w:pPr>
      <w:bookmarkStart w:id="2838" w:name="ref-RN4749"/>
      <w:bookmarkStart w:id="2839" w:name="refs"/>
      <w:r>
        <w:rPr>
          <w:b/>
        </w:rPr>
        <w:t>Al-Shehbaz IA</w:t>
      </w:r>
      <w:r>
        <w:t xml:space="preserve">. </w:t>
      </w:r>
      <w:r>
        <w:rPr>
          <w:b/>
        </w:rPr>
        <w:t>2018</w:t>
      </w:r>
      <w:r>
        <w:t xml:space="preserve">. A monograph of the South American species of Draba (Brassicaceae). </w:t>
      </w:r>
      <w:r>
        <w:rPr>
          <w:i/>
        </w:rPr>
        <w:t>Annals of the Missouri Botanical Garden</w:t>
      </w:r>
      <w:r>
        <w:t xml:space="preserve"> </w:t>
      </w:r>
      <w:r>
        <w:rPr>
          <w:b/>
        </w:rPr>
        <w:t>103</w:t>
      </w:r>
      <w:r>
        <w:t>: 463–590.</w:t>
      </w:r>
    </w:p>
    <w:p w14:paraId="064EF799" w14:textId="77777777" w:rsidR="00BD1D60" w:rsidRDefault="008476B0">
      <w:pPr>
        <w:pStyle w:val="Bibliography"/>
      </w:pPr>
      <w:bookmarkStart w:id="2840" w:name="ref-RN3213"/>
      <w:bookmarkEnd w:id="2838"/>
      <w:r>
        <w:rPr>
          <w:b/>
        </w:rPr>
        <w:lastRenderedPageBreak/>
        <w:t>Amen RD</w:t>
      </w:r>
      <w:r>
        <w:t xml:space="preserve">. </w:t>
      </w:r>
      <w:r>
        <w:rPr>
          <w:b/>
        </w:rPr>
        <w:t>1966</w:t>
      </w:r>
      <w:r>
        <w:t xml:space="preserve">. The extent and role of seed dormancy in alpine plants. </w:t>
      </w:r>
      <w:r>
        <w:rPr>
          <w:i/>
        </w:rPr>
        <w:t>Quarterly Review of Biology</w:t>
      </w:r>
      <w:r>
        <w:t xml:space="preserve"> </w:t>
      </w:r>
      <w:r>
        <w:rPr>
          <w:b/>
        </w:rPr>
        <w:t>41</w:t>
      </w:r>
      <w:r>
        <w:t>: 271–281.</w:t>
      </w:r>
    </w:p>
    <w:p w14:paraId="1E7D68DF" w14:textId="77777777" w:rsidR="00BD1D60" w:rsidRDefault="008476B0">
      <w:pPr>
        <w:pStyle w:val="Bibliography"/>
        <w:rPr>
          <w:ins w:id="2841" w:author="Lohen Cavieres" w:date="2020-07-21T18:47:00Z"/>
        </w:rPr>
      </w:pPr>
      <w:bookmarkStart w:id="2842" w:name="ref-RN3375"/>
      <w:bookmarkEnd w:id="2840"/>
      <w:r>
        <w:rPr>
          <w:b/>
        </w:rPr>
        <w:t>Angevine MW, Chabot BF</w:t>
      </w:r>
      <w:r>
        <w:t xml:space="preserve">. </w:t>
      </w:r>
      <w:r>
        <w:rPr>
          <w:b/>
        </w:rPr>
        <w:t>1979</w:t>
      </w:r>
      <w:r>
        <w:t>. Seed germination syndromes in higher plants. In: Solbrig OT, Jain S, Johnson GB, Raven PH, eds. New York: Columbia University Press, 188–206.</w:t>
      </w:r>
    </w:p>
    <w:p w14:paraId="4C2D0702" w14:textId="77777777" w:rsidR="005F25E0" w:rsidRDefault="005F25E0" w:rsidP="005F25E0">
      <w:pPr>
        <w:pStyle w:val="Bibliography"/>
      </w:pPr>
      <w:ins w:id="2843" w:author="Lohen Cavieres" w:date="2020-07-21T18:47:00Z">
        <w:r w:rsidRPr="00D47BBD">
          <w:rPr>
            <w:b/>
            <w:rPrChange w:id="2844" w:author="jimenezalfaro.borja@gmail.com" w:date="2020-08-01T11:47:00Z">
              <w:rPr>
                <w:b/>
                <w:lang w:val="es-CL"/>
              </w:rPr>
            </w:rPrChange>
          </w:rPr>
          <w:t xml:space="preserve">Arroyo MTK, </w:t>
        </w:r>
        <w:proofErr w:type="spellStart"/>
        <w:r w:rsidRPr="00D47BBD">
          <w:rPr>
            <w:b/>
            <w:rPrChange w:id="2845" w:author="jimenezalfaro.borja@gmail.com" w:date="2020-08-01T11:47:00Z">
              <w:rPr>
                <w:b/>
                <w:lang w:val="es-CL"/>
              </w:rPr>
            </w:rPrChange>
          </w:rPr>
          <w:t>Cavieres</w:t>
        </w:r>
        <w:proofErr w:type="spellEnd"/>
        <w:r w:rsidRPr="00D47BBD">
          <w:rPr>
            <w:b/>
            <w:rPrChange w:id="2846" w:author="jimenezalfaro.borja@gmail.com" w:date="2020-08-01T11:47:00Z">
              <w:rPr>
                <w:b/>
                <w:lang w:val="es-CL"/>
              </w:rPr>
            </w:rPrChange>
          </w:rPr>
          <w:t xml:space="preserve"> LA, Castor C, </w:t>
        </w:r>
        <w:proofErr w:type="spellStart"/>
        <w:r w:rsidRPr="00D47BBD">
          <w:rPr>
            <w:b/>
            <w:rPrChange w:id="2847" w:author="jimenezalfaro.borja@gmail.com" w:date="2020-08-01T11:47:00Z">
              <w:rPr>
                <w:b/>
                <w:lang w:val="es-CL"/>
              </w:rPr>
            </w:rPrChange>
          </w:rPr>
          <w:t>Humaña</w:t>
        </w:r>
        <w:proofErr w:type="spellEnd"/>
        <w:r w:rsidRPr="00D47BBD">
          <w:rPr>
            <w:b/>
            <w:rPrChange w:id="2848" w:author="jimenezalfaro.borja@gmail.com" w:date="2020-08-01T11:47:00Z">
              <w:rPr>
                <w:b/>
                <w:lang w:val="es-CL"/>
              </w:rPr>
            </w:rPrChange>
          </w:rPr>
          <w:t xml:space="preserve"> AM</w:t>
        </w:r>
        <w:r w:rsidRPr="00D47BBD">
          <w:rPr>
            <w:rPrChange w:id="2849" w:author="jimenezalfaro.borja@gmail.com" w:date="2020-08-01T11:47:00Z">
              <w:rPr>
                <w:lang w:val="es-CL"/>
              </w:rPr>
            </w:rPrChange>
          </w:rPr>
          <w:t xml:space="preserve">. </w:t>
        </w:r>
        <w:r w:rsidRPr="00D47BBD">
          <w:rPr>
            <w:b/>
            <w:rPrChange w:id="2850" w:author="jimenezalfaro.borja@gmail.com" w:date="2020-08-01T11:47:00Z">
              <w:rPr>
                <w:b/>
                <w:lang w:val="es-CL"/>
              </w:rPr>
            </w:rPrChange>
          </w:rPr>
          <w:t>1999</w:t>
        </w:r>
        <w:r w:rsidRPr="00D47BBD">
          <w:rPr>
            <w:rPrChange w:id="2851" w:author="jimenezalfaro.borja@gmail.com" w:date="2020-08-01T11:47:00Z">
              <w:rPr>
                <w:lang w:val="es-CL"/>
              </w:rPr>
            </w:rPrChange>
          </w:rPr>
          <w:t xml:space="preserve">. </w:t>
        </w:r>
        <w:r>
          <w:t xml:space="preserve">Persistent soil seed bank and standing vegetation at a high alpine site in the central Chilean Andes. </w:t>
        </w:r>
        <w:proofErr w:type="spellStart"/>
        <w:r>
          <w:rPr>
            <w:i/>
          </w:rPr>
          <w:t>Oecologia</w:t>
        </w:r>
        <w:proofErr w:type="spellEnd"/>
        <w:r>
          <w:t xml:space="preserve"> </w:t>
        </w:r>
        <w:r>
          <w:rPr>
            <w:b/>
          </w:rPr>
          <w:t>119</w:t>
        </w:r>
        <w:r>
          <w:t>: 126–132.</w:t>
        </w:r>
      </w:ins>
    </w:p>
    <w:p w14:paraId="7672A2F4" w14:textId="77777777" w:rsidR="00BD1D60" w:rsidRDefault="008476B0">
      <w:pPr>
        <w:pStyle w:val="Bibliography"/>
      </w:pPr>
      <w:bookmarkStart w:id="2852" w:name="ref-RN3008"/>
      <w:bookmarkEnd w:id="2842"/>
      <w:r>
        <w:rPr>
          <w:b/>
        </w:rPr>
        <w:t>Arslan H, Kirmizi S, Güleryüz G, Sakar F</w:t>
      </w:r>
      <w:r>
        <w:t xml:space="preserve">. </w:t>
      </w:r>
      <w:r>
        <w:rPr>
          <w:b/>
        </w:rPr>
        <w:t>2011</w:t>
      </w:r>
      <w:r>
        <w:t xml:space="preserve">. Germination requirements of Androsace villosa L. (Primulaceae). </w:t>
      </w:r>
      <w:r>
        <w:rPr>
          <w:i/>
        </w:rPr>
        <w:t>Acta Biologica Cracoviensia Series Botanica</w:t>
      </w:r>
      <w:r>
        <w:t xml:space="preserve"> </w:t>
      </w:r>
      <w:r>
        <w:rPr>
          <w:b/>
        </w:rPr>
        <w:t>53</w:t>
      </w:r>
      <w:r>
        <w:t>: 32–36.</w:t>
      </w:r>
    </w:p>
    <w:p w14:paraId="26E25291" w14:textId="77777777" w:rsidR="00BD1D60" w:rsidRDefault="008476B0">
      <w:pPr>
        <w:pStyle w:val="Bibliography"/>
        <w:rPr>
          <w:ins w:id="2853" w:author="Lohen Cavieres" w:date="2020-07-21T18:44:00Z"/>
        </w:rPr>
      </w:pPr>
      <w:bookmarkStart w:id="2854" w:name="ref-RN3214"/>
      <w:bookmarkEnd w:id="2852"/>
      <w:r>
        <w:rPr>
          <w:b/>
        </w:rPr>
        <w:t>Baskin CC, Baskin JM</w:t>
      </w:r>
      <w:r>
        <w:t xml:space="preserve">. </w:t>
      </w:r>
      <w:r>
        <w:rPr>
          <w:b/>
        </w:rPr>
        <w:t>2014</w:t>
      </w:r>
      <w:r>
        <w:t xml:space="preserve">. </w:t>
      </w:r>
      <w:r>
        <w:rPr>
          <w:i/>
        </w:rPr>
        <w:t>Seeds. Ecology, Biogeography and Evolution of Dormancy and Germination. Second Edition</w:t>
      </w:r>
      <w:r>
        <w:t>. San Diego: Academic Press.</w:t>
      </w:r>
    </w:p>
    <w:p w14:paraId="53865C1E" w14:textId="77777777" w:rsidR="005F25E0" w:rsidRDefault="005F25E0">
      <w:pPr>
        <w:pStyle w:val="Bibliography"/>
      </w:pPr>
      <w:proofErr w:type="spellStart"/>
      <w:ins w:id="2855" w:author="Lohen Cavieres" w:date="2020-07-21T18:44:00Z">
        <w:r w:rsidRPr="005F25E0">
          <w:t>Beniston</w:t>
        </w:r>
        <w:proofErr w:type="spellEnd"/>
        <w:r w:rsidRPr="005F25E0">
          <w:t xml:space="preserve">, M., 2012. Is snow in the Alps receding or disappearing? WIREs </w:t>
        </w:r>
        <w:proofErr w:type="spellStart"/>
        <w:r w:rsidRPr="005F25E0">
          <w:t>Clim</w:t>
        </w:r>
        <w:proofErr w:type="spellEnd"/>
        <w:r w:rsidRPr="005F25E0">
          <w:t>. Change 3, 349−358.</w:t>
        </w:r>
      </w:ins>
    </w:p>
    <w:p w14:paraId="6488C3C3" w14:textId="77777777" w:rsidR="00BD1D60" w:rsidRDefault="008476B0">
      <w:pPr>
        <w:pStyle w:val="Bibliography"/>
      </w:pPr>
      <w:bookmarkStart w:id="2856" w:name="ref-RN3368"/>
      <w:bookmarkEnd w:id="2854"/>
      <w:r>
        <w:rPr>
          <w:b/>
        </w:rPr>
        <w:t>Bewley JD, Bradford K, Hilhorst H, Nonogaki H</w:t>
      </w:r>
      <w:r>
        <w:t xml:space="preserve">. </w:t>
      </w:r>
      <w:r>
        <w:rPr>
          <w:b/>
        </w:rPr>
        <w:t>2013</w:t>
      </w:r>
      <w:r>
        <w:t xml:space="preserve">. </w:t>
      </w:r>
      <w:r>
        <w:rPr>
          <w:i/>
        </w:rPr>
        <w:t>Seeds: Physiology of Development, Germination and Dormancy. 3rd Edition</w:t>
      </w:r>
      <w:r>
        <w:t>. Berlin - Heidelberg - New York: Springer.</w:t>
      </w:r>
    </w:p>
    <w:p w14:paraId="6DCAFA03" w14:textId="77777777" w:rsidR="00BD1D60" w:rsidRDefault="008476B0">
      <w:pPr>
        <w:pStyle w:val="Bibliography"/>
      </w:pPr>
      <w:bookmarkStart w:id="2857" w:name="ref-RN4712"/>
      <w:bookmarkEnd w:id="2856"/>
      <w:r>
        <w:rPr>
          <w:b/>
        </w:rPr>
        <w:t>Billings WD, Mooney HA</w:t>
      </w:r>
      <w:r>
        <w:t xml:space="preserve">. </w:t>
      </w:r>
      <w:r>
        <w:rPr>
          <w:b/>
        </w:rPr>
        <w:t>1968</w:t>
      </w:r>
      <w:r>
        <w:t xml:space="preserve">. The ecology of arctic and alpine plants. </w:t>
      </w:r>
      <w:r>
        <w:rPr>
          <w:i/>
        </w:rPr>
        <w:t>Biological Reviews</w:t>
      </w:r>
      <w:r>
        <w:t xml:space="preserve"> </w:t>
      </w:r>
      <w:r>
        <w:rPr>
          <w:b/>
        </w:rPr>
        <w:t>43</w:t>
      </w:r>
      <w:r>
        <w:t>: 481–529.</w:t>
      </w:r>
    </w:p>
    <w:p w14:paraId="1EE62DB1" w14:textId="77777777" w:rsidR="00BD1D60" w:rsidRDefault="008476B0">
      <w:pPr>
        <w:pStyle w:val="Bibliography"/>
      </w:pPr>
      <w:bookmarkStart w:id="2858" w:name="ref-RN3258"/>
      <w:bookmarkEnd w:id="2857"/>
      <w:r>
        <w:rPr>
          <w:b/>
        </w:rPr>
        <w:t>Bliss LC</w:t>
      </w:r>
      <w:r>
        <w:t xml:space="preserve">. </w:t>
      </w:r>
      <w:r>
        <w:rPr>
          <w:b/>
        </w:rPr>
        <w:t>1958</w:t>
      </w:r>
      <w:r>
        <w:t xml:space="preserve">. Seed germination in arctic and alpine species. </w:t>
      </w:r>
      <w:r>
        <w:rPr>
          <w:i/>
        </w:rPr>
        <w:t>Arctic</w:t>
      </w:r>
      <w:r>
        <w:t xml:space="preserve"> </w:t>
      </w:r>
      <w:r>
        <w:rPr>
          <w:b/>
        </w:rPr>
        <w:t>11</w:t>
      </w:r>
      <w:r>
        <w:t>: 180–188.</w:t>
      </w:r>
    </w:p>
    <w:p w14:paraId="7F73A8A7" w14:textId="77777777" w:rsidR="00BD1D60" w:rsidRDefault="008476B0">
      <w:pPr>
        <w:pStyle w:val="Bibliography"/>
      </w:pPr>
      <w:bookmarkStart w:id="2859" w:name="ref-RN4742"/>
      <w:bookmarkEnd w:id="2858"/>
      <w:r>
        <w:rPr>
          <w:b/>
        </w:rPr>
        <w:t>Brach AR, Song H</w:t>
      </w:r>
      <w:r>
        <w:t xml:space="preserve">. </w:t>
      </w:r>
      <w:r>
        <w:rPr>
          <w:b/>
        </w:rPr>
        <w:t>2006</w:t>
      </w:r>
      <w:r>
        <w:t xml:space="preserve">. eFloras: New directions for online floras exemplified by the Flora of China Project. </w:t>
      </w:r>
      <w:r>
        <w:rPr>
          <w:i/>
        </w:rPr>
        <w:t>Taxon</w:t>
      </w:r>
      <w:r>
        <w:t xml:space="preserve"> </w:t>
      </w:r>
      <w:r>
        <w:rPr>
          <w:b/>
        </w:rPr>
        <w:t>55</w:t>
      </w:r>
      <w:r>
        <w:t>: 188–192.</w:t>
      </w:r>
    </w:p>
    <w:p w14:paraId="131A0834" w14:textId="77777777" w:rsidR="00BD1D60" w:rsidRDefault="008476B0">
      <w:pPr>
        <w:pStyle w:val="Bibliography"/>
      </w:pPr>
      <w:bookmarkStart w:id="2860" w:name="ref-RN4728"/>
      <w:bookmarkEnd w:id="2859"/>
      <w:r>
        <w:rPr>
          <w:b/>
        </w:rPr>
        <w:t>Bu H, Chen X, Xu X, Liu K, Jia P, Du G</w:t>
      </w:r>
      <w:r>
        <w:t xml:space="preserve">. </w:t>
      </w:r>
      <w:r>
        <w:rPr>
          <w:b/>
        </w:rPr>
        <w:t>2007</w:t>
      </w:r>
      <w:r>
        <w:t xml:space="preserve">. Seed mass and germination in an alpine meadow on the eastern Tsinghai–Tibet plateau. </w:t>
      </w:r>
      <w:r>
        <w:rPr>
          <w:i/>
        </w:rPr>
        <w:t>Plant Ecology</w:t>
      </w:r>
      <w:r>
        <w:t xml:space="preserve"> </w:t>
      </w:r>
      <w:r>
        <w:rPr>
          <w:b/>
        </w:rPr>
        <w:t>191</w:t>
      </w:r>
      <w:r>
        <w:t>: 127–149.</w:t>
      </w:r>
    </w:p>
    <w:p w14:paraId="68B97E57" w14:textId="77777777" w:rsidR="00BD1D60" w:rsidRPr="00B43FB9" w:rsidRDefault="008476B0">
      <w:pPr>
        <w:pStyle w:val="Bibliography"/>
        <w:rPr>
          <w:lang w:val="es-CL"/>
          <w:rPrChange w:id="2861" w:author="Lohen Cavieres" w:date="2020-07-21T12:55:00Z">
            <w:rPr/>
          </w:rPrChange>
        </w:rPr>
      </w:pPr>
      <w:bookmarkStart w:id="2862" w:name="ref-RN4735"/>
      <w:bookmarkEnd w:id="2860"/>
      <w:r>
        <w:rPr>
          <w:b/>
        </w:rPr>
        <w:lastRenderedPageBreak/>
        <w:t>Bu H, Du G, Chen X, Xu X, Liu K, Wen S</w:t>
      </w:r>
      <w:r>
        <w:t xml:space="preserve">. </w:t>
      </w:r>
      <w:r>
        <w:rPr>
          <w:b/>
        </w:rPr>
        <w:t>2008</w:t>
      </w:r>
      <w:r>
        <w:t xml:space="preserve">. Community-wide germination strategies in an alpine meadow on the eastern Qinghai-Tibet plateau: phylogenetic and life-history correlates. </w:t>
      </w:r>
      <w:r w:rsidRPr="00B43FB9">
        <w:rPr>
          <w:i/>
          <w:lang w:val="es-CL"/>
          <w:rPrChange w:id="2863" w:author="Lohen Cavieres" w:date="2020-07-21T12:55:00Z">
            <w:rPr>
              <w:i/>
            </w:rPr>
          </w:rPrChange>
        </w:rPr>
        <w:t>Plant Ecology</w:t>
      </w:r>
      <w:r w:rsidRPr="00B43FB9">
        <w:rPr>
          <w:lang w:val="es-CL"/>
          <w:rPrChange w:id="2864" w:author="Lohen Cavieres" w:date="2020-07-21T12:55:00Z">
            <w:rPr/>
          </w:rPrChange>
        </w:rPr>
        <w:t xml:space="preserve"> </w:t>
      </w:r>
      <w:r w:rsidRPr="00B43FB9">
        <w:rPr>
          <w:b/>
          <w:lang w:val="es-CL"/>
          <w:rPrChange w:id="2865" w:author="Lohen Cavieres" w:date="2020-07-21T12:55:00Z">
            <w:rPr>
              <w:b/>
            </w:rPr>
          </w:rPrChange>
        </w:rPr>
        <w:t>195</w:t>
      </w:r>
      <w:r w:rsidRPr="00B43FB9">
        <w:rPr>
          <w:lang w:val="es-CL"/>
          <w:rPrChange w:id="2866" w:author="Lohen Cavieres" w:date="2020-07-21T12:55:00Z">
            <w:rPr/>
          </w:rPrChange>
        </w:rPr>
        <w:t>: 87–98.</w:t>
      </w:r>
    </w:p>
    <w:p w14:paraId="2F30CC70" w14:textId="77777777" w:rsidR="00BD1D60" w:rsidRPr="00B43FB9" w:rsidRDefault="008476B0">
      <w:pPr>
        <w:pStyle w:val="Bibliography"/>
        <w:rPr>
          <w:lang w:val="es-CL"/>
          <w:rPrChange w:id="2867" w:author="Lohen Cavieres" w:date="2020-07-21T12:55:00Z">
            <w:rPr/>
          </w:rPrChange>
        </w:rPr>
      </w:pPr>
      <w:bookmarkStart w:id="2868" w:name="ref-RN4747"/>
      <w:bookmarkEnd w:id="2862"/>
      <w:r w:rsidRPr="00B43FB9">
        <w:rPr>
          <w:b/>
          <w:lang w:val="es-CL"/>
          <w:rPrChange w:id="2869" w:author="Lohen Cavieres" w:date="2020-07-21T12:55:00Z">
            <w:rPr>
              <w:b/>
            </w:rPr>
          </w:rPrChange>
        </w:rPr>
        <w:t>Cabrera Á l</w:t>
      </w:r>
      <w:r w:rsidRPr="00B43FB9">
        <w:rPr>
          <w:lang w:val="es-CL"/>
          <w:rPrChange w:id="2870" w:author="Lohen Cavieres" w:date="2020-07-21T12:55:00Z">
            <w:rPr/>
          </w:rPrChange>
        </w:rPr>
        <w:t xml:space="preserve">. </w:t>
      </w:r>
      <w:r w:rsidRPr="00B43FB9">
        <w:rPr>
          <w:b/>
          <w:lang w:val="es-CL"/>
          <w:rPrChange w:id="2871" w:author="Lohen Cavieres" w:date="2020-07-21T12:55:00Z">
            <w:rPr>
              <w:b/>
            </w:rPr>
          </w:rPrChange>
        </w:rPr>
        <w:t>1982</w:t>
      </w:r>
      <w:r w:rsidRPr="00B43FB9">
        <w:rPr>
          <w:lang w:val="es-CL"/>
          <w:rPrChange w:id="2872" w:author="Lohen Cavieres" w:date="2020-07-21T12:55:00Z">
            <w:rPr/>
          </w:rPrChange>
        </w:rPr>
        <w:t xml:space="preserve">. Revisión del género Nassauvia (Compositae). </w:t>
      </w:r>
      <w:r w:rsidRPr="00B43FB9">
        <w:rPr>
          <w:i/>
          <w:lang w:val="es-CL"/>
          <w:rPrChange w:id="2873" w:author="Lohen Cavieres" w:date="2020-07-21T12:55:00Z">
            <w:rPr>
              <w:i/>
            </w:rPr>
          </w:rPrChange>
        </w:rPr>
        <w:t>Darwiniana</w:t>
      </w:r>
      <w:r w:rsidRPr="00B43FB9">
        <w:rPr>
          <w:lang w:val="es-CL"/>
          <w:rPrChange w:id="2874" w:author="Lohen Cavieres" w:date="2020-07-21T12:55:00Z">
            <w:rPr/>
          </w:rPrChange>
        </w:rPr>
        <w:t xml:space="preserve"> </w:t>
      </w:r>
      <w:r w:rsidRPr="00B43FB9">
        <w:rPr>
          <w:b/>
          <w:lang w:val="es-CL"/>
          <w:rPrChange w:id="2875" w:author="Lohen Cavieres" w:date="2020-07-21T12:55:00Z">
            <w:rPr>
              <w:b/>
            </w:rPr>
          </w:rPrChange>
        </w:rPr>
        <w:t>24</w:t>
      </w:r>
      <w:r w:rsidRPr="00B43FB9">
        <w:rPr>
          <w:lang w:val="es-CL"/>
          <w:rPrChange w:id="2876" w:author="Lohen Cavieres" w:date="2020-07-21T12:55:00Z">
            <w:rPr/>
          </w:rPrChange>
        </w:rPr>
        <w:t>: 283–379.</w:t>
      </w:r>
    </w:p>
    <w:p w14:paraId="7E1FAFB0" w14:textId="77777777" w:rsidR="00BD1D60" w:rsidRPr="00B43FB9" w:rsidRDefault="008476B0">
      <w:pPr>
        <w:pStyle w:val="Bibliography"/>
        <w:rPr>
          <w:lang w:val="es-CL"/>
          <w:rPrChange w:id="2877" w:author="Lohen Cavieres" w:date="2020-07-21T12:55:00Z">
            <w:rPr/>
          </w:rPrChange>
        </w:rPr>
      </w:pPr>
      <w:bookmarkStart w:id="2878" w:name="ref-RN4656"/>
      <w:bookmarkEnd w:id="2868"/>
      <w:r w:rsidRPr="00B43FB9">
        <w:rPr>
          <w:b/>
          <w:lang w:val="es-CL"/>
          <w:rPrChange w:id="2879" w:author="Lohen Cavieres" w:date="2020-07-21T12:55:00Z">
            <w:rPr>
              <w:b/>
            </w:rPr>
          </w:rPrChange>
        </w:rPr>
        <w:t>Carta A, Skourti E, Mattana E, Vandelook F, Thanos CA</w:t>
      </w:r>
      <w:r w:rsidRPr="00B43FB9">
        <w:rPr>
          <w:lang w:val="es-CL"/>
          <w:rPrChange w:id="2880" w:author="Lohen Cavieres" w:date="2020-07-21T12:55:00Z">
            <w:rPr/>
          </w:rPrChange>
        </w:rPr>
        <w:t xml:space="preserve">. </w:t>
      </w:r>
      <w:r w:rsidRPr="00B43FB9">
        <w:rPr>
          <w:b/>
          <w:lang w:val="es-CL"/>
          <w:rPrChange w:id="2881" w:author="Lohen Cavieres" w:date="2020-07-21T12:55:00Z">
            <w:rPr>
              <w:b/>
            </w:rPr>
          </w:rPrChange>
        </w:rPr>
        <w:t>2017</w:t>
      </w:r>
      <w:r w:rsidRPr="00B43FB9">
        <w:rPr>
          <w:lang w:val="es-CL"/>
          <w:rPrChange w:id="2882" w:author="Lohen Cavieres" w:date="2020-07-21T12:55:00Z">
            <w:rPr/>
          </w:rPrChange>
        </w:rPr>
        <w:t xml:space="preserve">. </w:t>
      </w:r>
      <w:r>
        <w:t xml:space="preserve">Photoinhibition of seed germination: occurrence, ecology and phylogeny. </w:t>
      </w:r>
      <w:r w:rsidRPr="00B43FB9">
        <w:rPr>
          <w:i/>
          <w:lang w:val="es-CL"/>
          <w:rPrChange w:id="2883" w:author="Lohen Cavieres" w:date="2020-07-21T12:55:00Z">
            <w:rPr>
              <w:i/>
            </w:rPr>
          </w:rPrChange>
        </w:rPr>
        <w:t>Seed Science Research</w:t>
      </w:r>
      <w:r w:rsidRPr="00B43FB9">
        <w:rPr>
          <w:lang w:val="es-CL"/>
          <w:rPrChange w:id="2884" w:author="Lohen Cavieres" w:date="2020-07-21T12:55:00Z">
            <w:rPr/>
          </w:rPrChange>
        </w:rPr>
        <w:t xml:space="preserve"> </w:t>
      </w:r>
      <w:r w:rsidRPr="00B43FB9">
        <w:rPr>
          <w:b/>
          <w:lang w:val="es-CL"/>
          <w:rPrChange w:id="2885" w:author="Lohen Cavieres" w:date="2020-07-21T12:55:00Z">
            <w:rPr>
              <w:b/>
            </w:rPr>
          </w:rPrChange>
        </w:rPr>
        <w:t>27</w:t>
      </w:r>
      <w:r w:rsidRPr="00B43FB9">
        <w:rPr>
          <w:lang w:val="es-CL"/>
          <w:rPrChange w:id="2886" w:author="Lohen Cavieres" w:date="2020-07-21T12:55:00Z">
            <w:rPr/>
          </w:rPrChange>
        </w:rPr>
        <w:t>: 131–153.</w:t>
      </w:r>
    </w:p>
    <w:p w14:paraId="20A3EC53" w14:textId="77777777" w:rsidR="00BD1D60" w:rsidRPr="00B43FB9" w:rsidRDefault="008476B0">
      <w:pPr>
        <w:pStyle w:val="Bibliography"/>
        <w:rPr>
          <w:lang w:val="es-CL"/>
          <w:rPrChange w:id="2887" w:author="Lohen Cavieres" w:date="2020-07-21T12:55:00Z">
            <w:rPr/>
          </w:rPrChange>
        </w:rPr>
      </w:pPr>
      <w:bookmarkStart w:id="2888" w:name="ref-RN3243"/>
      <w:bookmarkEnd w:id="2878"/>
      <w:r w:rsidRPr="00B43FB9">
        <w:rPr>
          <w:b/>
          <w:lang w:val="es-CL"/>
          <w:rPrChange w:id="2889" w:author="Lohen Cavieres" w:date="2020-07-21T12:55:00Z">
            <w:rPr>
              <w:b/>
            </w:rPr>
          </w:rPrChange>
        </w:rPr>
        <w:t>Castroviejo S</w:t>
      </w:r>
      <w:r w:rsidRPr="00B43FB9">
        <w:rPr>
          <w:lang w:val="es-CL"/>
          <w:rPrChange w:id="2890" w:author="Lohen Cavieres" w:date="2020-07-21T12:55:00Z">
            <w:rPr/>
          </w:rPrChange>
        </w:rPr>
        <w:t xml:space="preserve">. </w:t>
      </w:r>
      <w:r w:rsidRPr="00B43FB9">
        <w:rPr>
          <w:b/>
          <w:lang w:val="es-CL"/>
          <w:rPrChange w:id="2891" w:author="Lohen Cavieres" w:date="2020-07-21T12:55:00Z">
            <w:rPr>
              <w:b/>
            </w:rPr>
          </w:rPrChange>
        </w:rPr>
        <w:t>1987</w:t>
      </w:r>
      <w:r w:rsidRPr="00B43FB9">
        <w:rPr>
          <w:lang w:val="es-CL"/>
          <w:rPrChange w:id="2892" w:author="Lohen Cavieres" w:date="2020-07-21T12:55:00Z">
            <w:rPr/>
          </w:rPrChange>
        </w:rPr>
        <w:t xml:space="preserve">. </w:t>
      </w:r>
      <w:r w:rsidRPr="00B43FB9">
        <w:rPr>
          <w:i/>
          <w:lang w:val="es-CL"/>
          <w:rPrChange w:id="2893" w:author="Lohen Cavieres" w:date="2020-07-21T12:55:00Z">
            <w:rPr>
              <w:i/>
            </w:rPr>
          </w:rPrChange>
        </w:rPr>
        <w:t>Flora iberica</w:t>
      </w:r>
      <w:r w:rsidRPr="00B43FB9">
        <w:rPr>
          <w:lang w:val="es-CL"/>
          <w:rPrChange w:id="2894" w:author="Lohen Cavieres" w:date="2020-07-21T12:55:00Z">
            <w:rPr/>
          </w:rPrChange>
        </w:rPr>
        <w:t>. Madrid: Real Jardín Botánico, CSIC.</w:t>
      </w:r>
    </w:p>
    <w:p w14:paraId="4BADE985" w14:textId="77777777" w:rsidR="00BD1D60" w:rsidRDefault="008476B0">
      <w:pPr>
        <w:pStyle w:val="Bibliography"/>
      </w:pPr>
      <w:bookmarkStart w:id="2895" w:name="ref-RN3393"/>
      <w:bookmarkEnd w:id="2888"/>
      <w:r w:rsidRPr="00B43FB9">
        <w:rPr>
          <w:b/>
          <w:lang w:val="es-CL"/>
          <w:rPrChange w:id="2896" w:author="Lohen Cavieres" w:date="2020-07-21T12:55:00Z">
            <w:rPr>
              <w:b/>
            </w:rPr>
          </w:rPrChange>
        </w:rPr>
        <w:t>Cavieres LA, Arroyo MTK</w:t>
      </w:r>
      <w:r w:rsidRPr="00B43FB9">
        <w:rPr>
          <w:lang w:val="es-CL"/>
          <w:rPrChange w:id="2897" w:author="Lohen Cavieres" w:date="2020-07-21T12:55:00Z">
            <w:rPr/>
          </w:rPrChange>
        </w:rPr>
        <w:t xml:space="preserve">. </w:t>
      </w:r>
      <w:r w:rsidRPr="00B43FB9">
        <w:rPr>
          <w:b/>
          <w:lang w:val="es-CL"/>
          <w:rPrChange w:id="2898" w:author="Lohen Cavieres" w:date="2020-07-21T12:55:00Z">
            <w:rPr>
              <w:b/>
            </w:rPr>
          </w:rPrChange>
        </w:rPr>
        <w:t>2000</w:t>
      </w:r>
      <w:r w:rsidRPr="00B43FB9">
        <w:rPr>
          <w:lang w:val="es-CL"/>
          <w:rPrChange w:id="2899" w:author="Lohen Cavieres" w:date="2020-07-21T12:55:00Z">
            <w:rPr/>
          </w:rPrChange>
        </w:rPr>
        <w:t xml:space="preserve">. </w:t>
      </w:r>
      <w:r>
        <w:t xml:space="preserve">Seed germination response to cold stratification period and thermal regime in Phacelia secunda (Hydrophyllaceae). </w:t>
      </w:r>
      <w:r>
        <w:rPr>
          <w:i/>
        </w:rPr>
        <w:t>Plant Ecology</w:t>
      </w:r>
      <w:r>
        <w:t xml:space="preserve"> </w:t>
      </w:r>
      <w:r>
        <w:rPr>
          <w:b/>
        </w:rPr>
        <w:t>149</w:t>
      </w:r>
      <w:r>
        <w:t>: 1–8.</w:t>
      </w:r>
    </w:p>
    <w:p w14:paraId="69E46416" w14:textId="77777777" w:rsidR="00BD1D60" w:rsidRDefault="008476B0">
      <w:pPr>
        <w:pStyle w:val="Bibliography"/>
      </w:pPr>
      <w:bookmarkStart w:id="2900" w:name="ref-RN4732"/>
      <w:bookmarkEnd w:id="2895"/>
      <w:r>
        <w:rPr>
          <w:b/>
        </w:rPr>
        <w:t>Cavieres LA, Arroyo MTK</w:t>
      </w:r>
      <w:r>
        <w:t xml:space="preserve">. </w:t>
      </w:r>
      <w:r>
        <w:rPr>
          <w:b/>
        </w:rPr>
        <w:t>2001</w:t>
      </w:r>
      <w:r>
        <w:t xml:space="preserve">. Persistent soil seed banks in Phacelia secunda (Hydrophyllaceae): experimental detection of variation along an altitudinal gradient in the Andes of central Chile (33 S). </w:t>
      </w:r>
      <w:r>
        <w:rPr>
          <w:i/>
        </w:rPr>
        <w:t>Journal of Ecology</w:t>
      </w:r>
      <w:r>
        <w:t xml:space="preserve"> </w:t>
      </w:r>
      <w:r>
        <w:rPr>
          <w:b/>
        </w:rPr>
        <w:t>89</w:t>
      </w:r>
      <w:r>
        <w:t>: 31–39.</w:t>
      </w:r>
    </w:p>
    <w:p w14:paraId="79E098D9" w14:textId="77777777" w:rsidR="00BD1D60" w:rsidRDefault="008476B0">
      <w:pPr>
        <w:pStyle w:val="Bibliography"/>
      </w:pPr>
      <w:bookmarkStart w:id="2901" w:name="ref-RN4713"/>
      <w:bookmarkEnd w:id="2900"/>
      <w:r>
        <w:rPr>
          <w:b/>
        </w:rPr>
        <w:t>Cavieres LA, Sierra-Almeida A</w:t>
      </w:r>
      <w:r>
        <w:t xml:space="preserve">. </w:t>
      </w:r>
      <w:r>
        <w:rPr>
          <w:b/>
        </w:rPr>
        <w:t>2018</w:t>
      </w:r>
      <w:r>
        <w:t xml:space="preserve">. Assessing the importance of cold-stratification for seed germination in alpine plant species of the High-Andes of central Chile. </w:t>
      </w:r>
      <w:r>
        <w:rPr>
          <w:i/>
        </w:rPr>
        <w:t>Perspectives in Plant Ecology, Evolution and Systematics</w:t>
      </w:r>
      <w:r>
        <w:t xml:space="preserve"> </w:t>
      </w:r>
      <w:r>
        <w:rPr>
          <w:b/>
        </w:rPr>
        <w:t>30</w:t>
      </w:r>
      <w:r>
        <w:t>: 125–131.</w:t>
      </w:r>
    </w:p>
    <w:p w14:paraId="3854BC83" w14:textId="77777777" w:rsidR="00BD1D60" w:rsidRDefault="008476B0">
      <w:pPr>
        <w:pStyle w:val="Bibliography"/>
      </w:pPr>
      <w:bookmarkStart w:id="2902" w:name="ref-RN4660"/>
      <w:bookmarkEnd w:id="2901"/>
      <w:r>
        <w:rPr>
          <w:b/>
        </w:rPr>
        <w:t>Cayuela L, Stein A, Oksanen J</w:t>
      </w:r>
      <w:r>
        <w:t xml:space="preserve">. </w:t>
      </w:r>
      <w:r>
        <w:rPr>
          <w:b/>
        </w:rPr>
        <w:t>2019</w:t>
      </w:r>
      <w:r>
        <w:t>. Taxonstand: taxonomic standardization of plant species names. R package version 2.2.</w:t>
      </w:r>
    </w:p>
    <w:p w14:paraId="25D0B4D9" w14:textId="77777777" w:rsidR="00BD1D60" w:rsidRDefault="008476B0">
      <w:pPr>
        <w:pStyle w:val="Bibliography"/>
      </w:pPr>
      <w:bookmarkStart w:id="2903" w:name="ref-RN4714"/>
      <w:bookmarkEnd w:id="2902"/>
      <w:r>
        <w:rPr>
          <w:b/>
        </w:rPr>
        <w:t>Chambers JC, MacMahon JA, Brown RW</w:t>
      </w:r>
      <w:r>
        <w:t xml:space="preserve">. </w:t>
      </w:r>
      <w:r>
        <w:rPr>
          <w:b/>
        </w:rPr>
        <w:t>1990</w:t>
      </w:r>
      <w:r>
        <w:t xml:space="preserve">. Alpine seedling establishment: the influence of disturbance type. </w:t>
      </w:r>
      <w:r>
        <w:rPr>
          <w:i/>
        </w:rPr>
        <w:t>Ecology</w:t>
      </w:r>
      <w:r>
        <w:t xml:space="preserve"> </w:t>
      </w:r>
      <w:r>
        <w:rPr>
          <w:b/>
        </w:rPr>
        <w:t>71</w:t>
      </w:r>
      <w:r>
        <w:t>: 1323–1341.</w:t>
      </w:r>
    </w:p>
    <w:p w14:paraId="52B6B8B4" w14:textId="77777777" w:rsidR="00BD1D60" w:rsidRPr="00B43FB9" w:rsidRDefault="008476B0">
      <w:pPr>
        <w:pStyle w:val="Bibliography"/>
        <w:rPr>
          <w:lang w:val="es-CL"/>
          <w:rPrChange w:id="2904" w:author="Lohen Cavieres" w:date="2020-07-21T12:55:00Z">
            <w:rPr/>
          </w:rPrChange>
        </w:rPr>
      </w:pPr>
      <w:bookmarkStart w:id="2905" w:name="ref-RN4730"/>
      <w:bookmarkEnd w:id="2903"/>
      <w:r>
        <w:rPr>
          <w:b/>
        </w:rPr>
        <w:t>Densmore R</w:t>
      </w:r>
      <w:r>
        <w:t xml:space="preserve">. </w:t>
      </w:r>
      <w:r>
        <w:rPr>
          <w:b/>
        </w:rPr>
        <w:t>1997</w:t>
      </w:r>
      <w:r>
        <w:t xml:space="preserve">. Effect of day length on germination of seeds collected in Alaska. </w:t>
      </w:r>
      <w:r w:rsidRPr="00B43FB9">
        <w:rPr>
          <w:i/>
          <w:lang w:val="es-CL"/>
          <w:rPrChange w:id="2906" w:author="Lohen Cavieres" w:date="2020-07-21T12:55:00Z">
            <w:rPr>
              <w:i/>
            </w:rPr>
          </w:rPrChange>
        </w:rPr>
        <w:t>Am J Bot</w:t>
      </w:r>
      <w:r w:rsidRPr="00B43FB9">
        <w:rPr>
          <w:lang w:val="es-CL"/>
          <w:rPrChange w:id="2907" w:author="Lohen Cavieres" w:date="2020-07-21T12:55:00Z">
            <w:rPr/>
          </w:rPrChange>
        </w:rPr>
        <w:t xml:space="preserve"> </w:t>
      </w:r>
      <w:r w:rsidRPr="00B43FB9">
        <w:rPr>
          <w:b/>
          <w:lang w:val="es-CL"/>
          <w:rPrChange w:id="2908" w:author="Lohen Cavieres" w:date="2020-07-21T12:55:00Z">
            <w:rPr>
              <w:b/>
            </w:rPr>
          </w:rPrChange>
        </w:rPr>
        <w:t>84</w:t>
      </w:r>
      <w:r w:rsidRPr="00B43FB9">
        <w:rPr>
          <w:lang w:val="es-CL"/>
          <w:rPrChange w:id="2909" w:author="Lohen Cavieres" w:date="2020-07-21T12:55:00Z">
            <w:rPr/>
          </w:rPrChange>
        </w:rPr>
        <w:t>: 274.</w:t>
      </w:r>
    </w:p>
    <w:p w14:paraId="46D8C35B" w14:textId="77777777" w:rsidR="00BD1D60" w:rsidRDefault="008476B0">
      <w:pPr>
        <w:pStyle w:val="Bibliography"/>
      </w:pPr>
      <w:bookmarkStart w:id="2910" w:name="ref-RN2371"/>
      <w:bookmarkEnd w:id="2905"/>
      <w:r w:rsidRPr="00B43FB9">
        <w:rPr>
          <w:b/>
          <w:lang w:val="es-CL"/>
          <w:rPrChange w:id="2911" w:author="Lohen Cavieres" w:date="2020-07-21T12:55:00Z">
            <w:rPr>
              <w:b/>
            </w:rPr>
          </w:rPrChange>
        </w:rPr>
        <w:lastRenderedPageBreak/>
        <w:t>Fernández‐Pascual E, Jiménez‐Alfaro B, Bueno Á, Fernández-Pascual E, Jiménez-Alfaro B, Bueno Á</w:t>
      </w:r>
      <w:r w:rsidRPr="00B43FB9">
        <w:rPr>
          <w:lang w:val="es-CL"/>
          <w:rPrChange w:id="2912" w:author="Lohen Cavieres" w:date="2020-07-21T12:55:00Z">
            <w:rPr/>
          </w:rPrChange>
        </w:rPr>
        <w:t xml:space="preserve">. </w:t>
      </w:r>
      <w:r w:rsidRPr="00B43FB9">
        <w:rPr>
          <w:b/>
          <w:lang w:val="es-CL"/>
          <w:rPrChange w:id="2913" w:author="Lohen Cavieres" w:date="2020-07-21T12:55:00Z">
            <w:rPr>
              <w:b/>
            </w:rPr>
          </w:rPrChange>
        </w:rPr>
        <w:t>2017</w:t>
      </w:r>
      <w:r w:rsidRPr="00B43FB9">
        <w:rPr>
          <w:lang w:val="es-CL"/>
          <w:rPrChange w:id="2914" w:author="Lohen Cavieres" w:date="2020-07-21T12:55:00Z">
            <w:rPr/>
          </w:rPrChange>
        </w:rPr>
        <w:t xml:space="preserve">. </w:t>
      </w:r>
      <w:r>
        <w:t xml:space="preserve">Comparative seed germination traits in alpine and subalpine grasslands: higher elevations are associated with warmer germination temperatures. </w:t>
      </w:r>
      <w:r>
        <w:rPr>
          <w:i/>
        </w:rPr>
        <w:t>Plant Biology</w:t>
      </w:r>
      <w:r>
        <w:t xml:space="preserve"> </w:t>
      </w:r>
      <w:r>
        <w:rPr>
          <w:b/>
        </w:rPr>
        <w:t>19</w:t>
      </w:r>
      <w:r>
        <w:t>: 32–40.</w:t>
      </w:r>
    </w:p>
    <w:p w14:paraId="04CB5E77" w14:textId="77777777" w:rsidR="00BD1D60" w:rsidRPr="00D47BBD" w:rsidRDefault="008476B0">
      <w:pPr>
        <w:pStyle w:val="Bibliography"/>
        <w:rPr>
          <w:ins w:id="2915" w:author="Lohen Cavieres" w:date="2020-07-21T18:47:00Z"/>
          <w:lang w:val="es-ES"/>
          <w:rPrChange w:id="2916" w:author="jimenezalfaro.borja@gmail.com" w:date="2020-08-01T11:47:00Z">
            <w:rPr>
              <w:ins w:id="2917" w:author="Lohen Cavieres" w:date="2020-07-21T18:47:00Z"/>
            </w:rPr>
          </w:rPrChange>
        </w:rPr>
      </w:pPr>
      <w:bookmarkStart w:id="2918" w:name="ref-RN4717"/>
      <w:bookmarkEnd w:id="2910"/>
      <w:r>
        <w:rPr>
          <w:b/>
        </w:rPr>
        <w:t>Forbis TA</w:t>
      </w:r>
      <w:r>
        <w:t xml:space="preserve">. </w:t>
      </w:r>
      <w:r>
        <w:rPr>
          <w:b/>
        </w:rPr>
        <w:t>2003</w:t>
      </w:r>
      <w:r>
        <w:t xml:space="preserve">. Seedling demography in an alpine ecosystem. </w:t>
      </w:r>
      <w:r w:rsidRPr="00D47BBD">
        <w:rPr>
          <w:i/>
          <w:lang w:val="es-ES"/>
          <w:rPrChange w:id="2919" w:author="jimenezalfaro.borja@gmail.com" w:date="2020-08-01T11:47:00Z">
            <w:rPr>
              <w:i/>
            </w:rPr>
          </w:rPrChange>
        </w:rPr>
        <w:t xml:space="preserve">American </w:t>
      </w:r>
      <w:proofErr w:type="spellStart"/>
      <w:r w:rsidRPr="00D47BBD">
        <w:rPr>
          <w:i/>
          <w:lang w:val="es-ES"/>
          <w:rPrChange w:id="2920" w:author="jimenezalfaro.borja@gmail.com" w:date="2020-08-01T11:47:00Z">
            <w:rPr>
              <w:i/>
            </w:rPr>
          </w:rPrChange>
        </w:rPr>
        <w:t>Journal</w:t>
      </w:r>
      <w:proofErr w:type="spellEnd"/>
      <w:r w:rsidRPr="00D47BBD">
        <w:rPr>
          <w:i/>
          <w:lang w:val="es-ES"/>
          <w:rPrChange w:id="2921" w:author="jimenezalfaro.borja@gmail.com" w:date="2020-08-01T11:47:00Z">
            <w:rPr>
              <w:i/>
            </w:rPr>
          </w:rPrChange>
        </w:rPr>
        <w:t xml:space="preserve"> </w:t>
      </w:r>
      <w:proofErr w:type="spellStart"/>
      <w:r w:rsidRPr="00D47BBD">
        <w:rPr>
          <w:i/>
          <w:lang w:val="es-ES"/>
          <w:rPrChange w:id="2922" w:author="jimenezalfaro.borja@gmail.com" w:date="2020-08-01T11:47:00Z">
            <w:rPr>
              <w:i/>
            </w:rPr>
          </w:rPrChange>
        </w:rPr>
        <w:t>of</w:t>
      </w:r>
      <w:proofErr w:type="spellEnd"/>
      <w:r w:rsidRPr="00D47BBD">
        <w:rPr>
          <w:i/>
          <w:lang w:val="es-ES"/>
          <w:rPrChange w:id="2923" w:author="jimenezalfaro.borja@gmail.com" w:date="2020-08-01T11:47:00Z">
            <w:rPr>
              <w:i/>
            </w:rPr>
          </w:rPrChange>
        </w:rPr>
        <w:t xml:space="preserve"> </w:t>
      </w:r>
      <w:proofErr w:type="spellStart"/>
      <w:r w:rsidRPr="00D47BBD">
        <w:rPr>
          <w:i/>
          <w:lang w:val="es-ES"/>
          <w:rPrChange w:id="2924" w:author="jimenezalfaro.borja@gmail.com" w:date="2020-08-01T11:47:00Z">
            <w:rPr>
              <w:i/>
            </w:rPr>
          </w:rPrChange>
        </w:rPr>
        <w:t>Botany</w:t>
      </w:r>
      <w:proofErr w:type="spellEnd"/>
      <w:r w:rsidRPr="00D47BBD">
        <w:rPr>
          <w:lang w:val="es-ES"/>
          <w:rPrChange w:id="2925" w:author="jimenezalfaro.borja@gmail.com" w:date="2020-08-01T11:47:00Z">
            <w:rPr/>
          </w:rPrChange>
        </w:rPr>
        <w:t xml:space="preserve"> </w:t>
      </w:r>
      <w:r w:rsidRPr="00D47BBD">
        <w:rPr>
          <w:b/>
          <w:lang w:val="es-ES"/>
          <w:rPrChange w:id="2926" w:author="jimenezalfaro.borja@gmail.com" w:date="2020-08-01T11:47:00Z">
            <w:rPr>
              <w:b/>
            </w:rPr>
          </w:rPrChange>
        </w:rPr>
        <w:t>90</w:t>
      </w:r>
      <w:r w:rsidRPr="00D47BBD">
        <w:rPr>
          <w:lang w:val="es-ES"/>
          <w:rPrChange w:id="2927" w:author="jimenezalfaro.borja@gmail.com" w:date="2020-08-01T11:47:00Z">
            <w:rPr/>
          </w:rPrChange>
        </w:rPr>
        <w:t>: 1197–1206.</w:t>
      </w:r>
    </w:p>
    <w:p w14:paraId="08F3BDFF" w14:textId="77777777" w:rsidR="005F25E0" w:rsidRPr="005F25E0" w:rsidRDefault="005F25E0">
      <w:pPr>
        <w:pStyle w:val="Bibliography"/>
        <w:rPr>
          <w:lang w:val="es-CL"/>
          <w:rPrChange w:id="2928" w:author="Lohen Cavieres" w:date="2020-07-21T18:47:00Z">
            <w:rPr/>
          </w:rPrChange>
        </w:rPr>
      </w:pPr>
      <w:ins w:id="2929" w:author="Lohen Cavieres" w:date="2020-07-21T18:47:00Z">
        <w:r w:rsidRPr="005F25E0">
          <w:rPr>
            <w:lang w:val="es-CL"/>
          </w:rPr>
          <w:t xml:space="preserve">García-Fernández, A., Escudero, A., Lara-Romero, C., Iriondo, J. M. 2015. </w:t>
        </w:r>
        <w:r w:rsidRPr="005F25E0">
          <w:rPr>
            <w:rPrChange w:id="2930" w:author="Lohen Cavieres" w:date="2020-07-21T18:47:00Z">
              <w:rPr>
                <w:lang w:val="es-CL"/>
              </w:rPr>
            </w:rPrChange>
          </w:rPr>
          <w:t xml:space="preserve">Effects of the duration of cold stratification on early life stages of the Mediterranean alpine plant Silene </w:t>
        </w:r>
        <w:proofErr w:type="spellStart"/>
        <w:r w:rsidRPr="005F25E0">
          <w:rPr>
            <w:rPrChange w:id="2931" w:author="Lohen Cavieres" w:date="2020-07-21T18:47:00Z">
              <w:rPr>
                <w:lang w:val="es-CL"/>
              </w:rPr>
            </w:rPrChange>
          </w:rPr>
          <w:t>ciliata</w:t>
        </w:r>
        <w:proofErr w:type="spellEnd"/>
        <w:r w:rsidRPr="005F25E0">
          <w:rPr>
            <w:rPrChange w:id="2932" w:author="Lohen Cavieres" w:date="2020-07-21T18:47:00Z">
              <w:rPr>
                <w:lang w:val="es-CL"/>
              </w:rPr>
            </w:rPrChange>
          </w:rPr>
          <w:t xml:space="preserve">. </w:t>
        </w:r>
        <w:r w:rsidRPr="005F25E0">
          <w:rPr>
            <w:lang w:val="es-CL"/>
          </w:rPr>
          <w:t>Plant Biol. 17, 344−350.</w:t>
        </w:r>
      </w:ins>
    </w:p>
    <w:p w14:paraId="09CC8D0C" w14:textId="77777777" w:rsidR="00BD1D60" w:rsidRDefault="008476B0">
      <w:pPr>
        <w:pStyle w:val="Bibliography"/>
        <w:rPr>
          <w:ins w:id="2933" w:author="Lohen Cavieres" w:date="2020-07-21T18:44:00Z"/>
        </w:rPr>
      </w:pPr>
      <w:bookmarkStart w:id="2934" w:name="ref-RN698"/>
      <w:bookmarkEnd w:id="2918"/>
      <w:r w:rsidRPr="005F25E0">
        <w:rPr>
          <w:b/>
          <w:lang w:val="es-CL"/>
          <w:rPrChange w:id="2935" w:author="Lohen Cavieres" w:date="2020-07-21T18:47:00Z">
            <w:rPr>
              <w:b/>
            </w:rPr>
          </w:rPrChange>
        </w:rPr>
        <w:t>Giménez-Benavides L, Escudero A, Pérez-García F</w:t>
      </w:r>
      <w:r w:rsidRPr="005F25E0">
        <w:rPr>
          <w:lang w:val="es-CL"/>
          <w:rPrChange w:id="2936" w:author="Lohen Cavieres" w:date="2020-07-21T18:47:00Z">
            <w:rPr/>
          </w:rPrChange>
        </w:rPr>
        <w:t xml:space="preserve">. </w:t>
      </w:r>
      <w:r w:rsidRPr="005F25E0">
        <w:rPr>
          <w:b/>
          <w:lang w:val="es-CL"/>
          <w:rPrChange w:id="2937" w:author="Lohen Cavieres" w:date="2020-07-21T18:47:00Z">
            <w:rPr>
              <w:b/>
            </w:rPr>
          </w:rPrChange>
        </w:rPr>
        <w:t>2005</w:t>
      </w:r>
      <w:r w:rsidRPr="005F25E0">
        <w:rPr>
          <w:lang w:val="es-CL"/>
          <w:rPrChange w:id="2938" w:author="Lohen Cavieres" w:date="2020-07-21T18:47:00Z">
            <w:rPr/>
          </w:rPrChange>
        </w:rPr>
        <w:t xml:space="preserve">. </w:t>
      </w:r>
      <w:r>
        <w:t xml:space="preserve">Seed germination of high mountain Mediterranean species: altitudinal, interpopulation and interannual variability. </w:t>
      </w:r>
      <w:r>
        <w:rPr>
          <w:i/>
        </w:rPr>
        <w:t>Ecological Research</w:t>
      </w:r>
      <w:r>
        <w:t xml:space="preserve"> </w:t>
      </w:r>
      <w:r>
        <w:rPr>
          <w:b/>
        </w:rPr>
        <w:t>20</w:t>
      </w:r>
      <w:r>
        <w:t>: 433–444.</w:t>
      </w:r>
    </w:p>
    <w:p w14:paraId="074BBBB0" w14:textId="77777777" w:rsidR="005F25E0" w:rsidRDefault="005F25E0">
      <w:pPr>
        <w:pStyle w:val="Bibliography"/>
      </w:pPr>
      <w:proofErr w:type="spellStart"/>
      <w:ins w:id="2939" w:author="Lohen Cavieres" w:date="2020-07-21T18:45:00Z">
        <w:r w:rsidRPr="005F25E0">
          <w:t>Gobiet</w:t>
        </w:r>
        <w:proofErr w:type="spellEnd"/>
        <w:r w:rsidRPr="005F25E0">
          <w:t xml:space="preserve">, A., </w:t>
        </w:r>
        <w:proofErr w:type="spellStart"/>
        <w:r w:rsidRPr="005F25E0">
          <w:t>Kotlarski</w:t>
        </w:r>
        <w:proofErr w:type="spellEnd"/>
        <w:r w:rsidRPr="005F25E0">
          <w:t xml:space="preserve">, S., </w:t>
        </w:r>
        <w:proofErr w:type="spellStart"/>
        <w:r w:rsidRPr="005F25E0">
          <w:t>Beniston</w:t>
        </w:r>
        <w:proofErr w:type="spellEnd"/>
        <w:r w:rsidRPr="005F25E0">
          <w:t xml:space="preserve">, M., Heinrich, G., </w:t>
        </w:r>
        <w:proofErr w:type="spellStart"/>
        <w:r w:rsidRPr="005F25E0">
          <w:t>Rajczak</w:t>
        </w:r>
        <w:proofErr w:type="spellEnd"/>
        <w:r w:rsidRPr="005F25E0">
          <w:t>, J., Stoffel, M., 2014. 21st century climate change in the European Alps −A review. Sci. Total Environ. 493, 1138−1151.</w:t>
        </w:r>
      </w:ins>
    </w:p>
    <w:p w14:paraId="7F6BF67F" w14:textId="77777777" w:rsidR="00BD1D60" w:rsidRDefault="008476B0">
      <w:pPr>
        <w:pStyle w:val="Bibliography"/>
      </w:pPr>
      <w:bookmarkStart w:id="2940" w:name="ref-RN4755"/>
      <w:bookmarkEnd w:id="2934"/>
      <w:r>
        <w:rPr>
          <w:b/>
        </w:rPr>
        <w:t>Hadfield JD</w:t>
      </w:r>
      <w:r>
        <w:t xml:space="preserve">. </w:t>
      </w:r>
      <w:r>
        <w:rPr>
          <w:b/>
        </w:rPr>
        <w:t>2010</w:t>
      </w:r>
      <w:r>
        <w:t xml:space="preserve">. MCMC methods for multi-response generalized linear mixed models: the MCMCglmm R package. </w:t>
      </w:r>
      <w:r>
        <w:rPr>
          <w:i/>
        </w:rPr>
        <w:t>2010</w:t>
      </w:r>
      <w:r>
        <w:t xml:space="preserve"> </w:t>
      </w:r>
      <w:r>
        <w:rPr>
          <w:b/>
        </w:rPr>
        <w:t>33</w:t>
      </w:r>
      <w:r>
        <w:t>: 22.</w:t>
      </w:r>
    </w:p>
    <w:p w14:paraId="6BDC62BD" w14:textId="77777777" w:rsidR="00BD1D60" w:rsidRDefault="008476B0">
      <w:pPr>
        <w:pStyle w:val="Bibliography"/>
      </w:pPr>
      <w:bookmarkStart w:id="2941" w:name="ref-RN4741"/>
      <w:bookmarkEnd w:id="2940"/>
      <w:r>
        <w:rPr>
          <w:b/>
        </w:rPr>
        <w:t>Hegi G</w:t>
      </w:r>
      <w:r>
        <w:t xml:space="preserve">. </w:t>
      </w:r>
      <w:r>
        <w:rPr>
          <w:b/>
        </w:rPr>
        <w:t>1906</w:t>
      </w:r>
      <w:r>
        <w:t xml:space="preserve">. </w:t>
      </w:r>
      <w:r>
        <w:rPr>
          <w:i/>
        </w:rPr>
        <w:t>Illustrierte Flora von Mitteleuropa, mit besonderer Berücksichtigung von Deutschland, Österreich und der Schweiz. 1st ed. 1906-1931, 2nd ed. 1936-1979, 3rd ed. 1966-2016.</w:t>
      </w:r>
      <w:r>
        <w:t xml:space="preserve"> München, Berlin, Hamburg, Jena: Carl Hanser, Paul parey, Weissdorn-Verlag.</w:t>
      </w:r>
    </w:p>
    <w:p w14:paraId="00C4EF90" w14:textId="77777777" w:rsidR="00BD1D60" w:rsidRDefault="008476B0">
      <w:pPr>
        <w:pStyle w:val="Bibliography"/>
      </w:pPr>
      <w:bookmarkStart w:id="2942" w:name="ref-RN3285"/>
      <w:bookmarkEnd w:id="2941"/>
      <w:r>
        <w:rPr>
          <w:b/>
        </w:rPr>
        <w:t>Hoyle GL, Steadman KJ, Good RB, McIntosh EJ, Galea LME, Nicotra AB</w:t>
      </w:r>
      <w:r>
        <w:t xml:space="preserve">. </w:t>
      </w:r>
      <w:r>
        <w:rPr>
          <w:b/>
        </w:rPr>
        <w:t>2015</w:t>
      </w:r>
      <w:r>
        <w:t xml:space="preserve">. Seed germination strategies: an evolutionary trajectory independent of vegetative functional traits. </w:t>
      </w:r>
      <w:r>
        <w:rPr>
          <w:i/>
        </w:rPr>
        <w:t>Frontiers in Plant Science</w:t>
      </w:r>
      <w:r>
        <w:t xml:space="preserve"> </w:t>
      </w:r>
      <w:r>
        <w:rPr>
          <w:b/>
        </w:rPr>
        <w:t>6</w:t>
      </w:r>
      <w:r>
        <w:t>: 1–13.</w:t>
      </w:r>
    </w:p>
    <w:p w14:paraId="1E272761" w14:textId="77777777" w:rsidR="00BD1D60" w:rsidRDefault="008476B0">
      <w:pPr>
        <w:pStyle w:val="Bibliography"/>
      </w:pPr>
      <w:bookmarkStart w:id="2943" w:name="ref-RN4718"/>
      <w:bookmarkEnd w:id="2942"/>
      <w:r>
        <w:rPr>
          <w:b/>
        </w:rPr>
        <w:lastRenderedPageBreak/>
        <w:t>Jaganathan GK, Dalrymple SE, Liu B</w:t>
      </w:r>
      <w:r>
        <w:t xml:space="preserve">. </w:t>
      </w:r>
      <w:r>
        <w:rPr>
          <w:b/>
        </w:rPr>
        <w:t>2015</w:t>
      </w:r>
      <w:r>
        <w:t xml:space="preserve">. Towards an Understanding of Factors Controlling Seed Bank Composition and Longevity in the Alpine Environment. </w:t>
      </w:r>
      <w:r>
        <w:rPr>
          <w:i/>
        </w:rPr>
        <w:t>The Botanical Review</w:t>
      </w:r>
      <w:r>
        <w:t xml:space="preserve"> </w:t>
      </w:r>
      <w:r>
        <w:rPr>
          <w:b/>
        </w:rPr>
        <w:t>81</w:t>
      </w:r>
      <w:r>
        <w:t>: 70–103.</w:t>
      </w:r>
    </w:p>
    <w:p w14:paraId="5F1E7354" w14:textId="77777777" w:rsidR="00BD1D60" w:rsidRDefault="008476B0">
      <w:pPr>
        <w:pStyle w:val="Bibliography"/>
      </w:pPr>
      <w:bookmarkStart w:id="2944" w:name="ref-RN4753"/>
      <w:bookmarkEnd w:id="2943"/>
      <w:r>
        <w:rPr>
          <w:b/>
        </w:rPr>
        <w:t>Jin Y, Qian H</w:t>
      </w:r>
      <w:r>
        <w:t xml:space="preserve">. </w:t>
      </w:r>
      <w:r>
        <w:rPr>
          <w:b/>
        </w:rPr>
        <w:t>2019</w:t>
      </w:r>
      <w:r>
        <w:t xml:space="preserve">. V.PhyloMaker: </w:t>
      </w:r>
      <w:proofErr w:type="gramStart"/>
      <w:r>
        <w:t>an</w:t>
      </w:r>
      <w:proofErr w:type="gramEnd"/>
      <w:r>
        <w:t xml:space="preserve"> R package that can generate very large phylogenies for vascular plants. </w:t>
      </w:r>
      <w:r>
        <w:rPr>
          <w:i/>
        </w:rPr>
        <w:t>Ecography</w:t>
      </w:r>
      <w:r>
        <w:t xml:space="preserve"> </w:t>
      </w:r>
      <w:r>
        <w:rPr>
          <w:b/>
        </w:rPr>
        <w:t>42</w:t>
      </w:r>
      <w:r>
        <w:t>: 1353–1359.</w:t>
      </w:r>
    </w:p>
    <w:p w14:paraId="2E3B409C" w14:textId="77777777" w:rsidR="00BD1D60" w:rsidRDefault="008476B0">
      <w:pPr>
        <w:pStyle w:val="Bibliography"/>
      </w:pPr>
      <w:bookmarkStart w:id="2945" w:name="ref-RN4719"/>
      <w:bookmarkEnd w:id="2944"/>
      <w:r>
        <w:rPr>
          <w:b/>
        </w:rPr>
        <w:t>Jumpponen A, Väre H, Mattson KG, Ohtonen R, Trappe JM</w:t>
      </w:r>
      <w:r>
        <w:t xml:space="preserve">. </w:t>
      </w:r>
      <w:r>
        <w:rPr>
          <w:b/>
        </w:rPr>
        <w:t>1999</w:t>
      </w:r>
      <w:r>
        <w:t xml:space="preserve">. Characterization of ‘safe sites’ for pioneers in primary succession on recently deglaciated terrain. </w:t>
      </w:r>
      <w:r>
        <w:rPr>
          <w:i/>
        </w:rPr>
        <w:t>Journal of Ecology</w:t>
      </w:r>
      <w:r>
        <w:t xml:space="preserve"> </w:t>
      </w:r>
      <w:r>
        <w:rPr>
          <w:b/>
        </w:rPr>
        <w:t>87</w:t>
      </w:r>
      <w:r>
        <w:t>: 98–105.</w:t>
      </w:r>
    </w:p>
    <w:p w14:paraId="322A6FCC" w14:textId="77777777" w:rsidR="00BD1D60" w:rsidDel="005F25E0" w:rsidRDefault="008476B0">
      <w:pPr>
        <w:pStyle w:val="Bibliography"/>
        <w:rPr>
          <w:del w:id="2946" w:author="Lohen Cavieres" w:date="2020-07-21T18:47:00Z"/>
        </w:rPr>
      </w:pPr>
      <w:bookmarkStart w:id="2947" w:name="ref-RN4731"/>
      <w:bookmarkEnd w:id="2945"/>
      <w:del w:id="2948" w:author="Lohen Cavieres" w:date="2020-07-21T18:46:00Z">
        <w:r w:rsidRPr="005F25E0" w:rsidDel="005F25E0">
          <w:rPr>
            <w:b/>
            <w:lang w:val="es-CL"/>
            <w:rPrChange w:id="2949" w:author="Lohen Cavieres" w:date="2020-07-21T18:46:00Z">
              <w:rPr>
                <w:b/>
              </w:rPr>
            </w:rPrChange>
          </w:rPr>
          <w:delText xml:space="preserve">Kalin </w:delText>
        </w:r>
      </w:del>
      <w:del w:id="2950" w:author="Lohen Cavieres" w:date="2020-07-21T18:47:00Z">
        <w:r w:rsidRPr="005F25E0" w:rsidDel="005F25E0">
          <w:rPr>
            <w:b/>
            <w:lang w:val="es-CL"/>
            <w:rPrChange w:id="2951" w:author="Lohen Cavieres" w:date="2020-07-21T18:46:00Z">
              <w:rPr>
                <w:b/>
              </w:rPr>
            </w:rPrChange>
          </w:rPr>
          <w:delText>Arroyo MT, Cavieres LA, Castor C, Humaña AM</w:delText>
        </w:r>
        <w:r w:rsidRPr="005F25E0" w:rsidDel="005F25E0">
          <w:rPr>
            <w:lang w:val="es-CL"/>
            <w:rPrChange w:id="2952" w:author="Lohen Cavieres" w:date="2020-07-21T18:46:00Z">
              <w:rPr/>
            </w:rPrChange>
          </w:rPr>
          <w:delText xml:space="preserve">. </w:delText>
        </w:r>
        <w:r w:rsidRPr="005F25E0" w:rsidDel="005F25E0">
          <w:rPr>
            <w:b/>
            <w:lang w:val="es-CL"/>
            <w:rPrChange w:id="2953" w:author="Lohen Cavieres" w:date="2020-07-21T18:46:00Z">
              <w:rPr>
                <w:b/>
              </w:rPr>
            </w:rPrChange>
          </w:rPr>
          <w:delText>1999</w:delText>
        </w:r>
        <w:r w:rsidRPr="005F25E0" w:rsidDel="005F25E0">
          <w:rPr>
            <w:lang w:val="es-CL"/>
            <w:rPrChange w:id="2954" w:author="Lohen Cavieres" w:date="2020-07-21T18:46:00Z">
              <w:rPr/>
            </w:rPrChange>
          </w:rPr>
          <w:delText xml:space="preserve">. </w:delText>
        </w:r>
        <w:r w:rsidDel="005F25E0">
          <w:delText xml:space="preserve">Persistent soil seed bank and standing vegetation at a high alpine site in the central Chilean Andes. </w:delText>
        </w:r>
        <w:r w:rsidDel="005F25E0">
          <w:rPr>
            <w:i/>
          </w:rPr>
          <w:delText>Oecologia</w:delText>
        </w:r>
        <w:r w:rsidDel="005F25E0">
          <w:delText xml:space="preserve"> </w:delText>
        </w:r>
        <w:r w:rsidDel="005F25E0">
          <w:rPr>
            <w:b/>
          </w:rPr>
          <w:delText>119</w:delText>
        </w:r>
        <w:r w:rsidDel="005F25E0">
          <w:delText>: 126–132.</w:delText>
        </w:r>
      </w:del>
    </w:p>
    <w:p w14:paraId="210FB7C2" w14:textId="77777777" w:rsidR="00BD1D60" w:rsidRDefault="008476B0">
      <w:pPr>
        <w:pStyle w:val="Bibliography"/>
      </w:pPr>
      <w:bookmarkStart w:id="2955" w:name="ref-RN4720"/>
      <w:bookmarkEnd w:id="2947"/>
      <w:proofErr w:type="spellStart"/>
      <w:r>
        <w:rPr>
          <w:b/>
        </w:rPr>
        <w:t>Kammer</w:t>
      </w:r>
      <w:proofErr w:type="spellEnd"/>
      <w:r>
        <w:rPr>
          <w:b/>
        </w:rPr>
        <w:t xml:space="preserve"> PM, </w:t>
      </w:r>
      <w:proofErr w:type="spellStart"/>
      <w:r>
        <w:rPr>
          <w:b/>
        </w:rPr>
        <w:t>Möhl</w:t>
      </w:r>
      <w:proofErr w:type="spellEnd"/>
      <w:r>
        <w:rPr>
          <w:b/>
        </w:rPr>
        <w:t xml:space="preserve"> A</w:t>
      </w:r>
      <w:r>
        <w:t xml:space="preserve">. </w:t>
      </w:r>
      <w:r>
        <w:rPr>
          <w:b/>
        </w:rPr>
        <w:t>2002</w:t>
      </w:r>
      <w:r>
        <w:t xml:space="preserve">. Factors Controlling Species Richness in Alpine Plant Communities: An Assessment of the Importance of Stress and Disturbance. </w:t>
      </w:r>
      <w:r>
        <w:rPr>
          <w:i/>
        </w:rPr>
        <w:t>Arctic, Antarctic, and Alpine Research</w:t>
      </w:r>
      <w:r>
        <w:t xml:space="preserve"> </w:t>
      </w:r>
      <w:r>
        <w:rPr>
          <w:b/>
        </w:rPr>
        <w:t>34</w:t>
      </w:r>
      <w:r>
        <w:t>: 398–407.</w:t>
      </w:r>
    </w:p>
    <w:p w14:paraId="73094E5D" w14:textId="77777777" w:rsidR="00BD1D60" w:rsidRDefault="008476B0">
      <w:pPr>
        <w:pStyle w:val="Bibliography"/>
      </w:pPr>
      <w:bookmarkStart w:id="2956" w:name="ref-RN4721"/>
      <w:bookmarkEnd w:id="2955"/>
      <w:r>
        <w:rPr>
          <w:b/>
        </w:rPr>
        <w:t>Kaye TN, Liston A, Love R, Luoma D, Meinke R, Wilson M</w:t>
      </w:r>
      <w:r>
        <w:t xml:space="preserve">. </w:t>
      </w:r>
      <w:r>
        <w:rPr>
          <w:b/>
        </w:rPr>
        <w:t>1997</w:t>
      </w:r>
      <w:r>
        <w:t xml:space="preserve">. Seed dormancy in high elevation plants: implications for ecology and restoration. </w:t>
      </w:r>
      <w:r>
        <w:rPr>
          <w:i/>
        </w:rPr>
        <w:t>Kaye, TN, et al</w:t>
      </w:r>
      <w:r>
        <w:t>: 115–120.</w:t>
      </w:r>
    </w:p>
    <w:p w14:paraId="47102B2A" w14:textId="77777777" w:rsidR="00BD1D60" w:rsidRDefault="008476B0">
      <w:pPr>
        <w:pStyle w:val="Bibliography"/>
      </w:pPr>
      <w:bookmarkStart w:id="2957" w:name="ref-RN2392"/>
      <w:bookmarkEnd w:id="2956"/>
      <w:r>
        <w:rPr>
          <w:b/>
        </w:rPr>
        <w:t>Körner C</w:t>
      </w:r>
      <w:r>
        <w:t xml:space="preserve">. </w:t>
      </w:r>
      <w:r>
        <w:rPr>
          <w:b/>
        </w:rPr>
        <w:t>2003</w:t>
      </w:r>
      <w:r>
        <w:t xml:space="preserve">. </w:t>
      </w:r>
      <w:r>
        <w:rPr>
          <w:i/>
        </w:rPr>
        <w:t>Alpine Plant Life: Functional Plant Ecology of High Mountain Ecosystems</w:t>
      </w:r>
      <w:r>
        <w:t>. Berlin - Heidelberg - New York: Springer.</w:t>
      </w:r>
    </w:p>
    <w:p w14:paraId="5254BAF4" w14:textId="77777777" w:rsidR="00BD1D60" w:rsidRDefault="008476B0">
      <w:pPr>
        <w:pStyle w:val="Bibliography"/>
      </w:pPr>
      <w:bookmarkStart w:id="2958" w:name="ref-RN3166"/>
      <w:bookmarkEnd w:id="2957"/>
      <w:r>
        <w:rPr>
          <w:b/>
        </w:rPr>
        <w:t>Le S, Josse J, Husson F</w:t>
      </w:r>
      <w:r>
        <w:t xml:space="preserve">. </w:t>
      </w:r>
      <w:r>
        <w:rPr>
          <w:b/>
        </w:rPr>
        <w:t>2008</w:t>
      </w:r>
      <w:r>
        <w:t xml:space="preserve">. FactoMineR: </w:t>
      </w:r>
      <w:proofErr w:type="gramStart"/>
      <w:r>
        <w:t>an</w:t>
      </w:r>
      <w:proofErr w:type="gramEnd"/>
      <w:r>
        <w:t xml:space="preserve"> R package for multivariate analysis. </w:t>
      </w:r>
      <w:r>
        <w:rPr>
          <w:i/>
        </w:rPr>
        <w:t>Journal of Statistical Software</w:t>
      </w:r>
      <w:r>
        <w:t xml:space="preserve"> </w:t>
      </w:r>
      <w:r>
        <w:rPr>
          <w:b/>
        </w:rPr>
        <w:t>25</w:t>
      </w:r>
      <w:r>
        <w:t>: 1–18.</w:t>
      </w:r>
    </w:p>
    <w:p w14:paraId="17951489" w14:textId="77777777" w:rsidR="00BD1D60" w:rsidRPr="00B43FB9" w:rsidRDefault="008476B0">
      <w:pPr>
        <w:pStyle w:val="Bibliography"/>
        <w:rPr>
          <w:lang w:val="es-CL"/>
          <w:rPrChange w:id="2959" w:author="Lohen Cavieres" w:date="2020-07-21T12:55:00Z">
            <w:rPr/>
          </w:rPrChange>
        </w:rPr>
      </w:pPr>
      <w:bookmarkStart w:id="2960" w:name="ref-RN3376"/>
      <w:bookmarkEnd w:id="2958"/>
      <w:r>
        <w:rPr>
          <w:b/>
        </w:rPr>
        <w:t>Liu K, Baskin JM, Baskin CC, Bu H, Du G, Ma M</w:t>
      </w:r>
      <w:r>
        <w:t xml:space="preserve">. </w:t>
      </w:r>
      <w:r>
        <w:rPr>
          <w:b/>
        </w:rPr>
        <w:t>2013</w:t>
      </w:r>
      <w:r>
        <w:t xml:space="preserve">. Effect of diurnal fluctuating versus constant temperatures on germination of 445 species from the eastern Tibet Plateau. </w:t>
      </w:r>
      <w:r w:rsidRPr="00B43FB9">
        <w:rPr>
          <w:i/>
          <w:lang w:val="es-CL"/>
          <w:rPrChange w:id="2961" w:author="Lohen Cavieres" w:date="2020-07-21T12:55:00Z">
            <w:rPr>
              <w:i/>
            </w:rPr>
          </w:rPrChange>
        </w:rPr>
        <w:t>PloS one</w:t>
      </w:r>
      <w:r w:rsidRPr="00B43FB9">
        <w:rPr>
          <w:lang w:val="es-CL"/>
          <w:rPrChange w:id="2962" w:author="Lohen Cavieres" w:date="2020-07-21T12:55:00Z">
            <w:rPr/>
          </w:rPrChange>
        </w:rPr>
        <w:t xml:space="preserve"> </w:t>
      </w:r>
      <w:r w:rsidRPr="00B43FB9">
        <w:rPr>
          <w:b/>
          <w:lang w:val="es-CL"/>
          <w:rPrChange w:id="2963" w:author="Lohen Cavieres" w:date="2020-07-21T12:55:00Z">
            <w:rPr>
              <w:b/>
            </w:rPr>
          </w:rPrChange>
        </w:rPr>
        <w:t>8</w:t>
      </w:r>
      <w:r w:rsidRPr="00B43FB9">
        <w:rPr>
          <w:lang w:val="es-CL"/>
          <w:rPrChange w:id="2964" w:author="Lohen Cavieres" w:date="2020-07-21T12:55:00Z">
            <w:rPr/>
          </w:rPrChange>
        </w:rPr>
        <w:t>: e69364–e69364.</w:t>
      </w:r>
    </w:p>
    <w:p w14:paraId="4D4182D7" w14:textId="77777777" w:rsidR="00BD1D60" w:rsidRDefault="008476B0">
      <w:pPr>
        <w:pStyle w:val="Bibliography"/>
      </w:pPr>
      <w:bookmarkStart w:id="2965" w:name="ref-RN4752"/>
      <w:bookmarkEnd w:id="2960"/>
      <w:r w:rsidRPr="00B43FB9">
        <w:rPr>
          <w:b/>
          <w:lang w:val="es-CL"/>
          <w:rPrChange w:id="2966" w:author="Lohen Cavieres" w:date="2020-07-21T12:55:00Z">
            <w:rPr>
              <w:b/>
            </w:rPr>
          </w:rPrChange>
        </w:rPr>
        <w:t>Lozano-Isla F, Benites-Alfaro OE, Pompelli MF</w:t>
      </w:r>
      <w:r w:rsidRPr="00B43FB9">
        <w:rPr>
          <w:lang w:val="es-CL"/>
          <w:rPrChange w:id="2967" w:author="Lohen Cavieres" w:date="2020-07-21T12:55:00Z">
            <w:rPr/>
          </w:rPrChange>
        </w:rPr>
        <w:t xml:space="preserve">. </w:t>
      </w:r>
      <w:r w:rsidRPr="00B43FB9">
        <w:rPr>
          <w:b/>
          <w:lang w:val="es-CL"/>
          <w:rPrChange w:id="2968" w:author="Lohen Cavieres" w:date="2020-07-21T12:55:00Z">
            <w:rPr>
              <w:b/>
            </w:rPr>
          </w:rPrChange>
        </w:rPr>
        <w:t>2019</w:t>
      </w:r>
      <w:r w:rsidRPr="00B43FB9">
        <w:rPr>
          <w:lang w:val="es-CL"/>
          <w:rPrChange w:id="2969" w:author="Lohen Cavieres" w:date="2020-07-21T12:55:00Z">
            <w:rPr/>
          </w:rPrChange>
        </w:rPr>
        <w:t xml:space="preserve">. </w:t>
      </w:r>
      <w:proofErr w:type="spellStart"/>
      <w:r>
        <w:t>GerminaR</w:t>
      </w:r>
      <w:proofErr w:type="spellEnd"/>
      <w:r>
        <w:t xml:space="preserve">: An R package for germination analysis with the interactive web application ‘GerminaQuant for R’. </w:t>
      </w:r>
      <w:r>
        <w:rPr>
          <w:i/>
        </w:rPr>
        <w:t>Ecological Research</w:t>
      </w:r>
      <w:r>
        <w:t xml:space="preserve"> </w:t>
      </w:r>
      <w:r>
        <w:rPr>
          <w:b/>
        </w:rPr>
        <w:t>34</w:t>
      </w:r>
      <w:r>
        <w:t>: 339–346.</w:t>
      </w:r>
    </w:p>
    <w:p w14:paraId="65455F59" w14:textId="77777777" w:rsidR="00BD1D60" w:rsidRDefault="008476B0">
      <w:pPr>
        <w:pStyle w:val="Bibliography"/>
      </w:pPr>
      <w:bookmarkStart w:id="2970" w:name="ref-RN2995"/>
      <w:bookmarkEnd w:id="2965"/>
      <w:r>
        <w:rPr>
          <w:b/>
        </w:rPr>
        <w:lastRenderedPageBreak/>
        <w:t>Marchand PJ, Roach DA</w:t>
      </w:r>
      <w:r>
        <w:t xml:space="preserve">. </w:t>
      </w:r>
      <w:r>
        <w:rPr>
          <w:b/>
        </w:rPr>
        <w:t>1980</w:t>
      </w:r>
      <w:r>
        <w:t xml:space="preserve">. Reproductive strategies of pioneering alpine species: seed production, dispersal, and germination. </w:t>
      </w:r>
      <w:r>
        <w:rPr>
          <w:i/>
        </w:rPr>
        <w:t>Arctic and Alpine Research</w:t>
      </w:r>
      <w:r>
        <w:t xml:space="preserve"> </w:t>
      </w:r>
      <w:r>
        <w:rPr>
          <w:b/>
        </w:rPr>
        <w:t>12</w:t>
      </w:r>
      <w:r>
        <w:t>: 137–146.</w:t>
      </w:r>
    </w:p>
    <w:p w14:paraId="3167D317" w14:textId="77777777" w:rsidR="00BD1D60" w:rsidRDefault="008476B0">
      <w:pPr>
        <w:pStyle w:val="Bibliography"/>
      </w:pPr>
      <w:bookmarkStart w:id="2971" w:name="ref-RN4734"/>
      <w:bookmarkEnd w:id="2970"/>
      <w:r>
        <w:rPr>
          <w:b/>
        </w:rPr>
        <w:t>Mengersen K, Gurevitch J, Schmid CH</w:t>
      </w:r>
      <w:r>
        <w:t xml:space="preserve">. </w:t>
      </w:r>
      <w:r>
        <w:rPr>
          <w:b/>
        </w:rPr>
        <w:t>2013</w:t>
      </w:r>
      <w:r>
        <w:t xml:space="preserve">. Meta-analysis of primary data. </w:t>
      </w:r>
      <w:r>
        <w:rPr>
          <w:i/>
        </w:rPr>
        <w:t>Handbook of meta-analysis in ecology and evolution</w:t>
      </w:r>
      <w:r>
        <w:t>: 300–312.</w:t>
      </w:r>
    </w:p>
    <w:p w14:paraId="7719F98F" w14:textId="77777777" w:rsidR="00BD1D60" w:rsidRDefault="008476B0">
      <w:pPr>
        <w:pStyle w:val="Bibliography"/>
      </w:pPr>
      <w:bookmarkStart w:id="2972" w:name="ref-RN3330"/>
      <w:bookmarkEnd w:id="2971"/>
      <w:r>
        <w:rPr>
          <w:b/>
        </w:rPr>
        <w:t>Meyer SE, Monsen SB</w:t>
      </w:r>
      <w:r>
        <w:t xml:space="preserve">. </w:t>
      </w:r>
      <w:r>
        <w:rPr>
          <w:b/>
        </w:rPr>
        <w:t>1991</w:t>
      </w:r>
      <w:r>
        <w:t xml:space="preserve">. Habitat-correlated variation in mountain big sagebrush (Artemisia tridentata ssp. vaseyana) seed germination patterns. </w:t>
      </w:r>
      <w:r>
        <w:rPr>
          <w:i/>
        </w:rPr>
        <w:t>Ecology</w:t>
      </w:r>
      <w:r>
        <w:t xml:space="preserve"> </w:t>
      </w:r>
      <w:r>
        <w:rPr>
          <w:b/>
        </w:rPr>
        <w:t>72</w:t>
      </w:r>
      <w:r>
        <w:t>: 739–742.</w:t>
      </w:r>
    </w:p>
    <w:p w14:paraId="3A87EBD8" w14:textId="77777777" w:rsidR="00BD1D60" w:rsidRDefault="008476B0">
      <w:pPr>
        <w:pStyle w:val="Bibliography"/>
      </w:pPr>
      <w:bookmarkStart w:id="2973" w:name="ref-RN4729"/>
      <w:bookmarkEnd w:id="2972"/>
      <w:r>
        <w:rPr>
          <w:b/>
        </w:rPr>
        <w:t>Mondoni A, Daws MI, Belotti J, Rossi G</w:t>
      </w:r>
      <w:r>
        <w:t xml:space="preserve">. </w:t>
      </w:r>
      <w:r>
        <w:rPr>
          <w:b/>
        </w:rPr>
        <w:t>2009</w:t>
      </w:r>
      <w:r>
        <w:t xml:space="preserve">. Germination requirements of the alpine endemic Silene elisabethae Jan: effects of cold stratification, light and GA3. </w:t>
      </w:r>
      <w:r>
        <w:rPr>
          <w:i/>
        </w:rPr>
        <w:t>Seed Science and Technology</w:t>
      </w:r>
      <w:r>
        <w:t xml:space="preserve"> </w:t>
      </w:r>
      <w:r>
        <w:rPr>
          <w:b/>
        </w:rPr>
        <w:t>37</w:t>
      </w:r>
      <w:r>
        <w:t>: 79–87.</w:t>
      </w:r>
    </w:p>
    <w:p w14:paraId="0B6F91EB" w14:textId="77777777" w:rsidR="00BD1D60" w:rsidRDefault="008476B0">
      <w:pPr>
        <w:pStyle w:val="Bibliography"/>
      </w:pPr>
      <w:bookmarkStart w:id="2974" w:name="ref-RN2382"/>
      <w:bookmarkEnd w:id="2973"/>
      <w:r>
        <w:rPr>
          <w:b/>
        </w:rPr>
        <w:t>Mondoni A, Pedrini S, Bernareggi G, Rossi G, Abeli T, Probert RJ, Ghitti M, Bonomi C, Orsenigo S</w:t>
      </w:r>
      <w:r>
        <w:t xml:space="preserve">. </w:t>
      </w:r>
      <w:r>
        <w:rPr>
          <w:b/>
        </w:rPr>
        <w:t>2015</w:t>
      </w:r>
      <w:r>
        <w:t xml:space="preserve">. Climate warming could increase recruitment success in glacier foreland plants. </w:t>
      </w:r>
      <w:r>
        <w:rPr>
          <w:i/>
        </w:rPr>
        <w:t>Annals of Botany</w:t>
      </w:r>
      <w:r>
        <w:t xml:space="preserve"> </w:t>
      </w:r>
      <w:r>
        <w:rPr>
          <w:b/>
        </w:rPr>
        <w:t>116</w:t>
      </w:r>
      <w:r>
        <w:t>: mcv101–mcv101.</w:t>
      </w:r>
    </w:p>
    <w:p w14:paraId="523D8CAF" w14:textId="77777777" w:rsidR="00BD1D60" w:rsidRDefault="008476B0">
      <w:pPr>
        <w:pStyle w:val="Bibliography"/>
      </w:pPr>
      <w:bookmarkStart w:id="2975" w:name="ref-RN3029"/>
      <w:bookmarkEnd w:id="2974"/>
      <w:r>
        <w:rPr>
          <w:b/>
        </w:rPr>
        <w:t>Mondoni A, Rossi G, Orsenigo S, Probert RJ</w:t>
      </w:r>
      <w:r>
        <w:t xml:space="preserve">. </w:t>
      </w:r>
      <w:r>
        <w:rPr>
          <w:b/>
        </w:rPr>
        <w:t>2012</w:t>
      </w:r>
      <w:r>
        <w:t xml:space="preserve">. Climate warming could shift the timing of seed germination in alpine plants. </w:t>
      </w:r>
      <w:r>
        <w:rPr>
          <w:i/>
        </w:rPr>
        <w:t>Annals of Botany</w:t>
      </w:r>
      <w:r>
        <w:t xml:space="preserve"> </w:t>
      </w:r>
      <w:r>
        <w:rPr>
          <w:b/>
        </w:rPr>
        <w:t>110</w:t>
      </w:r>
      <w:r>
        <w:t>: 155–164.</w:t>
      </w:r>
    </w:p>
    <w:p w14:paraId="1E4AE4C7" w14:textId="77777777" w:rsidR="00BD1D60" w:rsidRDefault="008476B0">
      <w:pPr>
        <w:pStyle w:val="Bibliography"/>
      </w:pPr>
      <w:bookmarkStart w:id="2976" w:name="ref-RN1021"/>
      <w:bookmarkEnd w:id="2975"/>
      <w:r>
        <w:rPr>
          <w:b/>
        </w:rPr>
        <w:t>Nishitani T Satomi; Masuzawa</w:t>
      </w:r>
      <w:r>
        <w:t xml:space="preserve">. </w:t>
      </w:r>
      <w:r>
        <w:rPr>
          <w:b/>
        </w:rPr>
        <w:t>1996</w:t>
      </w:r>
      <w:r>
        <w:t xml:space="preserve">. Germination Characteristics of Two Species of Polygonum in Relation to Their Altitudinal Distribution on Mt. Fuji, Japan. </w:t>
      </w:r>
      <w:r>
        <w:rPr>
          <w:i/>
        </w:rPr>
        <w:t>Arctic and Alpine Research</w:t>
      </w:r>
      <w:r>
        <w:t xml:space="preserve"> </w:t>
      </w:r>
      <w:r>
        <w:rPr>
          <w:b/>
        </w:rPr>
        <w:t>28</w:t>
      </w:r>
      <w:r>
        <w:t>: 104–110.</w:t>
      </w:r>
    </w:p>
    <w:p w14:paraId="3A37598B" w14:textId="77777777" w:rsidR="00BD1D60" w:rsidRDefault="008476B0">
      <w:pPr>
        <w:pStyle w:val="Bibliography"/>
      </w:pPr>
      <w:bookmarkStart w:id="2977" w:name="ref-RN4744"/>
      <w:bookmarkEnd w:id="2976"/>
      <w:r>
        <w:rPr>
          <w:b/>
        </w:rPr>
        <w:t>Oberdorfer E</w:t>
      </w:r>
      <w:r>
        <w:t xml:space="preserve">. </w:t>
      </w:r>
      <w:r>
        <w:rPr>
          <w:b/>
        </w:rPr>
        <w:t>2001</w:t>
      </w:r>
      <w:r>
        <w:t xml:space="preserve">. </w:t>
      </w:r>
      <w:r>
        <w:rPr>
          <w:i/>
        </w:rPr>
        <w:t>Pflanzensoziologische Exkursionsflora für Deutschland und angrenzende Gebiete. 8th ed.</w:t>
      </w:r>
      <w:r>
        <w:t xml:space="preserve"> Stuttgart: Ulmer.</w:t>
      </w:r>
    </w:p>
    <w:p w14:paraId="78730CA0" w14:textId="77777777" w:rsidR="00BD1D60" w:rsidRDefault="008476B0">
      <w:pPr>
        <w:pStyle w:val="Bibliography"/>
      </w:pPr>
      <w:bookmarkStart w:id="2978" w:name="ref-RN4757"/>
      <w:bookmarkEnd w:id="2977"/>
      <w:r>
        <w:rPr>
          <w:b/>
        </w:rPr>
        <w:t>Pagel M</w:t>
      </w:r>
      <w:r>
        <w:t xml:space="preserve">. </w:t>
      </w:r>
      <w:r>
        <w:rPr>
          <w:b/>
        </w:rPr>
        <w:t>1999</w:t>
      </w:r>
      <w:r>
        <w:t xml:space="preserve">. Inferring the historical patterns of biological evolution. </w:t>
      </w:r>
      <w:r>
        <w:rPr>
          <w:i/>
        </w:rPr>
        <w:t>Nature</w:t>
      </w:r>
      <w:r>
        <w:t xml:space="preserve"> </w:t>
      </w:r>
      <w:r>
        <w:rPr>
          <w:b/>
        </w:rPr>
        <w:t>401</w:t>
      </w:r>
      <w:r>
        <w:t>: 877–884.</w:t>
      </w:r>
    </w:p>
    <w:p w14:paraId="70B83BE0" w14:textId="77777777" w:rsidR="00BD1D60" w:rsidRPr="00B43FB9" w:rsidRDefault="008476B0">
      <w:pPr>
        <w:pStyle w:val="Bibliography"/>
        <w:rPr>
          <w:lang w:val="es-CL"/>
          <w:rPrChange w:id="2979" w:author="Lohen Cavieres" w:date="2020-07-21T12:55:00Z">
            <w:rPr/>
          </w:rPrChange>
        </w:rPr>
      </w:pPr>
      <w:bookmarkStart w:id="2980" w:name="ref-RN4740"/>
      <w:bookmarkEnd w:id="2978"/>
      <w:r>
        <w:rPr>
          <w:b/>
        </w:rPr>
        <w:t>Parolly G, Rohwer JG</w:t>
      </w:r>
      <w:r>
        <w:t xml:space="preserve">. </w:t>
      </w:r>
      <w:r>
        <w:rPr>
          <w:b/>
        </w:rPr>
        <w:t>2019</w:t>
      </w:r>
      <w:r>
        <w:t xml:space="preserve">. </w:t>
      </w:r>
      <w:r>
        <w:rPr>
          <w:i/>
        </w:rPr>
        <w:t xml:space="preserve">Schmeil-Fischen. Die Flora Deutschlands und angrenzender Länder. </w:t>
      </w:r>
      <w:r w:rsidRPr="00B43FB9">
        <w:rPr>
          <w:i/>
          <w:lang w:val="es-CL"/>
          <w:rPrChange w:id="2981" w:author="Lohen Cavieres" w:date="2020-07-21T12:55:00Z">
            <w:rPr>
              <w:i/>
            </w:rPr>
          </w:rPrChange>
        </w:rPr>
        <w:t>97th ed.</w:t>
      </w:r>
      <w:r w:rsidRPr="00B43FB9">
        <w:rPr>
          <w:lang w:val="es-CL"/>
          <w:rPrChange w:id="2982" w:author="Lohen Cavieres" w:date="2020-07-21T12:55:00Z">
            <w:rPr/>
          </w:rPrChange>
        </w:rPr>
        <w:t xml:space="preserve"> Wiesbaden: Quelle &amp; Meyer.</w:t>
      </w:r>
    </w:p>
    <w:p w14:paraId="66DDF3FD" w14:textId="77777777" w:rsidR="00BD1D60" w:rsidRPr="00B43FB9" w:rsidRDefault="008476B0">
      <w:pPr>
        <w:pStyle w:val="Bibliography"/>
        <w:rPr>
          <w:lang w:val="es-CL"/>
          <w:rPrChange w:id="2983" w:author="Lohen Cavieres" w:date="2020-07-21T12:55:00Z">
            <w:rPr/>
          </w:rPrChange>
        </w:rPr>
      </w:pPr>
      <w:bookmarkStart w:id="2984" w:name="ref-RN4739"/>
      <w:bookmarkEnd w:id="2980"/>
      <w:r w:rsidRPr="00B43FB9">
        <w:rPr>
          <w:b/>
          <w:lang w:val="es-CL"/>
          <w:rPrChange w:id="2985" w:author="Lohen Cavieres" w:date="2020-07-21T12:55:00Z">
            <w:rPr>
              <w:b/>
            </w:rPr>
          </w:rPrChange>
        </w:rPr>
        <w:t>Pignatti S</w:t>
      </w:r>
      <w:r w:rsidRPr="00B43FB9">
        <w:rPr>
          <w:lang w:val="es-CL"/>
          <w:rPrChange w:id="2986" w:author="Lohen Cavieres" w:date="2020-07-21T12:55:00Z">
            <w:rPr/>
          </w:rPrChange>
        </w:rPr>
        <w:t xml:space="preserve">. </w:t>
      </w:r>
      <w:r w:rsidRPr="00B43FB9">
        <w:rPr>
          <w:b/>
          <w:lang w:val="es-CL"/>
          <w:rPrChange w:id="2987" w:author="Lohen Cavieres" w:date="2020-07-21T12:55:00Z">
            <w:rPr>
              <w:b/>
            </w:rPr>
          </w:rPrChange>
        </w:rPr>
        <w:t>1982</w:t>
      </w:r>
      <w:r w:rsidRPr="00B43FB9">
        <w:rPr>
          <w:lang w:val="es-CL"/>
          <w:rPrChange w:id="2988" w:author="Lohen Cavieres" w:date="2020-07-21T12:55:00Z">
            <w:rPr/>
          </w:rPrChange>
        </w:rPr>
        <w:t xml:space="preserve">. </w:t>
      </w:r>
      <w:r w:rsidRPr="00B43FB9">
        <w:rPr>
          <w:i/>
          <w:lang w:val="es-CL"/>
          <w:rPrChange w:id="2989" w:author="Lohen Cavieres" w:date="2020-07-21T12:55:00Z">
            <w:rPr>
              <w:i/>
            </w:rPr>
          </w:rPrChange>
        </w:rPr>
        <w:t>Flora d’Italia. 3 volumes.</w:t>
      </w:r>
      <w:r w:rsidRPr="00B43FB9">
        <w:rPr>
          <w:lang w:val="es-CL"/>
          <w:rPrChange w:id="2990" w:author="Lohen Cavieres" w:date="2020-07-21T12:55:00Z">
            <w:rPr/>
          </w:rPrChange>
        </w:rPr>
        <w:t xml:space="preserve"> Bologna: Edagricole.</w:t>
      </w:r>
    </w:p>
    <w:p w14:paraId="6BE6153D" w14:textId="77777777" w:rsidR="00BD1D60" w:rsidRDefault="008476B0">
      <w:pPr>
        <w:pStyle w:val="Bibliography"/>
      </w:pPr>
      <w:bookmarkStart w:id="2991" w:name="ref-RN4691"/>
      <w:bookmarkEnd w:id="2984"/>
      <w:proofErr w:type="spellStart"/>
      <w:r>
        <w:rPr>
          <w:b/>
        </w:rPr>
        <w:lastRenderedPageBreak/>
        <w:t>Poschlod</w:t>
      </w:r>
      <w:proofErr w:type="spellEnd"/>
      <w:r>
        <w:rPr>
          <w:b/>
        </w:rPr>
        <w:t xml:space="preserve"> P, Abedi M, Bartelheimer M, Drobnik J, Rosbakh S, Saatkamp A</w:t>
      </w:r>
      <w:r>
        <w:t xml:space="preserve">. </w:t>
      </w:r>
      <w:r>
        <w:rPr>
          <w:b/>
        </w:rPr>
        <w:t>2013</w:t>
      </w:r>
      <w:r>
        <w:t>. Seed Ecology and Assembly Rules in Plant Communities. In: Vegetation ecology. 164–202.</w:t>
      </w:r>
    </w:p>
    <w:p w14:paraId="74C9A750" w14:textId="77777777" w:rsidR="00BD1D60" w:rsidRDefault="008476B0">
      <w:pPr>
        <w:pStyle w:val="Bibliography"/>
      </w:pPr>
      <w:bookmarkStart w:id="2992" w:name="ref-RN2315"/>
      <w:bookmarkEnd w:id="2991"/>
      <w:r>
        <w:rPr>
          <w:b/>
        </w:rPr>
        <w:t>R Core Team</w:t>
      </w:r>
      <w:r>
        <w:t xml:space="preserve">. </w:t>
      </w:r>
      <w:r>
        <w:rPr>
          <w:b/>
        </w:rPr>
        <w:t>2019</w:t>
      </w:r>
      <w:r>
        <w:t>. R: A language and environment for statistical computing.</w:t>
      </w:r>
    </w:p>
    <w:p w14:paraId="7724A677" w14:textId="77777777" w:rsidR="00BD1D60" w:rsidRPr="00B43FB9" w:rsidRDefault="008476B0">
      <w:pPr>
        <w:pStyle w:val="Bibliography"/>
        <w:rPr>
          <w:lang w:val="es-CL"/>
          <w:rPrChange w:id="2993" w:author="Lohen Cavieres" w:date="2020-07-21T12:55:00Z">
            <w:rPr/>
          </w:rPrChange>
        </w:rPr>
      </w:pPr>
      <w:bookmarkStart w:id="2994" w:name="ref-RN4738"/>
      <w:bookmarkEnd w:id="2992"/>
      <w:r w:rsidRPr="00B43FB9">
        <w:rPr>
          <w:b/>
          <w:lang w:val="es-CL"/>
          <w:rPrChange w:id="2995" w:author="Lohen Cavieres" w:date="2020-07-21T12:55:00Z">
            <w:rPr>
              <w:b/>
            </w:rPr>
          </w:rPrChange>
        </w:rPr>
        <w:t>Rodriguez R, Marticorena C, Alarcón D, Baeza C, Cavieres L, Finot VL, Fuentes N, Kiessling A, Mihoc M, Pauchard A</w:t>
      </w:r>
      <w:r w:rsidRPr="00B43FB9">
        <w:rPr>
          <w:lang w:val="es-CL"/>
          <w:rPrChange w:id="2996" w:author="Lohen Cavieres" w:date="2020-07-21T12:55:00Z">
            <w:rPr/>
          </w:rPrChange>
        </w:rPr>
        <w:t xml:space="preserve">. </w:t>
      </w:r>
      <w:r w:rsidRPr="00B43FB9">
        <w:rPr>
          <w:b/>
          <w:lang w:val="es-CL"/>
          <w:rPrChange w:id="2997" w:author="Lohen Cavieres" w:date="2020-07-21T12:55:00Z">
            <w:rPr>
              <w:b/>
            </w:rPr>
          </w:rPrChange>
        </w:rPr>
        <w:t>2018</w:t>
      </w:r>
      <w:r w:rsidRPr="00B43FB9">
        <w:rPr>
          <w:lang w:val="es-CL"/>
          <w:rPrChange w:id="2998" w:author="Lohen Cavieres" w:date="2020-07-21T12:55:00Z">
            <w:rPr/>
          </w:rPrChange>
        </w:rPr>
        <w:t xml:space="preserve">. Catálogo de las plantas vasculares de Chile. </w:t>
      </w:r>
      <w:r w:rsidRPr="00B43FB9">
        <w:rPr>
          <w:i/>
          <w:lang w:val="es-CL"/>
          <w:rPrChange w:id="2999" w:author="Lohen Cavieres" w:date="2020-07-21T12:55:00Z">
            <w:rPr>
              <w:i/>
            </w:rPr>
          </w:rPrChange>
        </w:rPr>
        <w:t>Gayana. Botánica</w:t>
      </w:r>
      <w:r w:rsidRPr="00B43FB9">
        <w:rPr>
          <w:lang w:val="es-CL"/>
          <w:rPrChange w:id="3000" w:author="Lohen Cavieres" w:date="2020-07-21T12:55:00Z">
            <w:rPr/>
          </w:rPrChange>
        </w:rPr>
        <w:t xml:space="preserve"> </w:t>
      </w:r>
      <w:r w:rsidRPr="00B43FB9">
        <w:rPr>
          <w:b/>
          <w:lang w:val="es-CL"/>
          <w:rPrChange w:id="3001" w:author="Lohen Cavieres" w:date="2020-07-21T12:55:00Z">
            <w:rPr>
              <w:b/>
            </w:rPr>
          </w:rPrChange>
        </w:rPr>
        <w:t>75</w:t>
      </w:r>
      <w:r w:rsidRPr="00B43FB9">
        <w:rPr>
          <w:lang w:val="es-CL"/>
          <w:rPrChange w:id="3002" w:author="Lohen Cavieres" w:date="2020-07-21T12:55:00Z">
            <w:rPr/>
          </w:rPrChange>
        </w:rPr>
        <w:t>: 1–430.</w:t>
      </w:r>
    </w:p>
    <w:p w14:paraId="54130D8E" w14:textId="77777777" w:rsidR="00BD1D60" w:rsidRDefault="008476B0">
      <w:pPr>
        <w:pStyle w:val="Bibliography"/>
      </w:pPr>
      <w:bookmarkStart w:id="3003" w:name="ref-RN4743"/>
      <w:bookmarkEnd w:id="2994"/>
      <w:r w:rsidRPr="00B43FB9">
        <w:rPr>
          <w:b/>
          <w:lang w:val="es-CL"/>
          <w:rPrChange w:id="3004" w:author="Lohen Cavieres" w:date="2020-07-21T12:55:00Z">
            <w:rPr>
              <w:b/>
            </w:rPr>
          </w:rPrChange>
        </w:rPr>
        <w:t>Rosbakh S, Baskin CC, Baskin JM</w:t>
      </w:r>
      <w:r w:rsidRPr="00B43FB9">
        <w:rPr>
          <w:lang w:val="es-CL"/>
          <w:rPrChange w:id="3005" w:author="Lohen Cavieres" w:date="2020-07-21T12:55:00Z">
            <w:rPr/>
          </w:rPrChange>
        </w:rPr>
        <w:t xml:space="preserve">. </w:t>
      </w:r>
      <w:r w:rsidRPr="00B43FB9">
        <w:rPr>
          <w:b/>
          <w:lang w:val="es-CL"/>
          <w:rPrChange w:id="3006" w:author="Lohen Cavieres" w:date="2020-07-21T12:55:00Z">
            <w:rPr>
              <w:b/>
            </w:rPr>
          </w:rPrChange>
        </w:rPr>
        <w:t>2020</w:t>
      </w:r>
      <w:r w:rsidRPr="00B43FB9">
        <w:rPr>
          <w:lang w:val="es-CL"/>
          <w:rPrChange w:id="3007" w:author="Lohen Cavieres" w:date="2020-07-21T12:55:00Z">
            <w:rPr/>
          </w:rPrChange>
        </w:rPr>
        <w:t xml:space="preserve">. </w:t>
      </w:r>
      <w:proofErr w:type="spellStart"/>
      <w:r>
        <w:t>Nikolaeva</w:t>
      </w:r>
      <w:proofErr w:type="spellEnd"/>
      <w:r>
        <w:t xml:space="preserve"> et al.’s reference book on seed dormancy and germination. </w:t>
      </w:r>
      <w:r>
        <w:rPr>
          <w:i/>
        </w:rPr>
        <w:t>Ecology</w:t>
      </w:r>
      <w:r>
        <w:t>: e03049.</w:t>
      </w:r>
    </w:p>
    <w:p w14:paraId="79FBD0D5" w14:textId="77777777" w:rsidR="00BD1D60" w:rsidRDefault="008476B0">
      <w:pPr>
        <w:pStyle w:val="Bibliography"/>
      </w:pPr>
      <w:bookmarkStart w:id="3008" w:name="ref-RN2987"/>
      <w:bookmarkEnd w:id="3003"/>
      <w:r>
        <w:rPr>
          <w:b/>
        </w:rPr>
        <w:t>Royal Botanic Gardens, Kew</w:t>
      </w:r>
      <w:r>
        <w:t xml:space="preserve">. </w:t>
      </w:r>
      <w:r>
        <w:rPr>
          <w:b/>
        </w:rPr>
        <w:t>2017</w:t>
      </w:r>
      <w:r>
        <w:t>. Seed Information Database (SID). Version 7.1. Available from: http://www.kew.org/data/sid (October 2017).</w:t>
      </w:r>
    </w:p>
    <w:p w14:paraId="4C8769D3" w14:textId="77777777" w:rsidR="00BD1D60" w:rsidRDefault="008476B0">
      <w:pPr>
        <w:pStyle w:val="Bibliography"/>
      </w:pPr>
      <w:bookmarkStart w:id="3009" w:name="ref-RN1484"/>
      <w:bookmarkEnd w:id="3008"/>
      <w:r>
        <w:rPr>
          <w:b/>
        </w:rPr>
        <w:t>Sayers RT Richard L.; Ward</w:t>
      </w:r>
      <w:r>
        <w:t xml:space="preserve">. </w:t>
      </w:r>
      <w:r>
        <w:rPr>
          <w:b/>
        </w:rPr>
        <w:t>1966</w:t>
      </w:r>
      <w:r>
        <w:t xml:space="preserve">. Germination Responses in Alpine Species. </w:t>
      </w:r>
      <w:r>
        <w:rPr>
          <w:i/>
        </w:rPr>
        <w:t>Botanical Gazette</w:t>
      </w:r>
      <w:r>
        <w:t xml:space="preserve"> </w:t>
      </w:r>
      <w:r>
        <w:rPr>
          <w:b/>
        </w:rPr>
        <w:t>127</w:t>
      </w:r>
      <w:r>
        <w:t>: 11–16.</w:t>
      </w:r>
    </w:p>
    <w:p w14:paraId="01F3939B" w14:textId="77777777" w:rsidR="00BD1D60" w:rsidRDefault="008476B0">
      <w:pPr>
        <w:pStyle w:val="Bibliography"/>
      </w:pPr>
      <w:bookmarkStart w:id="3010" w:name="ref-RN2868"/>
      <w:bookmarkEnd w:id="3009"/>
      <w:r>
        <w:rPr>
          <w:b/>
        </w:rPr>
        <w:t>Schütz W</w:t>
      </w:r>
      <w:r>
        <w:t xml:space="preserve">. </w:t>
      </w:r>
      <w:r>
        <w:rPr>
          <w:b/>
        </w:rPr>
        <w:t>2002</w:t>
      </w:r>
      <w:r>
        <w:t xml:space="preserve">. Dormancy characteristics and germination timing in two alpine Carex species. </w:t>
      </w:r>
      <w:r>
        <w:rPr>
          <w:i/>
        </w:rPr>
        <w:t>Basic and Applied Ecology</w:t>
      </w:r>
      <w:r>
        <w:t xml:space="preserve"> </w:t>
      </w:r>
      <w:r>
        <w:rPr>
          <w:b/>
        </w:rPr>
        <w:t>3</w:t>
      </w:r>
      <w:r>
        <w:t>: 125–134.</w:t>
      </w:r>
    </w:p>
    <w:p w14:paraId="78724D83" w14:textId="77777777" w:rsidR="00BD1D60" w:rsidRDefault="008476B0">
      <w:pPr>
        <w:pStyle w:val="Bibliography"/>
      </w:pPr>
      <w:bookmarkStart w:id="3011" w:name="ref-RN2943"/>
      <w:bookmarkEnd w:id="3010"/>
      <w:r>
        <w:rPr>
          <w:b/>
        </w:rPr>
        <w:t>Schwienbacher E, Navarro-Cano JA, Neuner G, Erschbamer B</w:t>
      </w:r>
      <w:r>
        <w:t xml:space="preserve">. </w:t>
      </w:r>
      <w:r>
        <w:rPr>
          <w:b/>
        </w:rPr>
        <w:t>2011</w:t>
      </w:r>
      <w:r>
        <w:t xml:space="preserve">. Seed dormancy in alpine species. </w:t>
      </w:r>
      <w:r>
        <w:rPr>
          <w:i/>
        </w:rPr>
        <w:t>Flora-Morphology, Distribution, Functional Ecology of Plants</w:t>
      </w:r>
      <w:r>
        <w:t xml:space="preserve"> </w:t>
      </w:r>
      <w:r>
        <w:rPr>
          <w:b/>
        </w:rPr>
        <w:t>206</w:t>
      </w:r>
      <w:r>
        <w:t>: 845–856.</w:t>
      </w:r>
    </w:p>
    <w:p w14:paraId="5414A13D" w14:textId="77777777" w:rsidR="00BD1D60" w:rsidRDefault="008476B0">
      <w:pPr>
        <w:pStyle w:val="Bibliography"/>
      </w:pPr>
      <w:bookmarkStart w:id="3012" w:name="ref-RN3229"/>
      <w:bookmarkEnd w:id="3011"/>
      <w:r>
        <w:rPr>
          <w:b/>
        </w:rPr>
        <w:t>Schwienbacher E, Navarro-Cano JA, Neuner G, Erschbamer B</w:t>
      </w:r>
      <w:r>
        <w:t xml:space="preserve">. </w:t>
      </w:r>
      <w:r>
        <w:rPr>
          <w:b/>
        </w:rPr>
        <w:t>2012</w:t>
      </w:r>
      <w:r>
        <w:t xml:space="preserve">. Correspondence of seed traits with niche position in glacier foreland succession. </w:t>
      </w:r>
      <w:r>
        <w:rPr>
          <w:i/>
        </w:rPr>
        <w:t>Plant Ecology</w:t>
      </w:r>
      <w:r>
        <w:t xml:space="preserve"> </w:t>
      </w:r>
      <w:r>
        <w:rPr>
          <w:b/>
        </w:rPr>
        <w:t>213</w:t>
      </w:r>
      <w:r>
        <w:t>: 371–382.</w:t>
      </w:r>
    </w:p>
    <w:p w14:paraId="367A7B4D" w14:textId="77777777" w:rsidR="00BD1D60" w:rsidRDefault="008476B0">
      <w:pPr>
        <w:pStyle w:val="Bibliography"/>
      </w:pPr>
      <w:bookmarkStart w:id="3013" w:name="ref-RN4746"/>
      <w:bookmarkEnd w:id="3012"/>
      <w:r>
        <w:rPr>
          <w:b/>
        </w:rPr>
        <w:t>Shetekauri S, Jacoby M</w:t>
      </w:r>
      <w:r>
        <w:t xml:space="preserve">. </w:t>
      </w:r>
      <w:r>
        <w:rPr>
          <w:b/>
        </w:rPr>
        <w:t>2009</w:t>
      </w:r>
      <w:r>
        <w:t xml:space="preserve">. </w:t>
      </w:r>
      <w:r>
        <w:rPr>
          <w:i/>
        </w:rPr>
        <w:t>Gebrigsflora &amp; Bäume des Kaukasus</w:t>
      </w:r>
      <w:r>
        <w:t>. Devon: Natural History Book Service.</w:t>
      </w:r>
    </w:p>
    <w:p w14:paraId="13D90028" w14:textId="77777777" w:rsidR="00BD1D60" w:rsidRDefault="008476B0">
      <w:pPr>
        <w:pStyle w:val="Bibliography"/>
      </w:pPr>
      <w:bookmarkStart w:id="3014" w:name="ref-RN707"/>
      <w:bookmarkEnd w:id="3013"/>
      <w:r>
        <w:rPr>
          <w:b/>
        </w:rPr>
        <w:t>Shimono Y, Kudo G</w:t>
      </w:r>
      <w:r>
        <w:t xml:space="preserve">. </w:t>
      </w:r>
      <w:r>
        <w:rPr>
          <w:b/>
        </w:rPr>
        <w:t>2005</w:t>
      </w:r>
      <w:r>
        <w:t xml:space="preserve">. Comparisons of germination traits of alpine plants between fellfield and snowbed habitats. </w:t>
      </w:r>
      <w:r>
        <w:rPr>
          <w:i/>
        </w:rPr>
        <w:t>Ecological Research</w:t>
      </w:r>
      <w:r>
        <w:t xml:space="preserve"> </w:t>
      </w:r>
      <w:r>
        <w:rPr>
          <w:b/>
        </w:rPr>
        <w:t>20</w:t>
      </w:r>
      <w:r>
        <w:t>: 189–197.</w:t>
      </w:r>
    </w:p>
    <w:p w14:paraId="06E7C771" w14:textId="77777777" w:rsidR="00BD1D60" w:rsidRDefault="008476B0">
      <w:pPr>
        <w:pStyle w:val="Bibliography"/>
      </w:pPr>
      <w:bookmarkStart w:id="3015" w:name="ref-RN4754"/>
      <w:bookmarkEnd w:id="3014"/>
      <w:r>
        <w:rPr>
          <w:b/>
        </w:rPr>
        <w:lastRenderedPageBreak/>
        <w:t>Smith SA, Brown JW</w:t>
      </w:r>
      <w:r>
        <w:t xml:space="preserve">. </w:t>
      </w:r>
      <w:r>
        <w:rPr>
          <w:b/>
        </w:rPr>
        <w:t>2018</w:t>
      </w:r>
      <w:r>
        <w:t xml:space="preserve">. Constructing a broadly inclusive seed plant phylogeny. </w:t>
      </w:r>
      <w:r>
        <w:rPr>
          <w:i/>
        </w:rPr>
        <w:t>American Journal of Botany</w:t>
      </w:r>
      <w:r>
        <w:t xml:space="preserve"> </w:t>
      </w:r>
      <w:r>
        <w:rPr>
          <w:b/>
        </w:rPr>
        <w:t>105</w:t>
      </w:r>
      <w:r>
        <w:t>: 302–314.</w:t>
      </w:r>
    </w:p>
    <w:p w14:paraId="04DAE36A" w14:textId="77777777" w:rsidR="00BD1D60" w:rsidRDefault="008476B0">
      <w:pPr>
        <w:pStyle w:val="Bibliography"/>
      </w:pPr>
      <w:bookmarkStart w:id="3016" w:name="ref-RN3703"/>
      <w:bookmarkEnd w:id="3015"/>
      <w:r>
        <w:rPr>
          <w:b/>
        </w:rPr>
        <w:t>Sommerville KD, Martyn AJ, Offord CA</w:t>
      </w:r>
      <w:r>
        <w:t xml:space="preserve">. </w:t>
      </w:r>
      <w:r>
        <w:rPr>
          <w:b/>
        </w:rPr>
        <w:t>2013</w:t>
      </w:r>
      <w:r>
        <w:t xml:space="preserve">. Can seed characteristics or species distribution be used to predict the stratification requirements of herbs in the Australian Alps? </w:t>
      </w:r>
      <w:r>
        <w:rPr>
          <w:i/>
        </w:rPr>
        <w:t>Botanical Journal of the Linnean Society</w:t>
      </w:r>
      <w:r>
        <w:t xml:space="preserve"> </w:t>
      </w:r>
      <w:r>
        <w:rPr>
          <w:b/>
        </w:rPr>
        <w:t>172</w:t>
      </w:r>
      <w:r>
        <w:t>: 187–204.</w:t>
      </w:r>
    </w:p>
    <w:p w14:paraId="5C53172C" w14:textId="77777777" w:rsidR="00BD1D60" w:rsidRDefault="008476B0">
      <w:pPr>
        <w:pStyle w:val="Bibliography"/>
      </w:pPr>
      <w:bookmarkStart w:id="3017" w:name="ref-RN4750"/>
      <w:bookmarkEnd w:id="3016"/>
      <w:r>
        <w:rPr>
          <w:b/>
        </w:rPr>
        <w:t>Testolin R, Attorre F, Jiménez-Alfaro B</w:t>
      </w:r>
      <w:r>
        <w:t xml:space="preserve">. </w:t>
      </w:r>
      <w:r>
        <w:rPr>
          <w:b/>
        </w:rPr>
        <w:t>2020</w:t>
      </w:r>
      <w:r>
        <w:t xml:space="preserve">. Global distribution and bioclimatic characterization of alpine biomes. </w:t>
      </w:r>
      <w:r>
        <w:rPr>
          <w:i/>
        </w:rPr>
        <w:t>Ecography</w:t>
      </w:r>
      <w:r>
        <w:t xml:space="preserve"> </w:t>
      </w:r>
      <w:r>
        <w:rPr>
          <w:b/>
        </w:rPr>
        <w:t>43</w:t>
      </w:r>
      <w:r>
        <w:t>: 779–788.</w:t>
      </w:r>
    </w:p>
    <w:p w14:paraId="7AACDFA1" w14:textId="77777777" w:rsidR="00BD1D60" w:rsidRDefault="008476B0">
      <w:pPr>
        <w:pStyle w:val="Bibliography"/>
      </w:pPr>
      <w:bookmarkStart w:id="3018" w:name="ref-RN2321"/>
      <w:bookmarkEnd w:id="3017"/>
      <w:r>
        <w:rPr>
          <w:b/>
        </w:rPr>
        <w:t>The Plant List</w:t>
      </w:r>
      <w:r>
        <w:t xml:space="preserve">. </w:t>
      </w:r>
      <w:r>
        <w:rPr>
          <w:b/>
        </w:rPr>
        <w:t>2013</w:t>
      </w:r>
      <w:r>
        <w:t>. Version 1.1.</w:t>
      </w:r>
    </w:p>
    <w:p w14:paraId="550C0BDD" w14:textId="77777777" w:rsidR="00BD1D60" w:rsidRDefault="008476B0">
      <w:pPr>
        <w:pStyle w:val="Bibliography"/>
      </w:pPr>
      <w:bookmarkStart w:id="3019" w:name="ref-RN1380"/>
      <w:bookmarkEnd w:id="3018"/>
      <w:r>
        <w:rPr>
          <w:b/>
        </w:rPr>
        <w:t>Thompson JPM K.; Grime</w:t>
      </w:r>
      <w:r>
        <w:t xml:space="preserve">. </w:t>
      </w:r>
      <w:r>
        <w:rPr>
          <w:b/>
        </w:rPr>
        <w:t>1977</w:t>
      </w:r>
      <w:r>
        <w:t xml:space="preserve">. Seed germination in response to diurnal fluctuations of temperature. </w:t>
      </w:r>
      <w:r>
        <w:rPr>
          <w:i/>
        </w:rPr>
        <w:t>Nature</w:t>
      </w:r>
      <w:r>
        <w:t xml:space="preserve"> </w:t>
      </w:r>
      <w:r>
        <w:rPr>
          <w:b/>
        </w:rPr>
        <w:t>267</w:t>
      </w:r>
      <w:r>
        <w:t>: 147–9.</w:t>
      </w:r>
    </w:p>
    <w:p w14:paraId="4A2FF82C" w14:textId="77777777" w:rsidR="00BD1D60" w:rsidRDefault="008476B0">
      <w:pPr>
        <w:pStyle w:val="Bibliography"/>
      </w:pPr>
      <w:bookmarkStart w:id="3020" w:name="ref-RN4727"/>
      <w:bookmarkEnd w:id="3019"/>
      <w:r>
        <w:rPr>
          <w:b/>
        </w:rPr>
        <w:t>Tudela-Isanta M, Fernández-Pascual E, Wijayasinghe M, Orsenigo S, Rossi G, Pritchard HW, Mondoni A</w:t>
      </w:r>
      <w:r>
        <w:t xml:space="preserve">. </w:t>
      </w:r>
      <w:r>
        <w:rPr>
          <w:b/>
        </w:rPr>
        <w:t>2018a</w:t>
      </w:r>
      <w:r>
        <w:t xml:space="preserve">. Habitat-related seed germination traits in alpine habitats. </w:t>
      </w:r>
      <w:r>
        <w:rPr>
          <w:i/>
        </w:rPr>
        <w:t>Ecology and Evolution</w:t>
      </w:r>
      <w:r>
        <w:t xml:space="preserve"> </w:t>
      </w:r>
      <w:r>
        <w:rPr>
          <w:b/>
        </w:rPr>
        <w:t>8</w:t>
      </w:r>
      <w:r>
        <w:t>: 150–161.</w:t>
      </w:r>
    </w:p>
    <w:p w14:paraId="2D50967D" w14:textId="77777777" w:rsidR="00BD1D60" w:rsidRDefault="008476B0">
      <w:pPr>
        <w:pStyle w:val="Bibliography"/>
      </w:pPr>
      <w:bookmarkStart w:id="3021" w:name="ref-RN4726"/>
      <w:bookmarkEnd w:id="3020"/>
      <w:r>
        <w:rPr>
          <w:b/>
        </w:rPr>
        <w:t>Tudela-Isanta M, Ladouceur E, Wijayasinghe M, Pritchard HW, Mondoni A</w:t>
      </w:r>
      <w:r>
        <w:t xml:space="preserve">. </w:t>
      </w:r>
      <w:r>
        <w:rPr>
          <w:b/>
        </w:rPr>
        <w:t>2018b</w:t>
      </w:r>
      <w:r>
        <w:t xml:space="preserve">. The seed germination niche limits the distribution of some plant species in calcareous or siliceous alpine bedrocks. </w:t>
      </w:r>
      <w:r>
        <w:rPr>
          <w:i/>
        </w:rPr>
        <w:t>Alpine Botany</w:t>
      </w:r>
      <w:r>
        <w:t xml:space="preserve"> </w:t>
      </w:r>
      <w:r>
        <w:rPr>
          <w:b/>
        </w:rPr>
        <w:t>128</w:t>
      </w:r>
      <w:r>
        <w:t>: 83–95.</w:t>
      </w:r>
    </w:p>
    <w:p w14:paraId="07A9FF79" w14:textId="77777777" w:rsidR="00BD1D60" w:rsidRDefault="008476B0">
      <w:pPr>
        <w:pStyle w:val="Bibliography"/>
      </w:pPr>
      <w:bookmarkStart w:id="3022" w:name="ref-RN3065"/>
      <w:bookmarkEnd w:id="3021"/>
      <w:r>
        <w:rPr>
          <w:b/>
        </w:rPr>
        <w:t>Venable DL</w:t>
      </w:r>
      <w:r>
        <w:t xml:space="preserve">. </w:t>
      </w:r>
      <w:r>
        <w:rPr>
          <w:b/>
        </w:rPr>
        <w:t>2007</w:t>
      </w:r>
      <w:r>
        <w:t xml:space="preserve">. Bet hedging in a guild of desert annuals. </w:t>
      </w:r>
      <w:r>
        <w:rPr>
          <w:i/>
        </w:rPr>
        <w:t>Ecology</w:t>
      </w:r>
      <w:r>
        <w:t xml:space="preserve"> </w:t>
      </w:r>
      <w:r>
        <w:rPr>
          <w:b/>
        </w:rPr>
        <w:t>88</w:t>
      </w:r>
      <w:r>
        <w:t>: 1086–1090.</w:t>
      </w:r>
    </w:p>
    <w:p w14:paraId="1FBA7211" w14:textId="77777777" w:rsidR="008660F0" w:rsidRDefault="008476B0">
      <w:pPr>
        <w:pStyle w:val="Bibliography"/>
        <w:rPr>
          <w:ins w:id="3023" w:author="Susanna Venn" w:date="2020-07-22T15:48:00Z"/>
        </w:rPr>
      </w:pPr>
      <w:bookmarkStart w:id="3024" w:name="ref-RN4737"/>
      <w:bookmarkEnd w:id="3022"/>
      <w:r>
        <w:rPr>
          <w:b/>
        </w:rPr>
        <w:t>Venn SE</w:t>
      </w:r>
      <w:r>
        <w:t xml:space="preserve">. </w:t>
      </w:r>
      <w:r>
        <w:rPr>
          <w:b/>
        </w:rPr>
        <w:t>2007</w:t>
      </w:r>
      <w:r>
        <w:t>. Plant recruitment across alpine summits in south-eastern Australia.</w:t>
      </w:r>
      <w:ins w:id="3025" w:author="Susanna Venn" w:date="2020-07-22T15:47:00Z">
        <w:r w:rsidR="008660F0">
          <w:t xml:space="preserve"> PhD thesis, Department of Botany</w:t>
        </w:r>
      </w:ins>
      <w:ins w:id="3026" w:author="Susanna Venn" w:date="2020-07-22T15:48:00Z">
        <w:r w:rsidR="008660F0">
          <w:t xml:space="preserve">, La Trobe University, Australia. </w:t>
        </w:r>
        <w:r w:rsidR="008660F0">
          <w:fldChar w:fldCharType="begin"/>
        </w:r>
        <w:r w:rsidR="008660F0">
          <w:instrText xml:space="preserve"> HYPERLINK "</w:instrText>
        </w:r>
        <w:r w:rsidR="008660F0" w:rsidRPr="008660F0">
          <w:instrText>http://arrow.latrobe.edu.au:8080/vital/access/manager/Repository/latrobe:19619;jsessionid=36F6B29EFCB751E699D12C6D1EEBCE84</w:instrText>
        </w:r>
        <w:r w:rsidR="008660F0">
          <w:instrText xml:space="preserve">" </w:instrText>
        </w:r>
        <w:r w:rsidR="008660F0">
          <w:fldChar w:fldCharType="separate"/>
        </w:r>
        <w:r w:rsidR="008660F0" w:rsidRPr="004E48B2">
          <w:rPr>
            <w:rStyle w:val="Hyperlink"/>
          </w:rPr>
          <w:t>http://arrow.latrobe.edu.au:8080/vital/access/manager/Repository/latrobe:19619;jsessionid=36F6B29EFCB751E699D12C6D1EEBCE84</w:t>
        </w:r>
        <w:r w:rsidR="008660F0">
          <w:fldChar w:fldCharType="end"/>
        </w:r>
      </w:ins>
    </w:p>
    <w:p w14:paraId="4EB6B6FD" w14:textId="77777777" w:rsidR="00BD1D60" w:rsidRDefault="00BD1D60">
      <w:pPr>
        <w:pStyle w:val="Bibliography"/>
      </w:pPr>
    </w:p>
    <w:p w14:paraId="5296E652" w14:textId="77777777" w:rsidR="00BD1D60" w:rsidRDefault="008476B0">
      <w:pPr>
        <w:pStyle w:val="Bibliography"/>
      </w:pPr>
      <w:bookmarkStart w:id="3027" w:name="ref-RN4736"/>
      <w:bookmarkEnd w:id="3024"/>
      <w:r>
        <w:rPr>
          <w:b/>
        </w:rPr>
        <w:t>Venn SE, Morgan JW</w:t>
      </w:r>
      <w:r>
        <w:t xml:space="preserve">. </w:t>
      </w:r>
      <w:r>
        <w:rPr>
          <w:b/>
        </w:rPr>
        <w:t>2009</w:t>
      </w:r>
      <w:r>
        <w:t>. Germination Characteristics of Mountain Celery’Aciphylla Glacialis</w:t>
      </w:r>
      <w:proofErr w:type="gramStart"/>
      <w:r>
        <w:t>’(</w:t>
      </w:r>
      <w:proofErr w:type="gramEnd"/>
      <w:r>
        <w:t xml:space="preserve">F. Muell.) </w:t>
      </w:r>
      <w:proofErr w:type="gramStart"/>
      <w:r>
        <w:t>Benth.(</w:t>
      </w:r>
      <w:proofErr w:type="gramEnd"/>
      <w:r>
        <w:t xml:space="preserve">Apiaceae). </w:t>
      </w:r>
      <w:r>
        <w:rPr>
          <w:i/>
        </w:rPr>
        <w:t>Victorian Naturalist, The</w:t>
      </w:r>
      <w:r>
        <w:t xml:space="preserve"> </w:t>
      </w:r>
      <w:r>
        <w:rPr>
          <w:b/>
        </w:rPr>
        <w:t>126</w:t>
      </w:r>
      <w:r>
        <w:t>: 4.</w:t>
      </w:r>
    </w:p>
    <w:p w14:paraId="020EAC89" w14:textId="77777777" w:rsidR="00BD1D60" w:rsidRDefault="008476B0">
      <w:pPr>
        <w:pStyle w:val="Bibliography"/>
      </w:pPr>
      <w:bookmarkStart w:id="3028" w:name="ref-RN4756"/>
      <w:bookmarkEnd w:id="3027"/>
      <w:r>
        <w:rPr>
          <w:b/>
        </w:rPr>
        <w:lastRenderedPageBreak/>
        <w:t>Villemereuil P de, Nakagawa S</w:t>
      </w:r>
      <w:r>
        <w:t xml:space="preserve">. </w:t>
      </w:r>
      <w:r>
        <w:rPr>
          <w:b/>
        </w:rPr>
        <w:t>2014</w:t>
      </w:r>
      <w:r>
        <w:t>. General quantitative genetic methods for comparative biology. In: Modern phylogenetic comparative methods and their application in evolutionary biology. Springer, 287–303.</w:t>
      </w:r>
    </w:p>
    <w:p w14:paraId="07FDC7F5" w14:textId="77777777" w:rsidR="00BD1D60" w:rsidRDefault="008476B0">
      <w:pPr>
        <w:pStyle w:val="Bibliography"/>
      </w:pPr>
      <w:bookmarkStart w:id="3029" w:name="ref-RN3266"/>
      <w:bookmarkEnd w:id="3028"/>
      <w:r>
        <w:rPr>
          <w:b/>
        </w:rPr>
        <w:t>Walder T, Erschbamer B</w:t>
      </w:r>
      <w:r>
        <w:t xml:space="preserve">. </w:t>
      </w:r>
      <w:r>
        <w:rPr>
          <w:b/>
        </w:rPr>
        <w:t>2015</w:t>
      </w:r>
      <w:r>
        <w:t xml:space="preserve">. Temperature and drought drive differences in germination responses between congeneric species along altitudinal gradients. </w:t>
      </w:r>
      <w:r>
        <w:rPr>
          <w:i/>
        </w:rPr>
        <w:t>Plant Ecology</w:t>
      </w:r>
      <w:r>
        <w:t xml:space="preserve"> </w:t>
      </w:r>
      <w:r>
        <w:rPr>
          <w:b/>
        </w:rPr>
        <w:t>216</w:t>
      </w:r>
      <w:r>
        <w:t>: 1297–1309.</w:t>
      </w:r>
    </w:p>
    <w:p w14:paraId="2DECC0B9" w14:textId="77777777" w:rsidR="00BD1D60" w:rsidRPr="00B43FB9" w:rsidRDefault="008476B0">
      <w:pPr>
        <w:pStyle w:val="Bibliography"/>
        <w:rPr>
          <w:lang w:val="es-CL"/>
          <w:rPrChange w:id="3030" w:author="Lohen Cavieres" w:date="2020-07-21T12:55:00Z">
            <w:rPr/>
          </w:rPrChange>
        </w:rPr>
      </w:pPr>
      <w:bookmarkStart w:id="3031" w:name="ref-RN4733"/>
      <w:bookmarkEnd w:id="3029"/>
      <w:r>
        <w:rPr>
          <w:b/>
        </w:rPr>
        <w:t>Xu J, Li W, Zhang C, Liu W, Du G</w:t>
      </w:r>
      <w:r>
        <w:t xml:space="preserve">. </w:t>
      </w:r>
      <w:r>
        <w:rPr>
          <w:b/>
        </w:rPr>
        <w:t>2017</w:t>
      </w:r>
      <w:r>
        <w:t xml:space="preserve">. The determinants of seed germination in an alpine/subalpine community on the Eastern Qinghai-Tibetan Plateau. </w:t>
      </w:r>
      <w:r w:rsidRPr="00B43FB9">
        <w:rPr>
          <w:i/>
          <w:lang w:val="es-CL"/>
          <w:rPrChange w:id="3032" w:author="Lohen Cavieres" w:date="2020-07-21T12:55:00Z">
            <w:rPr>
              <w:i/>
            </w:rPr>
          </w:rPrChange>
        </w:rPr>
        <w:t>Ecological Engineering</w:t>
      </w:r>
      <w:r w:rsidRPr="00B43FB9">
        <w:rPr>
          <w:lang w:val="es-CL"/>
          <w:rPrChange w:id="3033" w:author="Lohen Cavieres" w:date="2020-07-21T12:55:00Z">
            <w:rPr/>
          </w:rPrChange>
        </w:rPr>
        <w:t xml:space="preserve"> </w:t>
      </w:r>
      <w:r w:rsidRPr="00B43FB9">
        <w:rPr>
          <w:b/>
          <w:lang w:val="es-CL"/>
          <w:rPrChange w:id="3034" w:author="Lohen Cavieres" w:date="2020-07-21T12:55:00Z">
            <w:rPr>
              <w:b/>
            </w:rPr>
          </w:rPrChange>
        </w:rPr>
        <w:t>98</w:t>
      </w:r>
      <w:r w:rsidRPr="00B43FB9">
        <w:rPr>
          <w:lang w:val="es-CL"/>
          <w:rPrChange w:id="3035" w:author="Lohen Cavieres" w:date="2020-07-21T12:55:00Z">
            <w:rPr/>
          </w:rPrChange>
        </w:rPr>
        <w:t>: 114–122.</w:t>
      </w:r>
    </w:p>
    <w:p w14:paraId="6EAA44F3" w14:textId="302B9DDC" w:rsidR="00BD1D60" w:rsidRDefault="008476B0">
      <w:pPr>
        <w:pStyle w:val="Bibliography"/>
        <w:rPr>
          <w:ins w:id="3036" w:author="jimenezalfaro.borja@gmail.com" w:date="2020-08-01T16:23:00Z"/>
        </w:rPr>
      </w:pPr>
      <w:bookmarkStart w:id="3037" w:name="ref-RN4748"/>
      <w:bookmarkEnd w:id="3031"/>
      <w:r w:rsidRPr="00B43FB9">
        <w:rPr>
          <w:b/>
          <w:lang w:val="es-CL"/>
          <w:rPrChange w:id="3038" w:author="Lohen Cavieres" w:date="2020-07-21T12:55:00Z">
            <w:rPr>
              <w:b/>
            </w:rPr>
          </w:rPrChange>
        </w:rPr>
        <w:t>Zavala-Gallo L, Denham S, Pozner R</w:t>
      </w:r>
      <w:r w:rsidRPr="00B43FB9">
        <w:rPr>
          <w:lang w:val="es-CL"/>
          <w:rPrChange w:id="3039" w:author="Lohen Cavieres" w:date="2020-07-21T12:55:00Z">
            <w:rPr/>
          </w:rPrChange>
        </w:rPr>
        <w:t xml:space="preserve">. </w:t>
      </w:r>
      <w:r w:rsidRPr="00B43FB9">
        <w:rPr>
          <w:b/>
          <w:lang w:val="es-CL"/>
          <w:rPrChange w:id="3040" w:author="Lohen Cavieres" w:date="2020-07-21T12:55:00Z">
            <w:rPr>
              <w:b/>
            </w:rPr>
          </w:rPrChange>
        </w:rPr>
        <w:t>2010</w:t>
      </w:r>
      <w:r w:rsidRPr="00B43FB9">
        <w:rPr>
          <w:lang w:val="es-CL"/>
          <w:rPrChange w:id="3041" w:author="Lohen Cavieres" w:date="2020-07-21T12:55:00Z">
            <w:rPr/>
          </w:rPrChange>
        </w:rPr>
        <w:t xml:space="preserve">. Revisión del género Nastanthus (Calyceraceae). </w:t>
      </w:r>
      <w:proofErr w:type="spellStart"/>
      <w:r>
        <w:rPr>
          <w:i/>
        </w:rPr>
        <w:t>Gayana</w:t>
      </w:r>
      <w:proofErr w:type="spellEnd"/>
      <w:r>
        <w:rPr>
          <w:i/>
        </w:rPr>
        <w:t xml:space="preserve">. </w:t>
      </w:r>
      <w:proofErr w:type="spellStart"/>
      <w:r>
        <w:rPr>
          <w:i/>
        </w:rPr>
        <w:t>Botánica</w:t>
      </w:r>
      <w:proofErr w:type="spellEnd"/>
      <w:r>
        <w:t xml:space="preserve"> </w:t>
      </w:r>
      <w:r>
        <w:rPr>
          <w:b/>
        </w:rPr>
        <w:t>67</w:t>
      </w:r>
      <w:r>
        <w:t>: 158–175.</w:t>
      </w:r>
      <w:bookmarkEnd w:id="2839"/>
      <w:bookmarkEnd w:id="3037"/>
    </w:p>
    <w:p w14:paraId="46F2278D" w14:textId="77777777" w:rsidR="00E2144D" w:rsidRDefault="00E2144D">
      <w:pPr>
        <w:pStyle w:val="Bibliography"/>
        <w:rPr>
          <w:ins w:id="3042" w:author="jimenezalfaro.borja@gmail.com" w:date="2020-08-01T16:23:00Z"/>
          <w:b/>
          <w:color w:val="FF0000"/>
        </w:rPr>
      </w:pPr>
    </w:p>
    <w:p w14:paraId="1453DCC9" w14:textId="6058BA5B" w:rsidR="00E2144D" w:rsidRPr="00E2144D" w:rsidRDefault="00E2144D">
      <w:pPr>
        <w:pStyle w:val="Bibliography"/>
        <w:rPr>
          <w:ins w:id="3043" w:author="jimenezalfaro.borja@gmail.com" w:date="2020-08-01T16:23:00Z"/>
          <w:b/>
          <w:color w:val="FF0000"/>
          <w:rPrChange w:id="3044" w:author="jimenezalfaro.borja@gmail.com" w:date="2020-08-01T16:23:00Z">
            <w:rPr>
              <w:ins w:id="3045" w:author="jimenezalfaro.borja@gmail.com" w:date="2020-08-01T16:23:00Z"/>
              <w:b/>
              <w:lang w:val="es-CL"/>
            </w:rPr>
          </w:rPrChange>
        </w:rPr>
      </w:pPr>
      <w:ins w:id="3046" w:author="jimenezalfaro.borja@gmail.com" w:date="2020-08-01T16:23:00Z">
        <w:r w:rsidRPr="00E2144D">
          <w:rPr>
            <w:b/>
            <w:color w:val="FF0000"/>
            <w:rPrChange w:id="3047" w:author="jimenezalfaro.borja@gmail.com" w:date="2020-08-01T16:23:00Z">
              <w:rPr>
                <w:b/>
                <w:lang w:val="es-CL"/>
              </w:rPr>
            </w:rPrChange>
          </w:rPr>
          <w:t>Additional references (from author´s contributions)</w:t>
        </w:r>
      </w:ins>
    </w:p>
    <w:p w14:paraId="7062DC58" w14:textId="77777777" w:rsidR="00E2144D" w:rsidRPr="000E7490" w:rsidRDefault="00E2144D" w:rsidP="00E2144D">
      <w:pPr>
        <w:pStyle w:val="EndNoteBibliography"/>
        <w:ind w:left="720" w:hanging="720"/>
        <w:rPr>
          <w:ins w:id="3048" w:author="jimenezalfaro.borja@gmail.com" w:date="2020-08-01T16:23:00Z"/>
          <w:noProof/>
        </w:rPr>
      </w:pPr>
      <w:ins w:id="3049" w:author="jimenezalfaro.borja@gmail.com" w:date="2020-08-01T16:23:00Z">
        <w:r w:rsidRPr="000E7490">
          <w:rPr>
            <w:noProof/>
          </w:rPr>
          <w:t>Choler P (2005) Consistent Shifts in Alpine Plant Traits along a Mesotopographical Gradient. Arct Antarct Alp Res 37: 444-453. doi: 10.1657/1523-0430(2005)037[0444:CSIAPT]2.0.CO;2.</w:t>
        </w:r>
      </w:ins>
    </w:p>
    <w:p w14:paraId="1BAC1248" w14:textId="77777777" w:rsidR="00E2144D" w:rsidRPr="000E7490" w:rsidRDefault="00E2144D" w:rsidP="00E2144D">
      <w:pPr>
        <w:pStyle w:val="EndNoteBibliography"/>
        <w:ind w:left="720" w:hanging="720"/>
        <w:rPr>
          <w:ins w:id="3050" w:author="jimenezalfaro.borja@gmail.com" w:date="2020-08-01T16:23:00Z"/>
          <w:noProof/>
        </w:rPr>
      </w:pPr>
      <w:ins w:id="3051" w:author="jimenezalfaro.borja@gmail.com" w:date="2020-08-01T16:23:00Z">
        <w:r w:rsidRPr="000E7490">
          <w:rPr>
            <w:noProof/>
          </w:rPr>
          <w:t>Forbis TA, Doak DF (2004) Seedling establishment and life history trade-offs in alpine plants. Am J Bot 91: 1147-1153. doi: 10.3732/ajb.91.7.1147.</w:t>
        </w:r>
      </w:ins>
    </w:p>
    <w:p w14:paraId="334626CE" w14:textId="77777777" w:rsidR="00E2144D" w:rsidRPr="000E7490" w:rsidRDefault="00E2144D" w:rsidP="00E2144D">
      <w:pPr>
        <w:pStyle w:val="EndNoteBibliography"/>
        <w:ind w:left="720" w:hanging="720"/>
        <w:rPr>
          <w:ins w:id="3052" w:author="jimenezalfaro.borja@gmail.com" w:date="2020-08-01T16:23:00Z"/>
          <w:noProof/>
        </w:rPr>
      </w:pPr>
      <w:ins w:id="3053" w:author="jimenezalfaro.borja@gmail.com" w:date="2020-08-01T16:23:00Z">
        <w:r w:rsidRPr="000E7490">
          <w:rPr>
            <w:noProof/>
          </w:rPr>
          <w:t>Gentili R, Armiraglio S, Sgorbati S, Baroni C (2013) Geomorphological disturbance affects ecological driving forces and plant turnover along an altitudinal stress gradient on alpine slopes. Plant Ecol 214: 571-586. doi: 10.1007/s11258-013-0190-1.</w:t>
        </w:r>
      </w:ins>
    </w:p>
    <w:p w14:paraId="254B6DBA" w14:textId="77777777" w:rsidR="00E2144D" w:rsidRPr="000E7490" w:rsidRDefault="00E2144D" w:rsidP="00E2144D">
      <w:pPr>
        <w:pStyle w:val="EndNoteBibliography"/>
        <w:ind w:left="720" w:hanging="720"/>
        <w:rPr>
          <w:ins w:id="3054" w:author="jimenezalfaro.borja@gmail.com" w:date="2020-08-01T16:23:00Z"/>
          <w:noProof/>
        </w:rPr>
      </w:pPr>
      <w:ins w:id="3055" w:author="jimenezalfaro.borja@gmail.com" w:date="2020-08-01T16:23:00Z">
        <w:r w:rsidRPr="000E7490">
          <w:rPr>
            <w:noProof/>
          </w:rPr>
          <w:t>Grime J (1977) Evidence for the existence of three primary strategies in plants and its relevance to ecological and evolutionary theory. Am Nat: 1169-1194.</w:t>
        </w:r>
      </w:ins>
    </w:p>
    <w:p w14:paraId="59BD3795" w14:textId="77777777" w:rsidR="00E2144D" w:rsidRPr="000E7490" w:rsidRDefault="00E2144D" w:rsidP="00E2144D">
      <w:pPr>
        <w:pStyle w:val="EndNoteBibliography"/>
        <w:ind w:left="720" w:hanging="720"/>
        <w:rPr>
          <w:ins w:id="3056" w:author="jimenezalfaro.borja@gmail.com" w:date="2020-08-01T16:23:00Z"/>
          <w:noProof/>
        </w:rPr>
      </w:pPr>
      <w:ins w:id="3057" w:author="jimenezalfaro.borja@gmail.com" w:date="2020-08-01T16:23:00Z">
        <w:r w:rsidRPr="000E7490">
          <w:rPr>
            <w:noProof/>
          </w:rPr>
          <w:t>Morin X, Chuine I (2006) Niche breadth, competitive strength and range size of tree species: a trade off based framework to understand species distribution. Ecol Lett 9: 185-195.</w:t>
        </w:r>
      </w:ins>
    </w:p>
    <w:p w14:paraId="4B0A461D" w14:textId="77777777" w:rsidR="00E2144D" w:rsidRPr="000E7490" w:rsidRDefault="00E2144D" w:rsidP="00E2144D">
      <w:pPr>
        <w:pStyle w:val="EndNoteBibliography"/>
        <w:ind w:left="720" w:hanging="720"/>
        <w:rPr>
          <w:ins w:id="3058" w:author="jimenezalfaro.borja@gmail.com" w:date="2020-08-01T16:23:00Z"/>
          <w:noProof/>
        </w:rPr>
      </w:pPr>
      <w:ins w:id="3059" w:author="jimenezalfaro.borja@gmail.com" w:date="2020-08-01T16:23:00Z">
        <w:r w:rsidRPr="000E7490">
          <w:rPr>
            <w:noProof/>
          </w:rPr>
          <w:t>Nobis MP, Schweingruber FH (2013) Adult age of vascular plant species along an elevational land-use and climate gradient. Ecography 36: 1076-1085. doi: 10.1111/j.1600-0587.2013.00158.x.</w:t>
        </w:r>
      </w:ins>
    </w:p>
    <w:p w14:paraId="6430B175" w14:textId="77777777" w:rsidR="00E2144D" w:rsidRPr="000E7490" w:rsidRDefault="00E2144D" w:rsidP="00E2144D">
      <w:pPr>
        <w:pStyle w:val="EndNoteBibliography"/>
        <w:ind w:left="720" w:hanging="720"/>
        <w:rPr>
          <w:ins w:id="3060" w:author="jimenezalfaro.borja@gmail.com" w:date="2020-08-01T16:23:00Z"/>
          <w:noProof/>
        </w:rPr>
      </w:pPr>
      <w:ins w:id="3061" w:author="jimenezalfaro.borja@gmail.com" w:date="2020-08-01T16:23:00Z">
        <w:r w:rsidRPr="000E7490">
          <w:rPr>
            <w:noProof/>
          </w:rPr>
          <w:t>Pauli H, Gottfried M, Reiter K, Klettner C, Grabherr G (2007) Signals of range expansions and contractions of vascular plants in the high Alps: observations (1994-2004) at the GLORIA master site Schrankogel, Tyrol, Austria. Global Change Biol 13: 147-156.</w:t>
        </w:r>
      </w:ins>
    </w:p>
    <w:p w14:paraId="3B14B710" w14:textId="77777777" w:rsidR="00E2144D" w:rsidRPr="000E7490" w:rsidRDefault="00E2144D" w:rsidP="00E2144D">
      <w:pPr>
        <w:pStyle w:val="EndNoteBibliography"/>
        <w:ind w:left="720" w:hanging="720"/>
        <w:rPr>
          <w:ins w:id="3062" w:author="jimenezalfaro.borja@gmail.com" w:date="2020-08-01T16:23:00Z"/>
          <w:noProof/>
        </w:rPr>
      </w:pPr>
      <w:ins w:id="3063" w:author="jimenezalfaro.borja@gmail.com" w:date="2020-08-01T16:23:00Z">
        <w:r w:rsidRPr="000E7490">
          <w:rPr>
            <w:noProof/>
          </w:rPr>
          <w:lastRenderedPageBreak/>
          <w:t>Pierce S, Luzzaro A, Caccianiga M, Ceriani RM, Cerabolini B (2007) Disturbance is the principal α-scale filter determining niche differentiation, coexistence and biodiversity in an alpine community. J Ecol 95: 698-706. doi: 10.1111/j.1365-2745.2007.01242.x.</w:t>
        </w:r>
      </w:ins>
    </w:p>
    <w:p w14:paraId="24BFA752" w14:textId="77777777" w:rsidR="00E2144D" w:rsidRPr="000E7490" w:rsidRDefault="00E2144D" w:rsidP="00E2144D">
      <w:pPr>
        <w:pStyle w:val="EndNoteBibliography"/>
        <w:ind w:left="720" w:hanging="720"/>
        <w:rPr>
          <w:ins w:id="3064" w:author="jimenezalfaro.borja@gmail.com" w:date="2020-08-01T16:23:00Z"/>
          <w:noProof/>
        </w:rPr>
      </w:pPr>
      <w:ins w:id="3065" w:author="jimenezalfaro.borja@gmail.com" w:date="2020-08-01T16:23:00Z">
        <w:r w:rsidRPr="000E7490">
          <w:rPr>
            <w:noProof/>
          </w:rPr>
          <w:t>Silvertown J, Franco M, McConway K (1992) A demographic interpretation of Grime's triangle. Funct Ecol: 130-136.</w:t>
        </w:r>
      </w:ins>
    </w:p>
    <w:p w14:paraId="6782CBB4" w14:textId="77777777" w:rsidR="00E2144D" w:rsidRPr="000E7490" w:rsidRDefault="00E2144D" w:rsidP="00E2144D">
      <w:pPr>
        <w:pStyle w:val="EndNoteBibliography"/>
        <w:ind w:left="720" w:hanging="720"/>
        <w:rPr>
          <w:ins w:id="3066" w:author="jimenezalfaro.borja@gmail.com" w:date="2020-08-01T16:23:00Z"/>
          <w:noProof/>
        </w:rPr>
      </w:pPr>
      <w:ins w:id="3067" w:author="jimenezalfaro.borja@gmail.com" w:date="2020-08-01T16:23:00Z">
        <w:r w:rsidRPr="000E7490">
          <w:rPr>
            <w:noProof/>
          </w:rPr>
          <w:t>Westoby M, Rice B (1982) Evolution of the seed plants and inclusive fitness of plant tissues. Evolution 36: 713-724.</w:t>
        </w:r>
      </w:ins>
    </w:p>
    <w:p w14:paraId="1FCDAD35" w14:textId="77777777" w:rsidR="00E2144D" w:rsidRPr="000E7490" w:rsidRDefault="00E2144D" w:rsidP="00E2144D">
      <w:pPr>
        <w:pStyle w:val="EndNoteBibliography"/>
        <w:ind w:left="720" w:hanging="720"/>
        <w:rPr>
          <w:ins w:id="3068" w:author="jimenezalfaro.borja@gmail.com" w:date="2020-08-01T16:23:00Z"/>
          <w:noProof/>
        </w:rPr>
      </w:pPr>
      <w:ins w:id="3069" w:author="jimenezalfaro.borja@gmail.com" w:date="2020-08-01T16:23:00Z">
        <w:r w:rsidRPr="000E7490">
          <w:rPr>
            <w:noProof/>
          </w:rPr>
          <w:t>Wright IJ, Reich PB, Westoby M, Ackerly DD, Baruch Z, Bongers F, Cavender-Bares J, Chapin T, Cornelissen JHC, Diemer M, Flexas J, Garnier E, Groom PK, Gulias J, Hikosaka K, Lamont BB, Lee T, Lee W, Lusk C, Midgley JJ, Navas ML, Niinemets U, Oleksyn J, Osada N, Poorter H, Poot P, Prior L, Pyankov VI, Roumet C, Thomas SC, Tjoelker MG, Veneklaas EJ, Villar R (2004) The worldwide leaf economics spectrum. Nature 428: 821-827.</w:t>
        </w:r>
      </w:ins>
    </w:p>
    <w:p w14:paraId="307A848D" w14:textId="77777777" w:rsidR="00E2144D" w:rsidRPr="00192DA1" w:rsidRDefault="00E2144D" w:rsidP="00E2144D">
      <w:pPr>
        <w:spacing w:line="240" w:lineRule="auto"/>
        <w:rPr>
          <w:ins w:id="3070" w:author="jimenezalfaro.borja@gmail.com" w:date="2020-08-01T16:23:00Z"/>
          <w:shd w:val="clear" w:color="auto" w:fill="FFFFFF"/>
        </w:rPr>
      </w:pPr>
      <w:proofErr w:type="spellStart"/>
      <w:ins w:id="3071" w:author="jimenezalfaro.borja@gmail.com" w:date="2020-08-01T16:23:00Z">
        <w:r w:rsidRPr="00192DA1">
          <w:rPr>
            <w:shd w:val="clear" w:color="auto" w:fill="FFFFFF"/>
          </w:rPr>
          <w:t>Arène</w:t>
        </w:r>
        <w:proofErr w:type="spellEnd"/>
        <w:r w:rsidRPr="00192DA1">
          <w:rPr>
            <w:shd w:val="clear" w:color="auto" w:fill="FFFFFF"/>
          </w:rPr>
          <w:t xml:space="preserve"> F, </w:t>
        </w:r>
        <w:proofErr w:type="spellStart"/>
        <w:r w:rsidRPr="00192DA1">
          <w:rPr>
            <w:shd w:val="clear" w:color="auto" w:fill="FFFFFF"/>
          </w:rPr>
          <w:t>Affre</w:t>
        </w:r>
        <w:proofErr w:type="spellEnd"/>
        <w:r w:rsidRPr="00192DA1">
          <w:rPr>
            <w:shd w:val="clear" w:color="auto" w:fill="FFFFFF"/>
          </w:rPr>
          <w:t xml:space="preserve"> L, Doxa A and Saatkamp A (2017) Temperature but not moisture response of germination shows phylogenetic constraints while both interact with seed mass and lifespan. Seed Science Research 27, 110–120. </w:t>
        </w:r>
      </w:ins>
    </w:p>
    <w:p w14:paraId="673BD4D6" w14:textId="77777777" w:rsidR="00E2144D" w:rsidRPr="00192DA1" w:rsidRDefault="00E2144D" w:rsidP="00E2144D">
      <w:pPr>
        <w:spacing w:line="240" w:lineRule="auto"/>
        <w:rPr>
          <w:ins w:id="3072" w:author="jimenezalfaro.borja@gmail.com" w:date="2020-08-01T16:23:00Z"/>
          <w:shd w:val="clear" w:color="auto" w:fill="FFFFFF"/>
        </w:rPr>
      </w:pPr>
      <w:proofErr w:type="spellStart"/>
      <w:ins w:id="3073" w:author="jimenezalfaro.borja@gmail.com" w:date="2020-08-01T16:23:00Z">
        <w:r w:rsidRPr="00192DA1">
          <w:rPr>
            <w:shd w:val="clear" w:color="auto" w:fill="FFFFFF"/>
          </w:rPr>
          <w:t>Beniston</w:t>
        </w:r>
        <w:proofErr w:type="spellEnd"/>
        <w:r w:rsidRPr="00192DA1">
          <w:rPr>
            <w:shd w:val="clear" w:color="auto" w:fill="FFFFFF"/>
          </w:rPr>
          <w:t xml:space="preserve"> M (200). Environmental Change in Mountains and Uplands. Hodder Arnold, New York.  </w:t>
        </w:r>
      </w:ins>
    </w:p>
    <w:p w14:paraId="7D60F7BF" w14:textId="77777777" w:rsidR="00E2144D" w:rsidRPr="00192DA1" w:rsidRDefault="00E2144D" w:rsidP="00E2144D">
      <w:pPr>
        <w:spacing w:line="240" w:lineRule="auto"/>
        <w:rPr>
          <w:ins w:id="3074" w:author="jimenezalfaro.borja@gmail.com" w:date="2020-08-01T16:23:00Z"/>
          <w:shd w:val="clear" w:color="auto" w:fill="FFFFFF"/>
        </w:rPr>
      </w:pPr>
      <w:ins w:id="3075" w:author="jimenezalfaro.borja@gmail.com" w:date="2020-08-01T16:23:00Z">
        <w:r w:rsidRPr="00192DA1">
          <w:rPr>
            <w:shd w:val="clear" w:color="auto" w:fill="FFFFFF"/>
          </w:rPr>
          <w:t xml:space="preserve">Donohue, K., de Casas, R.R., Burghardt, L., Kovach, K. &amp; Willis, C.G. (2010) Germination, </w:t>
        </w:r>
        <w:proofErr w:type="spellStart"/>
        <w:r w:rsidRPr="00192DA1">
          <w:rPr>
            <w:shd w:val="clear" w:color="auto" w:fill="FFFFFF"/>
          </w:rPr>
          <w:t>postgermination</w:t>
        </w:r>
        <w:proofErr w:type="spellEnd"/>
        <w:r w:rsidRPr="00192DA1">
          <w:rPr>
            <w:shd w:val="clear" w:color="auto" w:fill="FFFFFF"/>
          </w:rPr>
          <w:t xml:space="preserve"> adaptation, and species ecological ranges. Annual Review of Ecology and Systematics, 41, 293-319.</w:t>
        </w:r>
      </w:ins>
    </w:p>
    <w:p w14:paraId="0C0D4AB5" w14:textId="77777777" w:rsidR="00E2144D" w:rsidRPr="003C3DDE" w:rsidRDefault="00E2144D" w:rsidP="00E2144D">
      <w:pPr>
        <w:spacing w:line="240" w:lineRule="auto"/>
        <w:rPr>
          <w:ins w:id="3076" w:author="jimenezalfaro.borja@gmail.com" w:date="2020-08-01T16:23:00Z"/>
          <w:shd w:val="clear" w:color="auto" w:fill="FFFFFF"/>
          <w:lang w:val="es-ES"/>
        </w:rPr>
      </w:pPr>
      <w:ins w:id="3077" w:author="jimenezalfaro.borja@gmail.com" w:date="2020-08-01T16:23:00Z">
        <w:r w:rsidRPr="00192DA1">
          <w:rPr>
            <w:shd w:val="clear" w:color="auto" w:fill="FFFFFF"/>
          </w:rPr>
          <w:t xml:space="preserve">Donohue, K., Dorn, L., Griffith, C., Kim, E., Aguilera, A., </w:t>
        </w:r>
        <w:proofErr w:type="spellStart"/>
        <w:r w:rsidRPr="00192DA1">
          <w:rPr>
            <w:shd w:val="clear" w:color="auto" w:fill="FFFFFF"/>
          </w:rPr>
          <w:t>Polisetty</w:t>
        </w:r>
        <w:proofErr w:type="spellEnd"/>
        <w:r w:rsidRPr="00192DA1">
          <w:rPr>
            <w:shd w:val="clear" w:color="auto" w:fill="FFFFFF"/>
          </w:rPr>
          <w:t xml:space="preserve">, C.R. &amp; Schmitt, J. (2005) The evolutionary ecology of seed germination of Arabidopsis thaliana: Variable natural selection on germination timing. </w:t>
        </w:r>
        <w:proofErr w:type="spellStart"/>
        <w:r w:rsidRPr="003C3DDE">
          <w:rPr>
            <w:shd w:val="clear" w:color="auto" w:fill="FFFFFF"/>
            <w:lang w:val="es-ES"/>
          </w:rPr>
          <w:t>Evolution</w:t>
        </w:r>
        <w:proofErr w:type="spellEnd"/>
        <w:r w:rsidRPr="003C3DDE">
          <w:rPr>
            <w:shd w:val="clear" w:color="auto" w:fill="FFFFFF"/>
            <w:lang w:val="es-ES"/>
          </w:rPr>
          <w:t>, 59, 758-770.</w:t>
        </w:r>
      </w:ins>
    </w:p>
    <w:p w14:paraId="74F7C004" w14:textId="77777777" w:rsidR="00E2144D" w:rsidRPr="00192DA1" w:rsidRDefault="00E2144D" w:rsidP="00E2144D">
      <w:pPr>
        <w:spacing w:line="240" w:lineRule="auto"/>
        <w:rPr>
          <w:ins w:id="3078" w:author="jimenezalfaro.borja@gmail.com" w:date="2020-08-01T16:23:00Z"/>
          <w:shd w:val="clear" w:color="auto" w:fill="FFFFFF"/>
        </w:rPr>
      </w:pPr>
      <w:ins w:id="3079" w:author="jimenezalfaro.borja@gmail.com" w:date="2020-08-01T16:23:00Z">
        <w:r w:rsidRPr="003C3DDE">
          <w:rPr>
            <w:shd w:val="clear" w:color="auto" w:fill="FFFFFF"/>
            <w:lang w:val="es-ES"/>
          </w:rPr>
          <w:t>Fernández</w:t>
        </w:r>
        <w:r w:rsidRPr="003C3DDE">
          <w:rPr>
            <w:rFonts w:ascii="Cambria Math" w:hAnsi="Cambria Math" w:cs="Cambria Math"/>
            <w:shd w:val="clear" w:color="auto" w:fill="FFFFFF"/>
            <w:lang w:val="es-ES"/>
          </w:rPr>
          <w:t>‐</w:t>
        </w:r>
        <w:r w:rsidRPr="003C3DDE">
          <w:rPr>
            <w:shd w:val="clear" w:color="auto" w:fill="FFFFFF"/>
            <w:lang w:val="es-ES"/>
          </w:rPr>
          <w:t>Pascual E, Jim</w:t>
        </w:r>
        <w:r w:rsidRPr="003C3DDE">
          <w:rPr>
            <w:rFonts w:cs="Arial"/>
            <w:shd w:val="clear" w:color="auto" w:fill="FFFFFF"/>
            <w:lang w:val="es-ES"/>
          </w:rPr>
          <w:t>é</w:t>
        </w:r>
        <w:r w:rsidRPr="003C3DDE">
          <w:rPr>
            <w:shd w:val="clear" w:color="auto" w:fill="FFFFFF"/>
            <w:lang w:val="es-ES"/>
          </w:rPr>
          <w:t>nez</w:t>
        </w:r>
        <w:r w:rsidRPr="003C3DDE">
          <w:rPr>
            <w:rFonts w:ascii="Cambria Math" w:hAnsi="Cambria Math" w:cs="Cambria Math"/>
            <w:shd w:val="clear" w:color="auto" w:fill="FFFFFF"/>
            <w:lang w:val="es-ES"/>
          </w:rPr>
          <w:t>‐</w:t>
        </w:r>
        <w:r w:rsidRPr="003C3DDE">
          <w:rPr>
            <w:shd w:val="clear" w:color="auto" w:fill="FFFFFF"/>
            <w:lang w:val="es-ES"/>
          </w:rPr>
          <w:t xml:space="preserve">Alfaro B, Bueno </w:t>
        </w:r>
        <w:r w:rsidRPr="003C3DDE">
          <w:rPr>
            <w:rFonts w:cs="Arial"/>
            <w:shd w:val="clear" w:color="auto" w:fill="FFFFFF"/>
            <w:lang w:val="es-ES"/>
          </w:rPr>
          <w:t>Á</w:t>
        </w:r>
        <w:r w:rsidRPr="003C3DDE">
          <w:rPr>
            <w:shd w:val="clear" w:color="auto" w:fill="FFFFFF"/>
            <w:lang w:val="es-ES"/>
          </w:rPr>
          <w:t>, Fern</w:t>
        </w:r>
        <w:r w:rsidRPr="003C3DDE">
          <w:rPr>
            <w:rFonts w:cs="Arial"/>
            <w:shd w:val="clear" w:color="auto" w:fill="FFFFFF"/>
            <w:lang w:val="es-ES"/>
          </w:rPr>
          <w:t>á</w:t>
        </w:r>
        <w:r w:rsidRPr="003C3DDE">
          <w:rPr>
            <w:shd w:val="clear" w:color="auto" w:fill="FFFFFF"/>
            <w:lang w:val="es-ES"/>
          </w:rPr>
          <w:t>ndez-Pascual E, Jim</w:t>
        </w:r>
        <w:r w:rsidRPr="003C3DDE">
          <w:rPr>
            <w:rFonts w:cs="Arial"/>
            <w:shd w:val="clear" w:color="auto" w:fill="FFFFFF"/>
            <w:lang w:val="es-ES"/>
          </w:rPr>
          <w:t>é</w:t>
        </w:r>
        <w:r w:rsidRPr="003C3DDE">
          <w:rPr>
            <w:shd w:val="clear" w:color="auto" w:fill="FFFFFF"/>
            <w:lang w:val="es-ES"/>
          </w:rPr>
          <w:t xml:space="preserve">nez-Alfaro B, Bueno </w:t>
        </w:r>
        <w:r w:rsidRPr="003C3DDE">
          <w:rPr>
            <w:rFonts w:cs="Arial"/>
            <w:shd w:val="clear" w:color="auto" w:fill="FFFFFF"/>
            <w:lang w:val="es-ES"/>
          </w:rPr>
          <w:t>Á</w:t>
        </w:r>
        <w:r w:rsidRPr="003C3DDE">
          <w:rPr>
            <w:shd w:val="clear" w:color="auto" w:fill="FFFFFF"/>
            <w:lang w:val="es-ES"/>
          </w:rPr>
          <w:t xml:space="preserve">. 2017. </w:t>
        </w:r>
        <w:r w:rsidRPr="00192DA1">
          <w:rPr>
            <w:shd w:val="clear" w:color="auto" w:fill="FFFFFF"/>
          </w:rPr>
          <w:t>Comparative seed germination traits in alpine and subalpine grasslands: higher elevations are associated with warmer germination temperatures. Plant Biology 19: 32–40.</w:t>
        </w:r>
      </w:ins>
    </w:p>
    <w:p w14:paraId="5F8E577B" w14:textId="77777777" w:rsidR="00E2144D" w:rsidRPr="00192DA1" w:rsidRDefault="00E2144D" w:rsidP="00E2144D">
      <w:pPr>
        <w:spacing w:line="240" w:lineRule="auto"/>
        <w:rPr>
          <w:ins w:id="3080" w:author="jimenezalfaro.borja@gmail.com" w:date="2020-08-01T16:23:00Z"/>
          <w:shd w:val="clear" w:color="auto" w:fill="FFFFFF"/>
        </w:rPr>
      </w:pPr>
      <w:ins w:id="3081" w:author="jimenezalfaro.borja@gmail.com" w:date="2020-08-01T16:23:00Z">
        <w:r w:rsidRPr="00192DA1">
          <w:rPr>
            <w:shd w:val="clear" w:color="auto" w:fill="FFFFFF"/>
          </w:rPr>
          <w:t>Hoyle, G., Steadman, K., Good, R., McIntosh, E., Galea, L. &amp; Nicotra, A.B. (2015) Seed germination strategies: An evolutionary trajectory independent of vegetative functional traits. Frontiers in Plant Science, 6, 731.</w:t>
        </w:r>
      </w:ins>
    </w:p>
    <w:p w14:paraId="72BEF79A" w14:textId="77777777" w:rsidR="00E2144D" w:rsidRPr="00192DA1" w:rsidRDefault="00E2144D" w:rsidP="00E2144D">
      <w:pPr>
        <w:spacing w:line="240" w:lineRule="auto"/>
        <w:rPr>
          <w:ins w:id="3082" w:author="jimenezalfaro.borja@gmail.com" w:date="2020-08-01T16:23:00Z"/>
          <w:shd w:val="clear" w:color="auto" w:fill="FFFFFF"/>
        </w:rPr>
      </w:pPr>
      <w:proofErr w:type="spellStart"/>
      <w:ins w:id="3083" w:author="jimenezalfaro.borja@gmail.com" w:date="2020-08-01T16:23:00Z">
        <w:r w:rsidRPr="00192DA1">
          <w:rPr>
            <w:shd w:val="clear" w:color="auto" w:fill="FFFFFF"/>
          </w:rPr>
          <w:t>Körner</w:t>
        </w:r>
        <w:proofErr w:type="spellEnd"/>
        <w:r w:rsidRPr="00192DA1">
          <w:rPr>
            <w:shd w:val="clear" w:color="auto" w:fill="FFFFFF"/>
          </w:rPr>
          <w:t xml:space="preserve"> C. 2003. Alpine Plant Life: Functional Plant Ecology of High Mountain Ecosystems. Berlin - Heidelberg - New York: Springer.</w:t>
        </w:r>
      </w:ins>
    </w:p>
    <w:p w14:paraId="232DBAB2" w14:textId="77777777" w:rsidR="00E2144D" w:rsidRPr="00192DA1" w:rsidRDefault="00E2144D" w:rsidP="00E2144D">
      <w:pPr>
        <w:spacing w:line="240" w:lineRule="auto"/>
        <w:rPr>
          <w:ins w:id="3084" w:author="jimenezalfaro.borja@gmail.com" w:date="2020-08-01T16:23:00Z"/>
          <w:shd w:val="clear" w:color="auto" w:fill="FFFFFF"/>
        </w:rPr>
      </w:pPr>
      <w:proofErr w:type="spellStart"/>
      <w:ins w:id="3085" w:author="jimenezalfaro.borja@gmail.com" w:date="2020-08-01T16:23:00Z">
        <w:r w:rsidRPr="00192DA1">
          <w:rPr>
            <w:shd w:val="clear" w:color="auto" w:fill="FFFFFF"/>
          </w:rPr>
          <w:t>Körner</w:t>
        </w:r>
        <w:proofErr w:type="spellEnd"/>
        <w:r w:rsidRPr="00192DA1">
          <w:rPr>
            <w:shd w:val="clear" w:color="auto" w:fill="FFFFFF"/>
          </w:rPr>
          <w:t>, C. (2003) Alpine Plant Life: Functional Plant Ecology of High Mountain Ecosystems. Springer, New York; Berlin.</w:t>
        </w:r>
      </w:ins>
    </w:p>
    <w:p w14:paraId="2C5FF9EF" w14:textId="77777777" w:rsidR="00E2144D" w:rsidRPr="00192DA1" w:rsidRDefault="00E2144D" w:rsidP="00E2144D">
      <w:pPr>
        <w:spacing w:line="240" w:lineRule="auto"/>
        <w:rPr>
          <w:ins w:id="3086" w:author="jimenezalfaro.borja@gmail.com" w:date="2020-08-01T16:23:00Z"/>
          <w:shd w:val="clear" w:color="auto" w:fill="FFFFFF"/>
        </w:rPr>
      </w:pPr>
      <w:ins w:id="3087" w:author="jimenezalfaro.borja@gmail.com" w:date="2020-08-01T16:23:00Z">
        <w:r w:rsidRPr="00192DA1">
          <w:rPr>
            <w:shd w:val="clear" w:color="auto" w:fill="FFFFFF"/>
          </w:rPr>
          <w:lastRenderedPageBreak/>
          <w:t xml:space="preserve">Leishman, M.R., Wright, I.J., Moles, A.T. and Westoby, M. (2000) The evolutionary ecology of seed size. In </w:t>
        </w:r>
        <w:proofErr w:type="spellStart"/>
        <w:r w:rsidRPr="00192DA1">
          <w:rPr>
            <w:shd w:val="clear" w:color="auto" w:fill="FFFFFF"/>
          </w:rPr>
          <w:t>Fenner</w:t>
        </w:r>
        <w:proofErr w:type="spellEnd"/>
        <w:r w:rsidRPr="00192DA1">
          <w:rPr>
            <w:shd w:val="clear" w:color="auto" w:fill="FFFFFF"/>
          </w:rPr>
          <w:t>, M. (ed), Seeds – The Ecology of Regeneration in Plant Communities, pp. 31–57. Wallingford, UK: CABI Publishing.</w:t>
        </w:r>
      </w:ins>
    </w:p>
    <w:p w14:paraId="7904134C" w14:textId="77777777" w:rsidR="00E2144D" w:rsidRPr="00713908" w:rsidRDefault="00E2144D" w:rsidP="00E2144D">
      <w:pPr>
        <w:spacing w:line="240" w:lineRule="auto"/>
        <w:rPr>
          <w:ins w:id="3088" w:author="jimenezalfaro.borja@gmail.com" w:date="2020-08-01T16:23:00Z"/>
          <w:shd w:val="clear" w:color="auto" w:fill="FFFFFF"/>
        </w:rPr>
      </w:pPr>
      <w:proofErr w:type="spellStart"/>
      <w:ins w:id="3089" w:author="jimenezalfaro.borja@gmail.com" w:date="2020-08-01T16:23:00Z">
        <w:r w:rsidRPr="00192DA1">
          <w:rPr>
            <w:shd w:val="clear" w:color="auto" w:fill="FFFFFF"/>
          </w:rPr>
          <w:t>Marcante</w:t>
        </w:r>
        <w:proofErr w:type="spellEnd"/>
        <w:r w:rsidRPr="00192DA1">
          <w:rPr>
            <w:shd w:val="clear" w:color="auto" w:fill="FFFFFF"/>
          </w:rPr>
          <w:t xml:space="preserve"> S, </w:t>
        </w:r>
        <w:proofErr w:type="spellStart"/>
        <w:r w:rsidRPr="00192DA1">
          <w:rPr>
            <w:shd w:val="clear" w:color="auto" w:fill="FFFFFF"/>
          </w:rPr>
          <w:t>Erschbamer</w:t>
        </w:r>
        <w:proofErr w:type="spellEnd"/>
        <w:r w:rsidRPr="00192DA1">
          <w:rPr>
            <w:shd w:val="clear" w:color="auto" w:fill="FFFFFF"/>
          </w:rPr>
          <w:t xml:space="preserve"> B, Buchner O, Neuner G. 2014. Heat tolerance of early developmental stages of glacier foreland species in the growth chamber and in the field. </w:t>
        </w:r>
        <w:r w:rsidRPr="00713908">
          <w:rPr>
            <w:shd w:val="clear" w:color="auto" w:fill="FFFFFF"/>
          </w:rPr>
          <w:t>Plant Ecology 215: 747–758.</w:t>
        </w:r>
      </w:ins>
    </w:p>
    <w:p w14:paraId="2C6543C5" w14:textId="77777777" w:rsidR="00E2144D" w:rsidRPr="00192DA1" w:rsidRDefault="00E2144D" w:rsidP="00E2144D">
      <w:pPr>
        <w:spacing w:line="240" w:lineRule="auto"/>
        <w:rPr>
          <w:ins w:id="3090" w:author="jimenezalfaro.borja@gmail.com" w:date="2020-08-01T16:23:00Z"/>
          <w:shd w:val="clear" w:color="auto" w:fill="FFFFFF"/>
        </w:rPr>
      </w:pPr>
      <w:proofErr w:type="spellStart"/>
      <w:ins w:id="3091" w:author="jimenezalfaro.borja@gmail.com" w:date="2020-08-01T16:23:00Z">
        <w:r w:rsidRPr="00E2144D">
          <w:rPr>
            <w:shd w:val="clear" w:color="auto" w:fill="FFFFFF"/>
            <w:rPrChange w:id="3092" w:author="jimenezalfaro.borja@gmail.com" w:date="2020-08-01T16:23:00Z">
              <w:rPr>
                <w:shd w:val="clear" w:color="auto" w:fill="FFFFFF"/>
                <w:lang w:val="es-ES"/>
              </w:rPr>
            </w:rPrChange>
          </w:rPr>
          <w:t>Marcante</w:t>
        </w:r>
        <w:proofErr w:type="spellEnd"/>
        <w:r w:rsidRPr="00E2144D">
          <w:rPr>
            <w:shd w:val="clear" w:color="auto" w:fill="FFFFFF"/>
            <w:rPrChange w:id="3093" w:author="jimenezalfaro.borja@gmail.com" w:date="2020-08-01T16:23:00Z">
              <w:rPr>
                <w:shd w:val="clear" w:color="auto" w:fill="FFFFFF"/>
                <w:lang w:val="es-ES"/>
              </w:rPr>
            </w:rPrChange>
          </w:rPr>
          <w:t xml:space="preserve"> S, Sierra-Almeida A, </w:t>
        </w:r>
        <w:proofErr w:type="spellStart"/>
        <w:r w:rsidRPr="00E2144D">
          <w:rPr>
            <w:shd w:val="clear" w:color="auto" w:fill="FFFFFF"/>
            <w:rPrChange w:id="3094" w:author="jimenezalfaro.borja@gmail.com" w:date="2020-08-01T16:23:00Z">
              <w:rPr>
                <w:shd w:val="clear" w:color="auto" w:fill="FFFFFF"/>
                <w:lang w:val="es-ES"/>
              </w:rPr>
            </w:rPrChange>
          </w:rPr>
          <w:t>Spindelbo¨ck</w:t>
        </w:r>
        <w:proofErr w:type="spellEnd"/>
        <w:r w:rsidRPr="00E2144D">
          <w:rPr>
            <w:shd w:val="clear" w:color="auto" w:fill="FFFFFF"/>
            <w:rPrChange w:id="3095" w:author="jimenezalfaro.borja@gmail.com" w:date="2020-08-01T16:23:00Z">
              <w:rPr>
                <w:shd w:val="clear" w:color="auto" w:fill="FFFFFF"/>
                <w:lang w:val="es-ES"/>
              </w:rPr>
            </w:rPrChange>
          </w:rPr>
          <w:t xml:space="preserve"> JP, </w:t>
        </w:r>
        <w:proofErr w:type="spellStart"/>
        <w:r w:rsidRPr="00E2144D">
          <w:rPr>
            <w:shd w:val="clear" w:color="auto" w:fill="FFFFFF"/>
            <w:rPrChange w:id="3096" w:author="jimenezalfaro.borja@gmail.com" w:date="2020-08-01T16:23:00Z">
              <w:rPr>
                <w:shd w:val="clear" w:color="auto" w:fill="FFFFFF"/>
                <w:lang w:val="es-ES"/>
              </w:rPr>
            </w:rPrChange>
          </w:rPr>
          <w:t>Erschbamer</w:t>
        </w:r>
        <w:proofErr w:type="spellEnd"/>
        <w:r w:rsidRPr="00E2144D">
          <w:rPr>
            <w:shd w:val="clear" w:color="auto" w:fill="FFFFFF"/>
            <w:rPrChange w:id="3097" w:author="jimenezalfaro.borja@gmail.com" w:date="2020-08-01T16:23:00Z">
              <w:rPr>
                <w:shd w:val="clear" w:color="auto" w:fill="FFFFFF"/>
                <w:lang w:val="es-ES"/>
              </w:rPr>
            </w:rPrChange>
          </w:rPr>
          <w:t xml:space="preserve"> B, Neuner G. 2012. </w:t>
        </w:r>
        <w:r w:rsidRPr="00192DA1">
          <w:rPr>
            <w:shd w:val="clear" w:color="auto" w:fill="FFFFFF"/>
          </w:rPr>
          <w:t>Frost as a limiting factor for recruitment and establishment of early development stages in an alpine glacier foreland? Journal of Vegetation Science 23: 858–868.</w:t>
        </w:r>
      </w:ins>
    </w:p>
    <w:p w14:paraId="43E5AB77" w14:textId="77777777" w:rsidR="00E2144D" w:rsidRPr="00192DA1" w:rsidRDefault="00E2144D" w:rsidP="00E2144D">
      <w:pPr>
        <w:spacing w:line="240" w:lineRule="auto"/>
        <w:rPr>
          <w:ins w:id="3098" w:author="jimenezalfaro.borja@gmail.com" w:date="2020-08-01T16:23:00Z"/>
          <w:shd w:val="clear" w:color="auto" w:fill="FFFFFF"/>
        </w:rPr>
      </w:pPr>
      <w:proofErr w:type="spellStart"/>
      <w:ins w:id="3099" w:author="jimenezalfaro.borja@gmail.com" w:date="2020-08-01T16:23:00Z">
        <w:r w:rsidRPr="00192DA1">
          <w:rPr>
            <w:shd w:val="clear" w:color="auto" w:fill="FFFFFF"/>
          </w:rPr>
          <w:t>Mondoni</w:t>
        </w:r>
        <w:proofErr w:type="spellEnd"/>
        <w:r w:rsidRPr="00192DA1">
          <w:rPr>
            <w:shd w:val="clear" w:color="auto" w:fill="FFFFFF"/>
          </w:rPr>
          <w:t xml:space="preserve">, A., </w:t>
        </w:r>
        <w:proofErr w:type="spellStart"/>
        <w:r w:rsidRPr="00192DA1">
          <w:rPr>
            <w:shd w:val="clear" w:color="auto" w:fill="FFFFFF"/>
          </w:rPr>
          <w:t>Pedrini</w:t>
        </w:r>
        <w:proofErr w:type="spellEnd"/>
        <w:r w:rsidRPr="00192DA1">
          <w:rPr>
            <w:shd w:val="clear" w:color="auto" w:fill="FFFFFF"/>
          </w:rPr>
          <w:t xml:space="preserve">, S., </w:t>
        </w:r>
        <w:proofErr w:type="spellStart"/>
        <w:r w:rsidRPr="00192DA1">
          <w:rPr>
            <w:shd w:val="clear" w:color="auto" w:fill="FFFFFF"/>
          </w:rPr>
          <w:t>Bernareggi</w:t>
        </w:r>
        <w:proofErr w:type="spellEnd"/>
        <w:r w:rsidRPr="00192DA1">
          <w:rPr>
            <w:shd w:val="clear" w:color="auto" w:fill="FFFFFF"/>
          </w:rPr>
          <w:t xml:space="preserve">, G., Rossi, G., </w:t>
        </w:r>
        <w:proofErr w:type="spellStart"/>
        <w:r w:rsidRPr="00192DA1">
          <w:rPr>
            <w:shd w:val="clear" w:color="auto" w:fill="FFFFFF"/>
          </w:rPr>
          <w:t>Abeli</w:t>
        </w:r>
        <w:proofErr w:type="spellEnd"/>
        <w:r w:rsidRPr="00192DA1">
          <w:rPr>
            <w:shd w:val="clear" w:color="auto" w:fill="FFFFFF"/>
          </w:rPr>
          <w:t xml:space="preserve">, T., Probert, R.J., </w:t>
        </w:r>
        <w:proofErr w:type="spellStart"/>
        <w:r w:rsidRPr="00192DA1">
          <w:rPr>
            <w:shd w:val="clear" w:color="auto" w:fill="FFFFFF"/>
          </w:rPr>
          <w:t>Ghitti</w:t>
        </w:r>
        <w:proofErr w:type="spellEnd"/>
        <w:r w:rsidRPr="00192DA1">
          <w:rPr>
            <w:shd w:val="clear" w:color="auto" w:fill="FFFFFF"/>
          </w:rPr>
          <w:t xml:space="preserve">, M., Bonomi, C. &amp; </w:t>
        </w:r>
        <w:proofErr w:type="spellStart"/>
        <w:r w:rsidRPr="00192DA1">
          <w:rPr>
            <w:shd w:val="clear" w:color="auto" w:fill="FFFFFF"/>
          </w:rPr>
          <w:t>Orsenigo</w:t>
        </w:r>
        <w:proofErr w:type="spellEnd"/>
        <w:r w:rsidRPr="00192DA1">
          <w:rPr>
            <w:shd w:val="clear" w:color="auto" w:fill="FFFFFF"/>
          </w:rPr>
          <w:t>, S. (2015) Climate warming could increase recruitment success in glacier foreland plants. Annals of Botany, 116, 907-916.</w:t>
        </w:r>
      </w:ins>
    </w:p>
    <w:p w14:paraId="5CEFD855" w14:textId="77777777" w:rsidR="00E2144D" w:rsidRPr="00192DA1" w:rsidRDefault="00E2144D" w:rsidP="00E2144D">
      <w:pPr>
        <w:spacing w:line="240" w:lineRule="auto"/>
        <w:rPr>
          <w:ins w:id="3100" w:author="jimenezalfaro.borja@gmail.com" w:date="2020-08-01T16:23:00Z"/>
          <w:shd w:val="clear" w:color="auto" w:fill="FFFFFF"/>
        </w:rPr>
      </w:pPr>
      <w:ins w:id="3101" w:author="jimenezalfaro.borja@gmail.com" w:date="2020-08-01T16:23:00Z">
        <w:r w:rsidRPr="00192DA1">
          <w:rPr>
            <w:shd w:val="clear" w:color="auto" w:fill="FFFFFF"/>
          </w:rPr>
          <w:t>Qi W, Bu H, Cornelissen JHC, Zhang C, Guo S, Wang J, et al. Untangling interacting mechanisms of seed mass variation with elevation: insights from the comparison of inter-specific and intra-specific studies on eastern Tibetan angiosperm species. Plant Ecol. 2015; 216:283–292.</w:t>
        </w:r>
      </w:ins>
    </w:p>
    <w:p w14:paraId="784B287D" w14:textId="77777777" w:rsidR="00E2144D" w:rsidRPr="00192DA1" w:rsidRDefault="00E2144D" w:rsidP="00E2144D">
      <w:pPr>
        <w:spacing w:line="240" w:lineRule="auto"/>
        <w:rPr>
          <w:ins w:id="3102" w:author="jimenezalfaro.borja@gmail.com" w:date="2020-08-01T16:23:00Z"/>
          <w:shd w:val="clear" w:color="auto" w:fill="FFFFFF"/>
        </w:rPr>
      </w:pPr>
      <w:proofErr w:type="spellStart"/>
      <w:ins w:id="3103" w:author="jimenezalfaro.borja@gmail.com" w:date="2020-08-01T16:23:00Z">
        <w:r w:rsidRPr="00192DA1">
          <w:rPr>
            <w:shd w:val="clear" w:color="auto" w:fill="FFFFFF"/>
          </w:rPr>
          <w:t>Rosbakh</w:t>
        </w:r>
        <w:proofErr w:type="spellEnd"/>
        <w:r w:rsidRPr="00192DA1">
          <w:rPr>
            <w:shd w:val="clear" w:color="auto" w:fill="FFFFFF"/>
          </w:rPr>
          <w:t xml:space="preserve">, S., </w:t>
        </w:r>
        <w:proofErr w:type="spellStart"/>
        <w:r w:rsidRPr="00192DA1">
          <w:rPr>
            <w:shd w:val="clear" w:color="auto" w:fill="FFFFFF"/>
          </w:rPr>
          <w:t>Margreiter</w:t>
        </w:r>
        <w:proofErr w:type="spellEnd"/>
        <w:r w:rsidRPr="00192DA1">
          <w:rPr>
            <w:shd w:val="clear" w:color="auto" w:fill="FFFFFF"/>
          </w:rPr>
          <w:t xml:space="preserve">, V., </w:t>
        </w:r>
        <w:proofErr w:type="spellStart"/>
        <w:r w:rsidRPr="00192DA1">
          <w:rPr>
            <w:shd w:val="clear" w:color="auto" w:fill="FFFFFF"/>
          </w:rPr>
          <w:t>Jelcic</w:t>
        </w:r>
        <w:proofErr w:type="spellEnd"/>
        <w:r w:rsidRPr="00192DA1">
          <w:rPr>
            <w:shd w:val="clear" w:color="auto" w:fill="FFFFFF"/>
          </w:rPr>
          <w:t>, B (2020). Seedlings of alpine species do not have better frost-tolerance than their lowland counterparts. Alpine Botany. In press</w:t>
        </w:r>
      </w:ins>
    </w:p>
    <w:p w14:paraId="765D4E06" w14:textId="77777777" w:rsidR="00E2144D" w:rsidRPr="00192DA1" w:rsidRDefault="00E2144D" w:rsidP="00E2144D">
      <w:pPr>
        <w:spacing w:line="240" w:lineRule="auto"/>
        <w:rPr>
          <w:ins w:id="3104" w:author="jimenezalfaro.borja@gmail.com" w:date="2020-08-01T16:23:00Z"/>
          <w:shd w:val="clear" w:color="auto" w:fill="FFFFFF"/>
        </w:rPr>
      </w:pPr>
      <w:proofErr w:type="spellStart"/>
      <w:ins w:id="3105" w:author="jimenezalfaro.borja@gmail.com" w:date="2020-08-01T16:23:00Z">
        <w:r w:rsidRPr="00192DA1">
          <w:rPr>
            <w:shd w:val="clear" w:color="auto" w:fill="FFFFFF"/>
          </w:rPr>
          <w:t>Satyanti</w:t>
        </w:r>
        <w:proofErr w:type="spellEnd"/>
        <w:r w:rsidRPr="00192DA1">
          <w:rPr>
            <w:shd w:val="clear" w:color="auto" w:fill="FFFFFF"/>
          </w:rPr>
          <w:t xml:space="preserve">, A., </w:t>
        </w:r>
        <w:proofErr w:type="spellStart"/>
        <w:r w:rsidRPr="00192DA1">
          <w:rPr>
            <w:shd w:val="clear" w:color="auto" w:fill="FFFFFF"/>
          </w:rPr>
          <w:t>Guja</w:t>
        </w:r>
        <w:proofErr w:type="spellEnd"/>
        <w:r w:rsidRPr="00192DA1">
          <w:rPr>
            <w:shd w:val="clear" w:color="auto" w:fill="FFFFFF"/>
          </w:rPr>
          <w:t xml:space="preserve">, L.K. &amp; Nicotra, A.B. (2019) Temperature variability drives within-species variation in germination strategy and establishment characteristics of an alpine herb. </w:t>
        </w:r>
        <w:proofErr w:type="spellStart"/>
        <w:r w:rsidRPr="00192DA1">
          <w:rPr>
            <w:shd w:val="clear" w:color="auto" w:fill="FFFFFF"/>
          </w:rPr>
          <w:t>Oecologia</w:t>
        </w:r>
        <w:proofErr w:type="spellEnd"/>
        <w:r w:rsidRPr="00192DA1">
          <w:rPr>
            <w:shd w:val="clear" w:color="auto" w:fill="FFFFFF"/>
          </w:rPr>
          <w:t>.</w:t>
        </w:r>
      </w:ins>
    </w:p>
    <w:p w14:paraId="74873DE1" w14:textId="77777777" w:rsidR="00E2144D" w:rsidRPr="00192DA1" w:rsidRDefault="00E2144D" w:rsidP="00E2144D">
      <w:pPr>
        <w:spacing w:line="240" w:lineRule="auto"/>
        <w:rPr>
          <w:ins w:id="3106" w:author="jimenezalfaro.borja@gmail.com" w:date="2020-08-01T16:23:00Z"/>
          <w:shd w:val="clear" w:color="auto" w:fill="FFFFFF"/>
        </w:rPr>
      </w:pPr>
      <w:ins w:id="3107" w:author="jimenezalfaro.borja@gmail.com" w:date="2020-08-01T16:23:00Z">
        <w:r w:rsidRPr="00192DA1">
          <w:rPr>
            <w:shd w:val="clear" w:color="auto" w:fill="FFFFFF"/>
          </w:rPr>
          <w:t>Simons 2011. Modes of response to environmental change and the elusive empirical evidence for bet hedging. Proc. R. Soc. B: 278, 1601–1609</w:t>
        </w:r>
      </w:ins>
    </w:p>
    <w:p w14:paraId="035DCAC4" w14:textId="77777777" w:rsidR="00E2144D" w:rsidRPr="00192DA1" w:rsidRDefault="00E2144D" w:rsidP="00E2144D">
      <w:pPr>
        <w:spacing w:line="240" w:lineRule="auto"/>
        <w:rPr>
          <w:ins w:id="3108" w:author="jimenezalfaro.borja@gmail.com" w:date="2020-08-01T16:23:00Z"/>
          <w:shd w:val="clear" w:color="auto" w:fill="FFFFFF"/>
        </w:rPr>
      </w:pPr>
      <w:proofErr w:type="spellStart"/>
      <w:ins w:id="3109" w:author="jimenezalfaro.borja@gmail.com" w:date="2020-08-01T16:23:00Z">
        <w:r w:rsidRPr="00192DA1">
          <w:rPr>
            <w:shd w:val="clear" w:color="auto" w:fill="FFFFFF"/>
          </w:rPr>
          <w:t>Taschler</w:t>
        </w:r>
        <w:proofErr w:type="spellEnd"/>
        <w:r w:rsidRPr="00192DA1">
          <w:rPr>
            <w:shd w:val="clear" w:color="auto" w:fill="FFFFFF"/>
          </w:rPr>
          <w:t xml:space="preserve"> D, Neuner G (2004) Summer frost resistance and freezing patterns measured in situ in leaves of major alpine plant growth forms in relation to their upper distribution boundary. Plant Cell Environ 27:737–746. https ://doi.org/10.1111/j.1365-3040.2004.01176 .x</w:t>
        </w:r>
      </w:ins>
    </w:p>
    <w:p w14:paraId="40387594" w14:textId="77777777" w:rsidR="00E2144D" w:rsidRPr="00192DA1" w:rsidRDefault="00E2144D" w:rsidP="00E2144D">
      <w:pPr>
        <w:spacing w:line="240" w:lineRule="auto"/>
        <w:rPr>
          <w:ins w:id="3110" w:author="jimenezalfaro.borja@gmail.com" w:date="2020-08-01T16:23:00Z"/>
          <w:shd w:val="clear" w:color="auto" w:fill="FFFFFF"/>
        </w:rPr>
      </w:pPr>
      <w:ins w:id="3111" w:author="jimenezalfaro.borja@gmail.com" w:date="2020-08-01T16:23:00Z">
        <w:r w:rsidRPr="00192DA1">
          <w:rPr>
            <w:shd w:val="clear" w:color="auto" w:fill="FFFFFF"/>
          </w:rPr>
          <w:t xml:space="preserve">Venable, D.L. and Brown, J.S. (1988) The selective interaction of dispersal, </w:t>
        </w:r>
        <w:proofErr w:type="gramStart"/>
        <w:r w:rsidRPr="00192DA1">
          <w:rPr>
            <w:shd w:val="clear" w:color="auto" w:fill="FFFFFF"/>
          </w:rPr>
          <w:t>dormancy</w:t>
        </w:r>
        <w:proofErr w:type="gramEnd"/>
        <w:r w:rsidRPr="00192DA1">
          <w:rPr>
            <w:shd w:val="clear" w:color="auto" w:fill="FFFFFF"/>
          </w:rPr>
          <w:t xml:space="preserve"> and seed size as adaptations for reducing risks in variable environments. American Naturalist 131, 360–384.</w:t>
        </w:r>
      </w:ins>
    </w:p>
    <w:p w14:paraId="51038755" w14:textId="77777777" w:rsidR="00E2144D" w:rsidRPr="00192DA1" w:rsidRDefault="00E2144D" w:rsidP="00E2144D">
      <w:pPr>
        <w:spacing w:line="240" w:lineRule="auto"/>
        <w:rPr>
          <w:ins w:id="3112" w:author="jimenezalfaro.borja@gmail.com" w:date="2020-08-01T16:23:00Z"/>
          <w:shd w:val="clear" w:color="auto" w:fill="FFFFFF"/>
        </w:rPr>
      </w:pPr>
      <w:proofErr w:type="spellStart"/>
      <w:ins w:id="3113" w:author="jimenezalfaro.borja@gmail.com" w:date="2020-08-01T16:23:00Z">
        <w:r w:rsidRPr="00192DA1">
          <w:rPr>
            <w:shd w:val="clear" w:color="auto" w:fill="FFFFFF"/>
          </w:rPr>
          <w:t>Verdú</w:t>
        </w:r>
        <w:proofErr w:type="spellEnd"/>
        <w:r w:rsidRPr="00192DA1">
          <w:rPr>
            <w:shd w:val="clear" w:color="auto" w:fill="FFFFFF"/>
          </w:rPr>
          <w:t xml:space="preserve">, M. &amp; </w:t>
        </w:r>
        <w:proofErr w:type="spellStart"/>
        <w:r w:rsidRPr="00192DA1">
          <w:rPr>
            <w:shd w:val="clear" w:color="auto" w:fill="FFFFFF"/>
          </w:rPr>
          <w:t>Traveset</w:t>
        </w:r>
        <w:proofErr w:type="spellEnd"/>
        <w:r w:rsidRPr="00192DA1">
          <w:rPr>
            <w:shd w:val="clear" w:color="auto" w:fill="FFFFFF"/>
          </w:rPr>
          <w:t>, A. (2005) Early emergence enhances plant fitness: A phylogenetically controlled meta-analysis. Ecology, 86, 1385-1394.</w:t>
        </w:r>
      </w:ins>
    </w:p>
    <w:p w14:paraId="0F6B962F" w14:textId="77777777" w:rsidR="00E2144D" w:rsidRPr="00192DA1" w:rsidRDefault="00E2144D" w:rsidP="00E2144D">
      <w:pPr>
        <w:spacing w:line="240" w:lineRule="auto"/>
        <w:rPr>
          <w:ins w:id="3114" w:author="jimenezalfaro.borja@gmail.com" w:date="2020-08-01T16:23:00Z"/>
          <w:shd w:val="clear" w:color="auto" w:fill="FFFFFF"/>
        </w:rPr>
      </w:pPr>
      <w:ins w:id="3115" w:author="jimenezalfaro.borja@gmail.com" w:date="2020-08-01T16:23:00Z">
        <w:r w:rsidRPr="00192DA1">
          <w:rPr>
            <w:shd w:val="clear" w:color="auto" w:fill="FFFFFF"/>
          </w:rPr>
          <w:t xml:space="preserve">Wagner, I. &amp; Simons, A.M. (2009) Divergence in germination traits among arctic and alpine populations of </w:t>
        </w:r>
        <w:proofErr w:type="spellStart"/>
        <w:r w:rsidRPr="00192DA1">
          <w:rPr>
            <w:shd w:val="clear" w:color="auto" w:fill="FFFFFF"/>
          </w:rPr>
          <w:t>Koenigia</w:t>
        </w:r>
        <w:proofErr w:type="spellEnd"/>
        <w:r w:rsidRPr="00192DA1">
          <w:rPr>
            <w:shd w:val="clear" w:color="auto" w:fill="FFFFFF"/>
          </w:rPr>
          <w:t xml:space="preserve"> </w:t>
        </w:r>
        <w:proofErr w:type="spellStart"/>
        <w:r w:rsidRPr="00192DA1">
          <w:rPr>
            <w:shd w:val="clear" w:color="auto" w:fill="FFFFFF"/>
          </w:rPr>
          <w:t>islandica</w:t>
        </w:r>
        <w:proofErr w:type="spellEnd"/>
        <w:r w:rsidRPr="00192DA1">
          <w:rPr>
            <w:shd w:val="clear" w:color="auto" w:fill="FFFFFF"/>
          </w:rPr>
          <w:t>: Light requirements. Plant Ecology, 204, 145-153.</w:t>
        </w:r>
      </w:ins>
    </w:p>
    <w:p w14:paraId="2D6D356F" w14:textId="77777777" w:rsidR="00E2144D" w:rsidRPr="00192DA1" w:rsidRDefault="00E2144D" w:rsidP="00E2144D">
      <w:pPr>
        <w:spacing w:line="240" w:lineRule="auto"/>
        <w:rPr>
          <w:ins w:id="3116" w:author="jimenezalfaro.borja@gmail.com" w:date="2020-08-01T16:23:00Z"/>
          <w:shd w:val="clear" w:color="auto" w:fill="FFFFFF"/>
        </w:rPr>
      </w:pPr>
      <w:proofErr w:type="spellStart"/>
      <w:ins w:id="3117" w:author="jimenezalfaro.borja@gmail.com" w:date="2020-08-01T16:23:00Z">
        <w:r w:rsidRPr="00192DA1">
          <w:rPr>
            <w:shd w:val="clear" w:color="auto" w:fill="FFFFFF"/>
          </w:rPr>
          <w:lastRenderedPageBreak/>
          <w:t>Walder</w:t>
        </w:r>
        <w:proofErr w:type="spellEnd"/>
        <w:r w:rsidRPr="00192DA1">
          <w:rPr>
            <w:shd w:val="clear" w:color="auto" w:fill="FFFFFF"/>
          </w:rPr>
          <w:t xml:space="preserve"> T, </w:t>
        </w:r>
        <w:proofErr w:type="spellStart"/>
        <w:r w:rsidRPr="00192DA1">
          <w:rPr>
            <w:shd w:val="clear" w:color="auto" w:fill="FFFFFF"/>
          </w:rPr>
          <w:t>Erschbamer</w:t>
        </w:r>
        <w:proofErr w:type="spellEnd"/>
        <w:r w:rsidRPr="00192DA1">
          <w:rPr>
            <w:shd w:val="clear" w:color="auto" w:fill="FFFFFF"/>
          </w:rPr>
          <w:t xml:space="preserve"> B. 2015. Temperature and drought drive differences in germination responses between congeneric species along altitudinal gradients. Plant Ecology 216: 1297–1309.</w:t>
        </w:r>
      </w:ins>
    </w:p>
    <w:p w14:paraId="51A7AB2E" w14:textId="77777777" w:rsidR="00E2144D" w:rsidRDefault="00E2144D" w:rsidP="00E2144D">
      <w:pPr>
        <w:pStyle w:val="BodyText"/>
        <w:rPr>
          <w:ins w:id="3118" w:author="jimenezalfaro.borja@gmail.com" w:date="2020-08-01T16:23:00Z"/>
        </w:rPr>
      </w:pPr>
    </w:p>
    <w:p w14:paraId="285EE4F8" w14:textId="77777777" w:rsidR="00E2144D" w:rsidRPr="003C3DDE" w:rsidRDefault="00E2144D" w:rsidP="00E2144D">
      <w:pPr>
        <w:pStyle w:val="Bibliography"/>
        <w:rPr>
          <w:ins w:id="3119" w:author="jimenezalfaro.borja@gmail.com" w:date="2020-08-01T16:23:00Z"/>
          <w:lang w:val="es-ES"/>
        </w:rPr>
      </w:pPr>
      <w:proofErr w:type="spellStart"/>
      <w:ins w:id="3120" w:author="jimenezalfaro.borja@gmail.com" w:date="2020-08-01T16:23:00Z">
        <w:r w:rsidRPr="005F25E0">
          <w:t>Beniston</w:t>
        </w:r>
        <w:proofErr w:type="spellEnd"/>
        <w:r w:rsidRPr="005F25E0">
          <w:t xml:space="preserve">, M., 2012. Is snow in the Alps receding or disappearing? </w:t>
        </w:r>
        <w:proofErr w:type="spellStart"/>
        <w:r w:rsidRPr="003C3DDE">
          <w:rPr>
            <w:lang w:val="es-ES"/>
          </w:rPr>
          <w:t>WIREs</w:t>
        </w:r>
        <w:proofErr w:type="spellEnd"/>
        <w:r w:rsidRPr="003C3DDE">
          <w:rPr>
            <w:lang w:val="es-ES"/>
          </w:rPr>
          <w:t xml:space="preserve"> </w:t>
        </w:r>
        <w:proofErr w:type="spellStart"/>
        <w:r w:rsidRPr="003C3DDE">
          <w:rPr>
            <w:lang w:val="es-ES"/>
          </w:rPr>
          <w:t>Clim</w:t>
        </w:r>
        <w:proofErr w:type="spellEnd"/>
        <w:r w:rsidRPr="003C3DDE">
          <w:rPr>
            <w:lang w:val="es-ES"/>
          </w:rPr>
          <w:t>. Change 3, 349−358.</w:t>
        </w:r>
      </w:ins>
    </w:p>
    <w:p w14:paraId="5B82CF17" w14:textId="77777777" w:rsidR="00E2144D" w:rsidRPr="003C3DDE" w:rsidRDefault="00E2144D" w:rsidP="00E2144D">
      <w:pPr>
        <w:pStyle w:val="Bibliography"/>
        <w:rPr>
          <w:ins w:id="3121" w:author="jimenezalfaro.borja@gmail.com" w:date="2020-08-01T16:23:00Z"/>
        </w:rPr>
      </w:pPr>
      <w:ins w:id="3122" w:author="jimenezalfaro.borja@gmail.com" w:date="2020-08-01T16:23:00Z">
        <w:r w:rsidRPr="005F25E0">
          <w:rPr>
            <w:lang w:val="es-CL"/>
          </w:rPr>
          <w:t xml:space="preserve">García-Fernández, A., Escudero, A., Lara-Romero, C., Iriondo, J. M. 2015. </w:t>
        </w:r>
        <w:r w:rsidRPr="005128EF">
          <w:t xml:space="preserve">Effects of the duration of cold stratification on early life stages of the Mediterranean alpine plant Silene </w:t>
        </w:r>
        <w:proofErr w:type="spellStart"/>
        <w:r w:rsidRPr="005128EF">
          <w:t>ciliata</w:t>
        </w:r>
        <w:proofErr w:type="spellEnd"/>
        <w:r w:rsidRPr="005128EF">
          <w:t xml:space="preserve">. </w:t>
        </w:r>
        <w:r w:rsidRPr="003C3DDE">
          <w:t>Plant Biol. 17, 344−350.</w:t>
        </w:r>
      </w:ins>
    </w:p>
    <w:p w14:paraId="444F8CC2" w14:textId="77777777" w:rsidR="00E2144D" w:rsidRPr="003C3DDE" w:rsidRDefault="00E2144D" w:rsidP="00E2144D">
      <w:pPr>
        <w:pStyle w:val="Bibliography"/>
        <w:rPr>
          <w:ins w:id="3123" w:author="jimenezalfaro.borja@gmail.com" w:date="2020-08-01T16:23:00Z"/>
          <w:lang w:val="es-ES"/>
        </w:rPr>
      </w:pPr>
      <w:proofErr w:type="spellStart"/>
      <w:ins w:id="3124" w:author="jimenezalfaro.borja@gmail.com" w:date="2020-08-01T16:23:00Z">
        <w:r w:rsidRPr="005F25E0">
          <w:t>Gobiet</w:t>
        </w:r>
        <w:proofErr w:type="spellEnd"/>
        <w:r w:rsidRPr="005F25E0">
          <w:t xml:space="preserve">, A., </w:t>
        </w:r>
        <w:proofErr w:type="spellStart"/>
        <w:r w:rsidRPr="005F25E0">
          <w:t>Kotlarski</w:t>
        </w:r>
        <w:proofErr w:type="spellEnd"/>
        <w:r w:rsidRPr="005F25E0">
          <w:t xml:space="preserve">, S., </w:t>
        </w:r>
        <w:proofErr w:type="spellStart"/>
        <w:r w:rsidRPr="005F25E0">
          <w:t>Beniston</w:t>
        </w:r>
        <w:proofErr w:type="spellEnd"/>
        <w:r w:rsidRPr="005F25E0">
          <w:t xml:space="preserve">, M., Heinrich, G., </w:t>
        </w:r>
        <w:proofErr w:type="spellStart"/>
        <w:r w:rsidRPr="005F25E0">
          <w:t>Rajczak</w:t>
        </w:r>
        <w:proofErr w:type="spellEnd"/>
        <w:r w:rsidRPr="005F25E0">
          <w:t xml:space="preserve">, J., Stoffel, M., 2014. 21st century climate change in the European Alps −A review. </w:t>
        </w:r>
        <w:proofErr w:type="spellStart"/>
        <w:r w:rsidRPr="003C3DDE">
          <w:rPr>
            <w:lang w:val="es-ES"/>
          </w:rPr>
          <w:t>Sci</w:t>
        </w:r>
        <w:proofErr w:type="spellEnd"/>
        <w:r w:rsidRPr="003C3DDE">
          <w:rPr>
            <w:lang w:val="es-ES"/>
          </w:rPr>
          <w:t xml:space="preserve">. </w:t>
        </w:r>
        <w:proofErr w:type="gramStart"/>
        <w:r w:rsidRPr="003C3DDE">
          <w:rPr>
            <w:lang w:val="es-ES"/>
          </w:rPr>
          <w:t>Total</w:t>
        </w:r>
        <w:proofErr w:type="gramEnd"/>
        <w:r w:rsidRPr="003C3DDE">
          <w:rPr>
            <w:lang w:val="es-ES"/>
          </w:rPr>
          <w:t xml:space="preserve"> </w:t>
        </w:r>
        <w:proofErr w:type="spellStart"/>
        <w:r w:rsidRPr="003C3DDE">
          <w:rPr>
            <w:lang w:val="es-ES"/>
          </w:rPr>
          <w:t>Environ</w:t>
        </w:r>
        <w:proofErr w:type="spellEnd"/>
        <w:r w:rsidRPr="003C3DDE">
          <w:rPr>
            <w:lang w:val="es-ES"/>
          </w:rPr>
          <w:t>. 493, 1138−1151.</w:t>
        </w:r>
      </w:ins>
    </w:p>
    <w:p w14:paraId="3AD7BB6E" w14:textId="77777777" w:rsidR="00E2144D" w:rsidRPr="003C3DDE" w:rsidRDefault="00E2144D" w:rsidP="00E2144D">
      <w:pPr>
        <w:autoSpaceDE w:val="0"/>
        <w:autoSpaceDN w:val="0"/>
        <w:adjustRightInd w:val="0"/>
        <w:spacing w:after="0" w:line="480" w:lineRule="auto"/>
        <w:rPr>
          <w:ins w:id="3125" w:author="jimenezalfaro.borja@gmail.com" w:date="2020-08-01T16:23:00Z"/>
          <w:lang w:val="es-ES"/>
        </w:rPr>
      </w:pPr>
    </w:p>
    <w:p w14:paraId="013E3359" w14:textId="77777777" w:rsidR="00E2144D" w:rsidRPr="003C3DDE" w:rsidRDefault="00E2144D" w:rsidP="00E2144D">
      <w:pPr>
        <w:rPr>
          <w:ins w:id="3126" w:author="jimenezalfaro.borja@gmail.com" w:date="2020-08-01T16:23:00Z"/>
          <w:rFonts w:ascii="Times New Roman" w:hAnsi="Times New Roman" w:cs="Times New Roman"/>
          <w:b/>
          <w:sz w:val="28"/>
          <w:szCs w:val="28"/>
          <w:lang w:val="es-ES"/>
        </w:rPr>
      </w:pPr>
      <w:proofErr w:type="spellStart"/>
      <w:ins w:id="3127" w:author="jimenezalfaro.borja@gmail.com" w:date="2020-08-01T16:23:00Z">
        <w:r w:rsidRPr="003C3DDE">
          <w:rPr>
            <w:rFonts w:ascii="Times New Roman" w:hAnsi="Times New Roman" w:cs="Times New Roman"/>
            <w:b/>
            <w:sz w:val="28"/>
            <w:szCs w:val="28"/>
            <w:lang w:val="es-ES"/>
          </w:rPr>
          <w:t>References</w:t>
        </w:r>
        <w:proofErr w:type="spellEnd"/>
      </w:ins>
    </w:p>
    <w:p w14:paraId="4A447C47" w14:textId="77777777" w:rsidR="00E2144D" w:rsidRPr="003C3DDE" w:rsidRDefault="00E2144D" w:rsidP="00E2144D">
      <w:pPr>
        <w:rPr>
          <w:ins w:id="3128" w:author="jimenezalfaro.borja@gmail.com" w:date="2020-08-01T16:23:00Z"/>
          <w:rFonts w:ascii="Times New Roman" w:hAnsi="Times New Roman" w:cs="Times New Roman"/>
          <w:color w:val="000000" w:themeColor="text1"/>
          <w:sz w:val="28"/>
          <w:szCs w:val="28"/>
          <w:lang w:val="es-ES"/>
        </w:rPr>
      </w:pPr>
      <w:ins w:id="3129" w:author="jimenezalfaro.borja@gmail.com" w:date="2020-08-01T16:23:00Z">
        <w:r w:rsidRPr="003C3DDE">
          <w:rPr>
            <w:rFonts w:ascii="Times New Roman" w:hAnsi="Times New Roman" w:cs="Times New Roman"/>
            <w:color w:val="000000" w:themeColor="text1"/>
            <w:sz w:val="28"/>
            <w:szCs w:val="28"/>
            <w:lang w:val="es-ES"/>
          </w:rPr>
          <w:t xml:space="preserve">Amen, 1966: </w:t>
        </w:r>
        <w:r>
          <w:fldChar w:fldCharType="begin"/>
        </w:r>
        <w:r w:rsidRPr="003C3DDE">
          <w:rPr>
            <w:lang w:val="es-ES"/>
          </w:rPr>
          <w:instrText xml:space="preserve"> HYPERLINK "https://www.journals.uchicago.edu/doi/abs/10.1086/405055" </w:instrText>
        </w:r>
        <w:r>
          <w:fldChar w:fldCharType="separate"/>
        </w:r>
        <w:r w:rsidRPr="003C3DDE">
          <w:rPr>
            <w:rStyle w:val="Hyperlink"/>
            <w:rFonts w:ascii="Times New Roman" w:hAnsi="Times New Roman" w:cs="Times New Roman"/>
            <w:sz w:val="28"/>
            <w:szCs w:val="28"/>
            <w:lang w:val="es-ES"/>
          </w:rPr>
          <w:t>https://www.journals.uchicago.edu/doi/abs/10.1086/405055</w:t>
        </w:r>
        <w:r>
          <w:rPr>
            <w:rStyle w:val="Hyperlink"/>
            <w:rFonts w:ascii="Times New Roman" w:hAnsi="Times New Roman" w:cs="Times New Roman"/>
            <w:sz w:val="28"/>
            <w:szCs w:val="28"/>
          </w:rPr>
          <w:fldChar w:fldCharType="end"/>
        </w:r>
      </w:ins>
    </w:p>
    <w:p w14:paraId="40608A4F" w14:textId="77777777" w:rsidR="00E2144D" w:rsidRPr="00F335E7" w:rsidRDefault="00E2144D" w:rsidP="00E2144D">
      <w:pPr>
        <w:rPr>
          <w:ins w:id="3130" w:author="jimenezalfaro.borja@gmail.com" w:date="2020-08-01T16:23:00Z"/>
          <w:rFonts w:ascii="Times New Roman" w:hAnsi="Times New Roman" w:cs="Times New Roman"/>
          <w:sz w:val="28"/>
          <w:szCs w:val="28"/>
        </w:rPr>
      </w:pPr>
      <w:ins w:id="3131" w:author="jimenezalfaro.borja@gmail.com" w:date="2020-08-01T16:23:00Z">
        <w:r w:rsidRPr="00F335E7">
          <w:rPr>
            <w:rFonts w:ascii="Times New Roman" w:hAnsi="Times New Roman" w:cs="Times New Roman"/>
            <w:color w:val="000000" w:themeColor="text1"/>
            <w:sz w:val="28"/>
            <w:szCs w:val="28"/>
          </w:rPr>
          <w:t xml:space="preserve">Baskin and Baskin, 2014: </w:t>
        </w:r>
        <w:r>
          <w:fldChar w:fldCharType="begin"/>
        </w:r>
        <w:r>
          <w:instrText xml:space="preserve"> HYPERLINK "https://www.elsevier.com/books/seeds/baskin/978-0-12-416677-6" </w:instrText>
        </w:r>
        <w:r>
          <w:fldChar w:fldCharType="separate"/>
        </w:r>
        <w:r w:rsidRPr="00F335E7">
          <w:rPr>
            <w:rStyle w:val="Hyperlink"/>
            <w:rFonts w:ascii="Times New Roman" w:hAnsi="Times New Roman" w:cs="Times New Roman"/>
            <w:sz w:val="28"/>
            <w:szCs w:val="28"/>
          </w:rPr>
          <w:t>https://www.elsevier.com/books/seeds/baskin/978-0-12-416677-6</w:t>
        </w:r>
        <w:r>
          <w:rPr>
            <w:rStyle w:val="Hyperlink"/>
            <w:rFonts w:ascii="Times New Roman" w:hAnsi="Times New Roman" w:cs="Times New Roman"/>
            <w:sz w:val="28"/>
            <w:szCs w:val="28"/>
          </w:rPr>
          <w:fldChar w:fldCharType="end"/>
        </w:r>
      </w:ins>
    </w:p>
    <w:p w14:paraId="52A6C7D3" w14:textId="77777777" w:rsidR="00E2144D" w:rsidRPr="0054370B" w:rsidRDefault="00E2144D" w:rsidP="00E2144D">
      <w:pPr>
        <w:rPr>
          <w:ins w:id="3132" w:author="jimenezalfaro.borja@gmail.com" w:date="2020-08-01T16:23:00Z"/>
          <w:rFonts w:ascii="Times New Roman" w:hAnsi="Times New Roman" w:cs="Times New Roman"/>
          <w:color w:val="000000" w:themeColor="text1"/>
          <w:sz w:val="28"/>
          <w:szCs w:val="28"/>
          <w:lang w:val="es-ES"/>
        </w:rPr>
      </w:pPr>
      <w:ins w:id="3133" w:author="jimenezalfaro.borja@gmail.com" w:date="2020-08-01T16:23:00Z">
        <w:r w:rsidRPr="0054370B">
          <w:rPr>
            <w:rFonts w:ascii="Times New Roman" w:hAnsi="Times New Roman" w:cs="Times New Roman"/>
            <w:color w:val="000000" w:themeColor="text1"/>
            <w:sz w:val="28"/>
            <w:szCs w:val="28"/>
            <w:lang w:val="es-ES"/>
          </w:rPr>
          <w:t xml:space="preserve">Hoyle et al. 2015: </w:t>
        </w:r>
        <w:r>
          <w:fldChar w:fldCharType="begin"/>
        </w:r>
        <w:r w:rsidRPr="0054370B">
          <w:rPr>
            <w:lang w:val="es-ES"/>
          </w:rPr>
          <w:instrText xml:space="preserve"> HYPERLINK "https://www.frontiersin.org/articles/10.3389/fpls.2015.00731/full" </w:instrText>
        </w:r>
        <w:r>
          <w:fldChar w:fldCharType="separate"/>
        </w:r>
        <w:r w:rsidRPr="0054370B">
          <w:rPr>
            <w:rStyle w:val="Hyperlink"/>
            <w:rFonts w:ascii="Times New Roman" w:hAnsi="Times New Roman" w:cs="Times New Roman"/>
            <w:sz w:val="28"/>
            <w:szCs w:val="28"/>
            <w:lang w:val="es-ES"/>
          </w:rPr>
          <w:t>https://www.frontiersin.org/articles/10.3389/fpls.2015.00731/full</w:t>
        </w:r>
        <w:r>
          <w:rPr>
            <w:rStyle w:val="Hyperlink"/>
            <w:rFonts w:ascii="Times New Roman" w:hAnsi="Times New Roman" w:cs="Times New Roman"/>
            <w:sz w:val="28"/>
            <w:szCs w:val="28"/>
          </w:rPr>
          <w:fldChar w:fldCharType="end"/>
        </w:r>
      </w:ins>
    </w:p>
    <w:p w14:paraId="634CBC4C" w14:textId="77777777" w:rsidR="00E2144D" w:rsidRPr="00F335E7" w:rsidRDefault="00E2144D" w:rsidP="00E2144D">
      <w:pPr>
        <w:rPr>
          <w:ins w:id="3134" w:author="jimenezalfaro.borja@gmail.com" w:date="2020-08-01T16:23:00Z"/>
          <w:rStyle w:val="Hyperlink"/>
          <w:rFonts w:ascii="Times New Roman" w:hAnsi="Times New Roman" w:cs="Times New Roman"/>
          <w:sz w:val="28"/>
          <w:szCs w:val="28"/>
        </w:rPr>
      </w:pPr>
      <w:proofErr w:type="spellStart"/>
      <w:ins w:id="3135" w:author="jimenezalfaro.borja@gmail.com" w:date="2020-08-01T16:23:00Z">
        <w:r w:rsidRPr="00F335E7">
          <w:rPr>
            <w:rFonts w:ascii="Times New Roman" w:hAnsi="Times New Roman" w:cs="Times New Roman"/>
            <w:color w:val="000000" w:themeColor="text1"/>
            <w:sz w:val="28"/>
            <w:szCs w:val="28"/>
          </w:rPr>
          <w:t>Rosbakh</w:t>
        </w:r>
        <w:proofErr w:type="spellEnd"/>
        <w:r w:rsidRPr="00F335E7">
          <w:rPr>
            <w:rFonts w:ascii="Times New Roman" w:hAnsi="Times New Roman" w:cs="Times New Roman"/>
            <w:color w:val="000000" w:themeColor="text1"/>
            <w:sz w:val="28"/>
            <w:szCs w:val="28"/>
          </w:rPr>
          <w:t xml:space="preserve"> et al. 2020: </w:t>
        </w:r>
        <w:r>
          <w:fldChar w:fldCharType="begin"/>
        </w:r>
        <w:r>
          <w:instrText xml:space="preserve"> HYPERLINK "https://esajournals.onlinelibrary.wiley.com/doi/full/10.1002/ecy.3049" </w:instrText>
        </w:r>
        <w:r>
          <w:fldChar w:fldCharType="separate"/>
        </w:r>
        <w:r w:rsidRPr="00F335E7">
          <w:rPr>
            <w:rStyle w:val="Hyperlink"/>
            <w:rFonts w:ascii="Times New Roman" w:hAnsi="Times New Roman" w:cs="Times New Roman"/>
            <w:sz w:val="28"/>
            <w:szCs w:val="28"/>
          </w:rPr>
          <w:t>https://esajournals.onlinelibrary.wiley.com/doi/full/10.1002/ecy.3049</w:t>
        </w:r>
        <w:r>
          <w:rPr>
            <w:rStyle w:val="Hyperlink"/>
            <w:rFonts w:ascii="Times New Roman" w:hAnsi="Times New Roman" w:cs="Times New Roman"/>
            <w:sz w:val="28"/>
            <w:szCs w:val="28"/>
          </w:rPr>
          <w:fldChar w:fldCharType="end"/>
        </w:r>
      </w:ins>
    </w:p>
    <w:p w14:paraId="11E096DD" w14:textId="77777777" w:rsidR="00E2144D" w:rsidRPr="00F335E7" w:rsidRDefault="00E2144D" w:rsidP="00E2144D">
      <w:pPr>
        <w:rPr>
          <w:ins w:id="3136" w:author="jimenezalfaro.borja@gmail.com" w:date="2020-08-01T16:23:00Z"/>
          <w:rFonts w:ascii="Times New Roman" w:hAnsi="Times New Roman" w:cs="Times New Roman"/>
          <w:sz w:val="28"/>
          <w:szCs w:val="28"/>
        </w:rPr>
      </w:pPr>
      <w:proofErr w:type="spellStart"/>
      <w:ins w:id="3137" w:author="jimenezalfaro.borja@gmail.com" w:date="2020-08-01T16:23:00Z">
        <w:r w:rsidRPr="00F335E7">
          <w:rPr>
            <w:rFonts w:ascii="Times New Roman" w:hAnsi="Times New Roman" w:cs="Times New Roman"/>
            <w:sz w:val="28"/>
            <w:szCs w:val="28"/>
          </w:rPr>
          <w:t>Schweinbacher</w:t>
        </w:r>
        <w:proofErr w:type="spellEnd"/>
        <w:r w:rsidRPr="00F335E7">
          <w:rPr>
            <w:rFonts w:ascii="Times New Roman" w:hAnsi="Times New Roman" w:cs="Times New Roman"/>
            <w:sz w:val="28"/>
            <w:szCs w:val="28"/>
          </w:rPr>
          <w:t xml:space="preserve"> et al. 2011: </w:t>
        </w:r>
        <w:r>
          <w:fldChar w:fldCharType="begin"/>
        </w:r>
        <w:r>
          <w:instrText xml:space="preserve"> HYPERLINK "https://www.sciencedirect.com/science/article/pii/S0367253011001034" </w:instrText>
        </w:r>
        <w:r>
          <w:fldChar w:fldCharType="separate"/>
        </w:r>
        <w:r w:rsidRPr="00F335E7">
          <w:rPr>
            <w:rStyle w:val="Hyperlink"/>
            <w:rFonts w:ascii="Times New Roman" w:hAnsi="Times New Roman" w:cs="Times New Roman"/>
            <w:sz w:val="28"/>
            <w:szCs w:val="28"/>
          </w:rPr>
          <w:t>https://www.sciencedirect.com/science/article/pii/S0367253011001034</w:t>
        </w:r>
        <w:r>
          <w:rPr>
            <w:rStyle w:val="Hyperlink"/>
            <w:rFonts w:ascii="Times New Roman" w:hAnsi="Times New Roman" w:cs="Times New Roman"/>
            <w:sz w:val="28"/>
            <w:szCs w:val="28"/>
          </w:rPr>
          <w:fldChar w:fldCharType="end"/>
        </w:r>
      </w:ins>
    </w:p>
    <w:p w14:paraId="70085B4C" w14:textId="77777777" w:rsidR="00E2144D" w:rsidRDefault="00E2144D" w:rsidP="00E2144D">
      <w:pPr>
        <w:rPr>
          <w:ins w:id="3138" w:author="jimenezalfaro.borja@gmail.com" w:date="2020-08-01T16:23:00Z"/>
          <w:rFonts w:cs="Arial"/>
        </w:rPr>
      </w:pPr>
    </w:p>
    <w:p w14:paraId="0BA36999" w14:textId="77777777" w:rsidR="00E2144D" w:rsidRPr="005128EF" w:rsidRDefault="00E2144D" w:rsidP="00E2144D">
      <w:pPr>
        <w:rPr>
          <w:ins w:id="3139" w:author="jimenezalfaro.borja@gmail.com" w:date="2020-08-01T16:23:00Z"/>
          <w:rFonts w:cs="Arial"/>
          <w:lang w:val="es-ES"/>
        </w:rPr>
      </w:pPr>
      <w:proofErr w:type="spellStart"/>
      <w:ins w:id="3140" w:author="jimenezalfaro.borja@gmail.com" w:date="2020-08-01T16:23:00Z">
        <w:r w:rsidRPr="005128EF">
          <w:rPr>
            <w:rFonts w:cs="Arial"/>
            <w:lang w:val="es-ES"/>
          </w:rPr>
          <w:lastRenderedPageBreak/>
          <w:t>References</w:t>
        </w:r>
        <w:proofErr w:type="spellEnd"/>
      </w:ins>
    </w:p>
    <w:p w14:paraId="1716D725" w14:textId="77777777" w:rsidR="00E2144D" w:rsidRPr="0080250A" w:rsidRDefault="00E2144D" w:rsidP="00E2144D">
      <w:pPr>
        <w:spacing w:after="80" w:line="240" w:lineRule="auto"/>
        <w:rPr>
          <w:ins w:id="3141" w:author="jimenezalfaro.borja@gmail.com" w:date="2020-08-01T16:23:00Z"/>
          <w:rFonts w:cs="Arial"/>
          <w:color w:val="000000" w:themeColor="text1"/>
        </w:rPr>
      </w:pPr>
      <w:ins w:id="3142" w:author="jimenezalfaro.borja@gmail.com" w:date="2020-08-01T16:23:00Z">
        <w:r w:rsidRPr="0080250A">
          <w:rPr>
            <w:rFonts w:cs="Arial"/>
            <w:color w:val="000000" w:themeColor="text1"/>
            <w:lang w:val="it-IT"/>
          </w:rPr>
          <w:t xml:space="preserve">Carta, A., Hanson, S., &amp; Müller, J. V. (2016). </w:t>
        </w:r>
        <w:r w:rsidRPr="0080250A">
          <w:rPr>
            <w:rFonts w:cs="Arial"/>
            <w:color w:val="000000" w:themeColor="text1"/>
          </w:rPr>
          <w:t xml:space="preserve">Plant regeneration from seeds responds to phylogenetic relatedness and local adaptation in Mediterranean </w:t>
        </w:r>
        <w:proofErr w:type="spellStart"/>
        <w:r w:rsidRPr="0080250A">
          <w:rPr>
            <w:rFonts w:cs="Arial"/>
            <w:color w:val="000000" w:themeColor="text1"/>
          </w:rPr>
          <w:t>Romulea</w:t>
        </w:r>
        <w:proofErr w:type="spellEnd"/>
        <w:r w:rsidRPr="0080250A">
          <w:rPr>
            <w:rFonts w:cs="Arial"/>
            <w:color w:val="000000" w:themeColor="text1"/>
          </w:rPr>
          <w:t xml:space="preserve"> (Iridaceae) species. Ecology and Evolution, 6(12), 4166-4178.</w:t>
        </w:r>
      </w:ins>
    </w:p>
    <w:p w14:paraId="624861A2" w14:textId="77777777" w:rsidR="00E2144D" w:rsidRPr="0080250A" w:rsidRDefault="00E2144D" w:rsidP="00E2144D">
      <w:pPr>
        <w:spacing w:after="80" w:line="240" w:lineRule="auto"/>
        <w:rPr>
          <w:ins w:id="3143" w:author="jimenezalfaro.borja@gmail.com" w:date="2020-08-01T16:23:00Z"/>
          <w:rFonts w:cs="Arial"/>
          <w:color w:val="1C1D1E"/>
          <w:shd w:val="clear" w:color="auto" w:fill="FFFFFF"/>
        </w:rPr>
      </w:pPr>
      <w:ins w:id="3144" w:author="jimenezalfaro.borja@gmail.com" w:date="2020-08-01T16:23:00Z">
        <w:r w:rsidRPr="0080250A">
          <w:rPr>
            <w:rStyle w:val="author0"/>
            <w:rFonts w:cs="Arial"/>
            <w:color w:val="1C1D1E"/>
            <w:shd w:val="clear" w:color="auto" w:fill="FFFFFF"/>
            <w:lang w:val="it-IT"/>
          </w:rPr>
          <w:t>Arène F</w:t>
        </w:r>
        <w:r w:rsidRPr="0080250A">
          <w:rPr>
            <w:rFonts w:cs="Arial"/>
            <w:color w:val="1C1D1E"/>
            <w:shd w:val="clear" w:color="auto" w:fill="FFFFFF"/>
            <w:lang w:val="it-IT"/>
          </w:rPr>
          <w:t>, </w:t>
        </w:r>
        <w:r w:rsidRPr="0080250A">
          <w:rPr>
            <w:rStyle w:val="author0"/>
            <w:rFonts w:cs="Arial"/>
            <w:color w:val="1C1D1E"/>
            <w:shd w:val="clear" w:color="auto" w:fill="FFFFFF"/>
            <w:lang w:val="it-IT"/>
          </w:rPr>
          <w:t>Affre L</w:t>
        </w:r>
        <w:r w:rsidRPr="0080250A">
          <w:rPr>
            <w:rFonts w:cs="Arial"/>
            <w:color w:val="1C1D1E"/>
            <w:shd w:val="clear" w:color="auto" w:fill="FFFFFF"/>
            <w:lang w:val="it-IT"/>
          </w:rPr>
          <w:t>, </w:t>
        </w:r>
        <w:r w:rsidRPr="0080250A">
          <w:rPr>
            <w:rStyle w:val="author0"/>
            <w:rFonts w:cs="Arial"/>
            <w:color w:val="1C1D1E"/>
            <w:shd w:val="clear" w:color="auto" w:fill="FFFFFF"/>
            <w:lang w:val="it-IT"/>
          </w:rPr>
          <w:t>Doxa A</w:t>
        </w:r>
        <w:r w:rsidRPr="0080250A">
          <w:rPr>
            <w:rFonts w:cs="Arial"/>
            <w:color w:val="1C1D1E"/>
            <w:shd w:val="clear" w:color="auto" w:fill="FFFFFF"/>
            <w:lang w:val="it-IT"/>
          </w:rPr>
          <w:t>, </w:t>
        </w:r>
        <w:r w:rsidRPr="0080250A">
          <w:rPr>
            <w:rStyle w:val="author0"/>
            <w:rFonts w:cs="Arial"/>
            <w:color w:val="1C1D1E"/>
            <w:shd w:val="clear" w:color="auto" w:fill="FFFFFF"/>
            <w:lang w:val="it-IT"/>
          </w:rPr>
          <w:t>Saatkamp A</w:t>
        </w:r>
        <w:r w:rsidRPr="0080250A">
          <w:rPr>
            <w:rFonts w:cs="Arial"/>
            <w:color w:val="1C1D1E"/>
            <w:shd w:val="clear" w:color="auto" w:fill="FFFFFF"/>
            <w:lang w:val="it-IT"/>
          </w:rPr>
          <w:t>. </w:t>
        </w:r>
        <w:r w:rsidRPr="0080250A">
          <w:rPr>
            <w:rStyle w:val="pubyear"/>
            <w:rFonts w:cs="Arial"/>
            <w:color w:val="1C1D1E"/>
            <w:shd w:val="clear" w:color="auto" w:fill="FFFFFF"/>
            <w:lang w:val="it-IT"/>
          </w:rPr>
          <w:t>2017</w:t>
        </w:r>
        <w:r w:rsidRPr="0080250A">
          <w:rPr>
            <w:rFonts w:cs="Arial"/>
            <w:color w:val="1C1D1E"/>
            <w:shd w:val="clear" w:color="auto" w:fill="FFFFFF"/>
            <w:lang w:val="it-IT"/>
          </w:rPr>
          <w:t>. </w:t>
        </w:r>
        <w:r w:rsidRPr="0080250A">
          <w:rPr>
            <w:rStyle w:val="articletitle"/>
            <w:rFonts w:cs="Arial"/>
            <w:color w:val="1C1D1E"/>
            <w:shd w:val="clear" w:color="auto" w:fill="FFFFFF"/>
          </w:rPr>
          <w:t>Temperature but not moisture response of germination shows phylogenetic constraints while both interact with seed mass and life span</w:t>
        </w:r>
        <w:r w:rsidRPr="0080250A">
          <w:rPr>
            <w:rFonts w:cs="Arial"/>
            <w:color w:val="1C1D1E"/>
            <w:shd w:val="clear" w:color="auto" w:fill="FFFFFF"/>
          </w:rPr>
          <w:t>. </w:t>
        </w:r>
        <w:r w:rsidRPr="0080250A">
          <w:rPr>
            <w:rFonts w:cs="Arial"/>
            <w:i/>
            <w:iCs/>
            <w:color w:val="1C1D1E"/>
            <w:shd w:val="clear" w:color="auto" w:fill="FFFFFF"/>
          </w:rPr>
          <w:t>Seed Science Research</w:t>
        </w:r>
        <w:r w:rsidRPr="0080250A">
          <w:rPr>
            <w:rFonts w:cs="Arial"/>
            <w:color w:val="1C1D1E"/>
            <w:shd w:val="clear" w:color="auto" w:fill="FFFFFF"/>
          </w:rPr>
          <w:t> </w:t>
        </w:r>
        <w:r w:rsidRPr="0080250A">
          <w:rPr>
            <w:rStyle w:val="vol"/>
            <w:rFonts w:cs="Arial"/>
            <w:b/>
            <w:bCs/>
            <w:color w:val="1C1D1E"/>
            <w:shd w:val="clear" w:color="auto" w:fill="FFFFFF"/>
          </w:rPr>
          <w:t>27</w:t>
        </w:r>
        <w:r w:rsidRPr="0080250A">
          <w:rPr>
            <w:rFonts w:cs="Arial"/>
            <w:color w:val="1C1D1E"/>
            <w:shd w:val="clear" w:color="auto" w:fill="FFFFFF"/>
          </w:rPr>
          <w:t>: </w:t>
        </w:r>
        <w:r w:rsidRPr="0080250A">
          <w:rPr>
            <w:rStyle w:val="pagefirst"/>
            <w:rFonts w:cs="Arial"/>
            <w:color w:val="1C1D1E"/>
            <w:shd w:val="clear" w:color="auto" w:fill="FFFFFF"/>
          </w:rPr>
          <w:t>110</w:t>
        </w:r>
        <w:r w:rsidRPr="0080250A">
          <w:rPr>
            <w:rFonts w:cs="Arial"/>
            <w:color w:val="1C1D1E"/>
            <w:shd w:val="clear" w:color="auto" w:fill="FFFFFF"/>
          </w:rPr>
          <w:t>– </w:t>
        </w:r>
        <w:r w:rsidRPr="0080250A">
          <w:rPr>
            <w:rStyle w:val="pagelast"/>
            <w:rFonts w:cs="Arial"/>
            <w:color w:val="1C1D1E"/>
            <w:shd w:val="clear" w:color="auto" w:fill="FFFFFF"/>
          </w:rPr>
          <w:t>120</w:t>
        </w:r>
        <w:r w:rsidRPr="0080250A">
          <w:rPr>
            <w:rFonts w:cs="Arial"/>
            <w:color w:val="1C1D1E"/>
            <w:shd w:val="clear" w:color="auto" w:fill="FFFFFF"/>
          </w:rPr>
          <w:t>.</w:t>
        </w:r>
      </w:ins>
    </w:p>
    <w:p w14:paraId="0DD670BA" w14:textId="77777777" w:rsidR="00E2144D" w:rsidRPr="0080250A" w:rsidRDefault="00E2144D" w:rsidP="00E2144D">
      <w:pPr>
        <w:spacing w:after="80" w:line="240" w:lineRule="auto"/>
        <w:rPr>
          <w:ins w:id="3145" w:author="jimenezalfaro.borja@gmail.com" w:date="2020-08-01T16:23:00Z"/>
          <w:rFonts w:cs="Arial"/>
          <w:color w:val="000000" w:themeColor="text1"/>
          <w:lang w:val="it-IT"/>
        </w:rPr>
      </w:pPr>
      <w:proofErr w:type="spellStart"/>
      <w:ins w:id="3146" w:author="jimenezalfaro.borja@gmail.com" w:date="2020-08-01T16:23:00Z">
        <w:r w:rsidRPr="005128EF">
          <w:rPr>
            <w:rFonts w:cs="Arial"/>
            <w:color w:val="000000" w:themeColor="text1"/>
          </w:rPr>
          <w:t>Vandelook</w:t>
        </w:r>
        <w:proofErr w:type="spellEnd"/>
        <w:r w:rsidRPr="005128EF">
          <w:rPr>
            <w:rFonts w:cs="Arial"/>
            <w:color w:val="000000" w:themeColor="text1"/>
          </w:rPr>
          <w:t xml:space="preserve">, F., Van de Vyver, A., &amp; Carta, A. (2019). </w:t>
        </w:r>
        <w:r w:rsidRPr="0080250A">
          <w:rPr>
            <w:rFonts w:cs="Arial"/>
            <w:color w:val="000000" w:themeColor="text1"/>
          </w:rPr>
          <w:t xml:space="preserve">Three phylogenetically distant shade-tolerant temperate forest herbs have similar seed germination syndromes. </w:t>
        </w:r>
        <w:r w:rsidRPr="0080250A">
          <w:rPr>
            <w:rFonts w:cs="Arial"/>
            <w:color w:val="000000" w:themeColor="text1"/>
            <w:lang w:val="it-IT"/>
          </w:rPr>
          <w:t>Folia Geobotanica, 54(1), 73-84.</w:t>
        </w:r>
      </w:ins>
    </w:p>
    <w:p w14:paraId="76AF401F" w14:textId="77777777" w:rsidR="00E2144D" w:rsidRPr="0080250A" w:rsidRDefault="00E2144D" w:rsidP="00E2144D">
      <w:pPr>
        <w:spacing w:after="80" w:line="240" w:lineRule="auto"/>
        <w:rPr>
          <w:ins w:id="3147" w:author="jimenezalfaro.borja@gmail.com" w:date="2020-08-01T16:23:00Z"/>
          <w:rFonts w:cs="Arial"/>
          <w:color w:val="000000" w:themeColor="text1"/>
        </w:rPr>
      </w:pPr>
      <w:ins w:id="3148" w:author="jimenezalfaro.borja@gmail.com" w:date="2020-08-01T16:23:00Z">
        <w:r w:rsidRPr="0080250A">
          <w:rPr>
            <w:rFonts w:cs="Arial"/>
            <w:color w:val="000000" w:themeColor="text1"/>
            <w:lang w:val="fr-FR"/>
          </w:rPr>
          <w:t xml:space="preserve">Fang, X. W., Zhang, J. J., Xu, D. H., </w:t>
        </w:r>
        <w:proofErr w:type="spellStart"/>
        <w:r w:rsidRPr="0080250A">
          <w:rPr>
            <w:rFonts w:cs="Arial"/>
            <w:color w:val="000000" w:themeColor="text1"/>
            <w:lang w:val="fr-FR"/>
          </w:rPr>
          <w:t>Pang</w:t>
        </w:r>
        <w:proofErr w:type="spellEnd"/>
        <w:r w:rsidRPr="0080250A">
          <w:rPr>
            <w:rFonts w:cs="Arial"/>
            <w:color w:val="000000" w:themeColor="text1"/>
            <w:lang w:val="fr-FR"/>
          </w:rPr>
          <w:t xml:space="preserve">, J., Gao, T. P., Zhang, C. H., ... </w:t>
        </w:r>
        <w:r w:rsidRPr="0080250A">
          <w:rPr>
            <w:rFonts w:cs="Arial"/>
            <w:color w:val="000000" w:themeColor="text1"/>
          </w:rPr>
          <w:t>&amp; Turner, N. C. (2017). Seed germination of Caragana species from different regions is strongly driven by environmental cues and not phylogenetic signals. Scientific reports, 7(1), 1-11.</w:t>
        </w:r>
      </w:ins>
    </w:p>
    <w:p w14:paraId="3C3BDA13" w14:textId="77777777" w:rsidR="00E2144D" w:rsidRPr="0080250A" w:rsidRDefault="00E2144D" w:rsidP="00E2144D">
      <w:pPr>
        <w:spacing w:after="80" w:line="240" w:lineRule="auto"/>
        <w:rPr>
          <w:ins w:id="3149" w:author="jimenezalfaro.borja@gmail.com" w:date="2020-08-01T16:23:00Z"/>
          <w:rFonts w:cs="Arial"/>
          <w:color w:val="000000" w:themeColor="text1"/>
        </w:rPr>
      </w:pPr>
      <w:proofErr w:type="spellStart"/>
      <w:ins w:id="3150" w:author="jimenezalfaro.borja@gmail.com" w:date="2020-08-01T16:23:00Z">
        <w:r w:rsidRPr="0080250A">
          <w:rPr>
            <w:rFonts w:cs="Arial"/>
            <w:color w:val="000000" w:themeColor="text1"/>
          </w:rPr>
          <w:t>Rosbakh</w:t>
        </w:r>
        <w:proofErr w:type="spellEnd"/>
        <w:r w:rsidRPr="0080250A">
          <w:rPr>
            <w:rFonts w:cs="Arial"/>
            <w:color w:val="000000" w:themeColor="text1"/>
          </w:rPr>
          <w:t xml:space="preserve">, S., &amp; </w:t>
        </w:r>
        <w:proofErr w:type="spellStart"/>
        <w:r w:rsidRPr="0080250A">
          <w:rPr>
            <w:rFonts w:cs="Arial"/>
            <w:color w:val="000000" w:themeColor="text1"/>
          </w:rPr>
          <w:t>Poschlod</w:t>
        </w:r>
        <w:proofErr w:type="spellEnd"/>
        <w:r w:rsidRPr="0080250A">
          <w:rPr>
            <w:rFonts w:cs="Arial"/>
            <w:color w:val="000000" w:themeColor="text1"/>
          </w:rPr>
          <w:t>, P. (2015). Initial temperature of seed germination as related to species occurrence along a temperature gradient. Functional Ecology, 29(1), 5-14.</w:t>
        </w:r>
      </w:ins>
    </w:p>
    <w:p w14:paraId="5F29EBA2" w14:textId="77777777" w:rsidR="00E2144D" w:rsidRPr="0080250A" w:rsidRDefault="00E2144D" w:rsidP="00E2144D">
      <w:pPr>
        <w:spacing w:after="80" w:line="240" w:lineRule="auto"/>
        <w:rPr>
          <w:ins w:id="3151" w:author="jimenezalfaro.borja@gmail.com" w:date="2020-08-01T16:23:00Z"/>
          <w:rFonts w:cs="Arial"/>
          <w:color w:val="000000" w:themeColor="text1"/>
        </w:rPr>
      </w:pPr>
      <w:proofErr w:type="spellStart"/>
      <w:ins w:id="3152" w:author="jimenezalfaro.borja@gmail.com" w:date="2020-08-01T16:23:00Z">
        <w:r w:rsidRPr="0080250A">
          <w:rPr>
            <w:rFonts w:cs="Arial"/>
            <w:color w:val="000000" w:themeColor="text1"/>
          </w:rPr>
          <w:t>Losos</w:t>
        </w:r>
        <w:proofErr w:type="spellEnd"/>
        <w:r w:rsidRPr="0080250A">
          <w:rPr>
            <w:rFonts w:cs="Arial"/>
            <w:color w:val="000000" w:themeColor="text1"/>
          </w:rPr>
          <w:t>, J. B. (2008). Phylogenetic niche conservatism, phylogenetic signal and the relationship between phylogenetic relatedness and ecological similarity among species. Ecology letters, 11(10), 995-1003.</w:t>
        </w:r>
      </w:ins>
    </w:p>
    <w:p w14:paraId="664192CC" w14:textId="77777777" w:rsidR="00E2144D" w:rsidRPr="0080250A" w:rsidRDefault="00E2144D" w:rsidP="00E2144D">
      <w:pPr>
        <w:spacing w:after="80" w:line="240" w:lineRule="auto"/>
        <w:rPr>
          <w:ins w:id="3153" w:author="jimenezalfaro.borja@gmail.com" w:date="2020-08-01T16:23:00Z"/>
          <w:rFonts w:cs="Arial"/>
          <w:color w:val="000000" w:themeColor="text1"/>
        </w:rPr>
      </w:pPr>
      <w:ins w:id="3154" w:author="jimenezalfaro.borja@gmail.com" w:date="2020-08-01T16:23:00Z">
        <w:r w:rsidRPr="0080250A">
          <w:rPr>
            <w:rFonts w:cs="Arial"/>
            <w:color w:val="000000" w:themeColor="text1"/>
          </w:rPr>
          <w:t>Revell, L. J., Harmon, L. J., &amp; Collar, D. C. (2008). Phylogenetic signal, evolutionary process, and rate. Systematic biology, 57(4), 591-601.</w:t>
        </w:r>
      </w:ins>
    </w:p>
    <w:p w14:paraId="7CA979FE" w14:textId="77777777" w:rsidR="00E2144D" w:rsidRPr="0048026F" w:rsidRDefault="00E2144D" w:rsidP="00E2144D">
      <w:pPr>
        <w:autoSpaceDE w:val="0"/>
        <w:autoSpaceDN w:val="0"/>
        <w:adjustRightInd w:val="0"/>
        <w:spacing w:after="0" w:line="276" w:lineRule="auto"/>
        <w:rPr>
          <w:ins w:id="3155" w:author="jimenezalfaro.borja@gmail.com" w:date="2020-08-01T16:23:00Z"/>
          <w:rFonts w:ascii="Times New Roman" w:hAnsi="Times New Roman" w:cs="Times New Roman"/>
          <w:b/>
          <w:bCs/>
          <w:color w:val="231F20"/>
        </w:rPr>
      </w:pPr>
    </w:p>
    <w:p w14:paraId="0CB9F5F8" w14:textId="77777777" w:rsidR="00E2144D" w:rsidRPr="00E00EFA" w:rsidRDefault="00E2144D" w:rsidP="00E2144D">
      <w:pPr>
        <w:pStyle w:val="ListParagraph"/>
        <w:numPr>
          <w:ilvl w:val="0"/>
          <w:numId w:val="5"/>
        </w:numPr>
        <w:spacing w:after="0" w:line="276" w:lineRule="auto"/>
        <w:jc w:val="both"/>
        <w:rPr>
          <w:ins w:id="3156" w:author="jimenezalfaro.borja@gmail.com" w:date="2020-08-01T16:23:00Z"/>
          <w:rFonts w:ascii="Times New Roman" w:eastAsia="Times New Roman" w:hAnsi="Times New Roman" w:cs="Times New Roman"/>
          <w:sz w:val="24"/>
          <w:szCs w:val="24"/>
          <w:lang w:eastAsia="en-GB"/>
        </w:rPr>
      </w:pPr>
      <w:ins w:id="3157" w:author="jimenezalfaro.borja@gmail.com" w:date="2020-08-01T16:23:00Z">
        <w:r w:rsidRPr="00E00EFA">
          <w:rPr>
            <w:rFonts w:ascii="Times New Roman" w:hAnsi="Times New Roman" w:cs="Times New Roman"/>
            <w:sz w:val="24"/>
            <w:szCs w:val="24"/>
          </w:rPr>
          <w:t xml:space="preserve">Baker, H. G. (1972). Seed weight in relation to environmental conditions in California. </w:t>
        </w:r>
        <w:r w:rsidRPr="00E00EFA">
          <w:rPr>
            <w:rFonts w:ascii="Times New Roman" w:hAnsi="Times New Roman" w:cs="Times New Roman"/>
            <w:i/>
            <w:iCs/>
            <w:sz w:val="24"/>
            <w:szCs w:val="24"/>
          </w:rPr>
          <w:t>Ecology</w:t>
        </w:r>
        <w:r w:rsidRPr="00E00EFA">
          <w:rPr>
            <w:rFonts w:ascii="Times New Roman" w:hAnsi="Times New Roman" w:cs="Times New Roman"/>
            <w:sz w:val="24"/>
            <w:szCs w:val="24"/>
          </w:rPr>
          <w:t xml:space="preserve">, </w:t>
        </w:r>
        <w:r w:rsidRPr="00E00EFA">
          <w:rPr>
            <w:rFonts w:ascii="Times New Roman" w:hAnsi="Times New Roman" w:cs="Times New Roman"/>
            <w:i/>
            <w:iCs/>
            <w:sz w:val="24"/>
            <w:szCs w:val="24"/>
          </w:rPr>
          <w:t>53</w:t>
        </w:r>
        <w:r w:rsidRPr="00E00EFA">
          <w:rPr>
            <w:rFonts w:ascii="Times New Roman" w:hAnsi="Times New Roman" w:cs="Times New Roman"/>
            <w:sz w:val="24"/>
            <w:szCs w:val="24"/>
          </w:rPr>
          <w:t>(6), 997-1010.</w:t>
        </w:r>
      </w:ins>
    </w:p>
    <w:p w14:paraId="551DE5C3" w14:textId="77777777" w:rsidR="00E2144D" w:rsidRPr="00E00EFA" w:rsidRDefault="00E2144D" w:rsidP="00E2144D">
      <w:pPr>
        <w:pStyle w:val="ListParagraph"/>
        <w:numPr>
          <w:ilvl w:val="0"/>
          <w:numId w:val="5"/>
        </w:numPr>
        <w:spacing w:after="0" w:line="276" w:lineRule="auto"/>
        <w:jc w:val="both"/>
        <w:rPr>
          <w:ins w:id="3158" w:author="jimenezalfaro.borja@gmail.com" w:date="2020-08-01T16:23:00Z"/>
          <w:rFonts w:ascii="Times New Roman" w:eastAsia="Times New Roman" w:hAnsi="Times New Roman" w:cs="Times New Roman"/>
          <w:sz w:val="24"/>
          <w:szCs w:val="24"/>
          <w:lang w:eastAsia="en-GB"/>
        </w:rPr>
      </w:pPr>
      <w:proofErr w:type="spellStart"/>
      <w:ins w:id="3159" w:author="jimenezalfaro.borja@gmail.com" w:date="2020-08-01T16:23:00Z">
        <w:r w:rsidRPr="00E00EFA">
          <w:rPr>
            <w:rFonts w:ascii="Times New Roman" w:eastAsia="Times New Roman" w:hAnsi="Times New Roman" w:cs="Times New Roman"/>
            <w:sz w:val="24"/>
            <w:szCs w:val="24"/>
            <w:lang w:val="fr-BE" w:eastAsia="en-GB"/>
          </w:rPr>
          <w:t>Bauk</w:t>
        </w:r>
        <w:proofErr w:type="spellEnd"/>
        <w:r w:rsidRPr="00E00EFA">
          <w:rPr>
            <w:rFonts w:ascii="Times New Roman" w:eastAsia="Times New Roman" w:hAnsi="Times New Roman" w:cs="Times New Roman"/>
            <w:sz w:val="24"/>
            <w:szCs w:val="24"/>
            <w:lang w:val="fr-BE" w:eastAsia="en-GB"/>
          </w:rPr>
          <w:t>, K., Pérez-</w:t>
        </w:r>
        <w:proofErr w:type="spellStart"/>
        <w:r w:rsidRPr="00E00EFA">
          <w:rPr>
            <w:rFonts w:ascii="Times New Roman" w:eastAsia="Times New Roman" w:hAnsi="Times New Roman" w:cs="Times New Roman"/>
            <w:sz w:val="24"/>
            <w:szCs w:val="24"/>
            <w:lang w:val="fr-BE" w:eastAsia="en-GB"/>
          </w:rPr>
          <w:t>Sánchez</w:t>
        </w:r>
        <w:proofErr w:type="spellEnd"/>
        <w:r w:rsidRPr="00E00EFA">
          <w:rPr>
            <w:rFonts w:ascii="Times New Roman" w:eastAsia="Times New Roman" w:hAnsi="Times New Roman" w:cs="Times New Roman"/>
            <w:sz w:val="24"/>
            <w:szCs w:val="24"/>
            <w:lang w:val="fr-BE" w:eastAsia="en-GB"/>
          </w:rPr>
          <w:t xml:space="preserve">, R., </w:t>
        </w:r>
        <w:proofErr w:type="spellStart"/>
        <w:r w:rsidRPr="00E00EFA">
          <w:rPr>
            <w:rFonts w:ascii="Times New Roman" w:eastAsia="Times New Roman" w:hAnsi="Times New Roman" w:cs="Times New Roman"/>
            <w:sz w:val="24"/>
            <w:szCs w:val="24"/>
            <w:lang w:val="fr-BE" w:eastAsia="en-GB"/>
          </w:rPr>
          <w:t>Zeballos</w:t>
        </w:r>
        <w:proofErr w:type="spellEnd"/>
        <w:r w:rsidRPr="00E00EFA">
          <w:rPr>
            <w:rFonts w:ascii="Times New Roman" w:eastAsia="Times New Roman" w:hAnsi="Times New Roman" w:cs="Times New Roman"/>
            <w:sz w:val="24"/>
            <w:szCs w:val="24"/>
            <w:lang w:val="fr-BE" w:eastAsia="en-GB"/>
          </w:rPr>
          <w:t xml:space="preserve">, S. R., Las </w:t>
        </w:r>
        <w:proofErr w:type="spellStart"/>
        <w:r w:rsidRPr="00E00EFA">
          <w:rPr>
            <w:rFonts w:ascii="Times New Roman" w:eastAsia="Times New Roman" w:hAnsi="Times New Roman" w:cs="Times New Roman"/>
            <w:sz w:val="24"/>
            <w:szCs w:val="24"/>
            <w:lang w:val="fr-BE" w:eastAsia="en-GB"/>
          </w:rPr>
          <w:t>Peñas</w:t>
        </w:r>
        <w:proofErr w:type="spellEnd"/>
        <w:r w:rsidRPr="00E00EFA">
          <w:rPr>
            <w:rFonts w:ascii="Times New Roman" w:eastAsia="Times New Roman" w:hAnsi="Times New Roman" w:cs="Times New Roman"/>
            <w:sz w:val="24"/>
            <w:szCs w:val="24"/>
            <w:lang w:val="fr-BE" w:eastAsia="en-GB"/>
          </w:rPr>
          <w:t xml:space="preserve">, M. L., Flores, J., &amp; </w:t>
        </w:r>
        <w:proofErr w:type="spellStart"/>
        <w:r w:rsidRPr="00E00EFA">
          <w:rPr>
            <w:rFonts w:ascii="Times New Roman" w:eastAsia="Times New Roman" w:hAnsi="Times New Roman" w:cs="Times New Roman"/>
            <w:sz w:val="24"/>
            <w:szCs w:val="24"/>
            <w:lang w:val="fr-BE" w:eastAsia="en-GB"/>
          </w:rPr>
          <w:t>Gurvich</w:t>
        </w:r>
        <w:proofErr w:type="spellEnd"/>
        <w:r w:rsidRPr="00E00EFA">
          <w:rPr>
            <w:rFonts w:ascii="Times New Roman" w:eastAsia="Times New Roman" w:hAnsi="Times New Roman" w:cs="Times New Roman"/>
            <w:sz w:val="24"/>
            <w:szCs w:val="24"/>
            <w:lang w:val="fr-BE" w:eastAsia="en-GB"/>
          </w:rPr>
          <w:t xml:space="preserve">, D. E. (2015). </w:t>
        </w:r>
        <w:r w:rsidRPr="00E00EFA">
          <w:rPr>
            <w:rFonts w:ascii="Times New Roman" w:eastAsia="Times New Roman" w:hAnsi="Times New Roman" w:cs="Times New Roman"/>
            <w:sz w:val="24"/>
            <w:szCs w:val="24"/>
            <w:lang w:eastAsia="en-GB"/>
          </w:rPr>
          <w:t xml:space="preserve">Are seed mass and seedling size and shape related to altitude? Evidence in </w:t>
        </w:r>
        <w:proofErr w:type="spellStart"/>
        <w:r w:rsidRPr="00E00EFA">
          <w:rPr>
            <w:rFonts w:ascii="Times New Roman" w:eastAsia="Times New Roman" w:hAnsi="Times New Roman" w:cs="Times New Roman"/>
            <w:sz w:val="24"/>
            <w:szCs w:val="24"/>
            <w:lang w:eastAsia="en-GB"/>
          </w:rPr>
          <w:t>Gymnocalycium</w:t>
        </w:r>
        <w:proofErr w:type="spellEnd"/>
        <w:r w:rsidRPr="00E00EFA">
          <w:rPr>
            <w:rFonts w:ascii="Times New Roman" w:eastAsia="Times New Roman" w:hAnsi="Times New Roman" w:cs="Times New Roman"/>
            <w:sz w:val="24"/>
            <w:szCs w:val="24"/>
            <w:lang w:eastAsia="en-GB"/>
          </w:rPr>
          <w:t xml:space="preserve"> </w:t>
        </w:r>
        <w:proofErr w:type="spellStart"/>
        <w:r w:rsidRPr="00E00EFA">
          <w:rPr>
            <w:rFonts w:ascii="Times New Roman" w:eastAsia="Times New Roman" w:hAnsi="Times New Roman" w:cs="Times New Roman"/>
            <w:sz w:val="24"/>
            <w:szCs w:val="24"/>
            <w:lang w:eastAsia="en-GB"/>
          </w:rPr>
          <w:t>monvillei</w:t>
        </w:r>
        <w:proofErr w:type="spellEnd"/>
        <w:r w:rsidRPr="00E00EFA">
          <w:rPr>
            <w:rFonts w:ascii="Times New Roman" w:eastAsia="Times New Roman" w:hAnsi="Times New Roman" w:cs="Times New Roman"/>
            <w:sz w:val="24"/>
            <w:szCs w:val="24"/>
            <w:lang w:eastAsia="en-GB"/>
          </w:rPr>
          <w:t xml:space="preserve"> (</w:t>
        </w:r>
        <w:proofErr w:type="spellStart"/>
        <w:r w:rsidRPr="00E00EFA">
          <w:rPr>
            <w:rFonts w:ascii="Times New Roman" w:eastAsia="Times New Roman" w:hAnsi="Times New Roman" w:cs="Times New Roman"/>
            <w:sz w:val="24"/>
            <w:szCs w:val="24"/>
            <w:lang w:eastAsia="en-GB"/>
          </w:rPr>
          <w:t>Cactaceae</w:t>
        </w:r>
        <w:proofErr w:type="spellEnd"/>
        <w:r w:rsidRPr="00E00EFA">
          <w:rPr>
            <w:rFonts w:ascii="Times New Roman" w:eastAsia="Times New Roman" w:hAnsi="Times New Roman" w:cs="Times New Roman"/>
            <w:sz w:val="24"/>
            <w:szCs w:val="24"/>
            <w:lang w:eastAsia="en-GB"/>
          </w:rPr>
          <w:t xml:space="preserve">). </w:t>
        </w:r>
        <w:r w:rsidRPr="00E00EFA">
          <w:rPr>
            <w:rFonts w:ascii="Times New Roman" w:eastAsia="Times New Roman" w:hAnsi="Times New Roman" w:cs="Times New Roman"/>
            <w:i/>
            <w:iCs/>
            <w:sz w:val="24"/>
            <w:szCs w:val="24"/>
            <w:lang w:eastAsia="en-GB"/>
          </w:rPr>
          <w:t>Botany</w:t>
        </w:r>
        <w:r w:rsidRPr="00E00EFA">
          <w:rPr>
            <w:rFonts w:ascii="Times New Roman" w:eastAsia="Times New Roman" w:hAnsi="Times New Roman" w:cs="Times New Roman"/>
            <w:sz w:val="24"/>
            <w:szCs w:val="24"/>
            <w:lang w:eastAsia="en-GB"/>
          </w:rPr>
          <w:t xml:space="preserve">, </w:t>
        </w:r>
        <w:r w:rsidRPr="00E00EFA">
          <w:rPr>
            <w:rFonts w:ascii="Times New Roman" w:eastAsia="Times New Roman" w:hAnsi="Times New Roman" w:cs="Times New Roman"/>
            <w:i/>
            <w:iCs/>
            <w:sz w:val="24"/>
            <w:szCs w:val="24"/>
            <w:lang w:eastAsia="en-GB"/>
          </w:rPr>
          <w:t>93</w:t>
        </w:r>
        <w:r w:rsidRPr="00E00EFA">
          <w:rPr>
            <w:rFonts w:ascii="Times New Roman" w:eastAsia="Times New Roman" w:hAnsi="Times New Roman" w:cs="Times New Roman"/>
            <w:sz w:val="24"/>
            <w:szCs w:val="24"/>
            <w:lang w:eastAsia="en-GB"/>
          </w:rPr>
          <w:t>(8), 529-533.</w:t>
        </w:r>
      </w:ins>
    </w:p>
    <w:p w14:paraId="77044C4B" w14:textId="77777777" w:rsidR="00E2144D" w:rsidRPr="00E00EFA" w:rsidRDefault="00E2144D" w:rsidP="00E2144D">
      <w:pPr>
        <w:pStyle w:val="ListParagraph"/>
        <w:numPr>
          <w:ilvl w:val="0"/>
          <w:numId w:val="5"/>
        </w:numPr>
        <w:spacing w:after="0" w:line="276" w:lineRule="auto"/>
        <w:jc w:val="both"/>
        <w:rPr>
          <w:ins w:id="3160" w:author="jimenezalfaro.borja@gmail.com" w:date="2020-08-01T16:23:00Z"/>
          <w:rFonts w:ascii="Times New Roman" w:eastAsia="Times New Roman" w:hAnsi="Times New Roman" w:cs="Times New Roman"/>
          <w:sz w:val="24"/>
          <w:szCs w:val="24"/>
          <w:lang w:eastAsia="en-GB"/>
        </w:rPr>
      </w:pPr>
      <w:proofErr w:type="spellStart"/>
      <w:ins w:id="3161" w:author="jimenezalfaro.borja@gmail.com" w:date="2020-08-01T16:23:00Z">
        <w:r w:rsidRPr="00E00EFA">
          <w:rPr>
            <w:rFonts w:ascii="Times New Roman" w:eastAsia="Times New Roman" w:hAnsi="Times New Roman" w:cs="Times New Roman"/>
            <w:sz w:val="24"/>
            <w:szCs w:val="24"/>
            <w:lang w:val="fr-BE" w:eastAsia="en-GB"/>
          </w:rPr>
          <w:t>Mondoni</w:t>
        </w:r>
        <w:proofErr w:type="spellEnd"/>
        <w:r w:rsidRPr="00E00EFA">
          <w:rPr>
            <w:rFonts w:ascii="Times New Roman" w:eastAsia="Times New Roman" w:hAnsi="Times New Roman" w:cs="Times New Roman"/>
            <w:sz w:val="24"/>
            <w:szCs w:val="24"/>
            <w:lang w:val="fr-BE" w:eastAsia="en-GB"/>
          </w:rPr>
          <w:t xml:space="preserve">, A., </w:t>
        </w:r>
        <w:proofErr w:type="spellStart"/>
        <w:r w:rsidRPr="00E00EFA">
          <w:rPr>
            <w:rFonts w:ascii="Times New Roman" w:eastAsia="Times New Roman" w:hAnsi="Times New Roman" w:cs="Times New Roman"/>
            <w:sz w:val="24"/>
            <w:szCs w:val="24"/>
            <w:lang w:val="fr-BE" w:eastAsia="en-GB"/>
          </w:rPr>
          <w:t>Probert</w:t>
        </w:r>
        <w:proofErr w:type="spellEnd"/>
        <w:r w:rsidRPr="00E00EFA">
          <w:rPr>
            <w:rFonts w:ascii="Times New Roman" w:eastAsia="Times New Roman" w:hAnsi="Times New Roman" w:cs="Times New Roman"/>
            <w:sz w:val="24"/>
            <w:szCs w:val="24"/>
            <w:lang w:val="fr-BE" w:eastAsia="en-GB"/>
          </w:rPr>
          <w:t xml:space="preserve">, R. J., Rossi, G., </w:t>
        </w:r>
        <w:proofErr w:type="spellStart"/>
        <w:r w:rsidRPr="00E00EFA">
          <w:rPr>
            <w:rFonts w:ascii="Times New Roman" w:eastAsia="Times New Roman" w:hAnsi="Times New Roman" w:cs="Times New Roman"/>
            <w:sz w:val="24"/>
            <w:szCs w:val="24"/>
            <w:lang w:val="fr-BE" w:eastAsia="en-GB"/>
          </w:rPr>
          <w:t>Vegini</w:t>
        </w:r>
        <w:proofErr w:type="spellEnd"/>
        <w:r w:rsidRPr="00E00EFA">
          <w:rPr>
            <w:rFonts w:ascii="Times New Roman" w:eastAsia="Times New Roman" w:hAnsi="Times New Roman" w:cs="Times New Roman"/>
            <w:sz w:val="24"/>
            <w:szCs w:val="24"/>
            <w:lang w:val="fr-BE" w:eastAsia="en-GB"/>
          </w:rPr>
          <w:t xml:space="preserve">, E., &amp; Hay, F. R. (2011). </w:t>
        </w:r>
        <w:r w:rsidRPr="00E00EFA">
          <w:rPr>
            <w:rFonts w:ascii="Times New Roman" w:eastAsia="Times New Roman" w:hAnsi="Times New Roman" w:cs="Times New Roman"/>
            <w:sz w:val="24"/>
            <w:szCs w:val="24"/>
            <w:lang w:eastAsia="en-GB"/>
          </w:rPr>
          <w:t xml:space="preserve">Seeds of alpine plants are short lived: implications for long-term conservation. </w:t>
        </w:r>
        <w:r w:rsidRPr="00E00EFA">
          <w:rPr>
            <w:rFonts w:ascii="Times New Roman" w:eastAsia="Times New Roman" w:hAnsi="Times New Roman" w:cs="Times New Roman"/>
            <w:i/>
            <w:iCs/>
            <w:sz w:val="24"/>
            <w:szCs w:val="24"/>
            <w:lang w:eastAsia="en-GB"/>
          </w:rPr>
          <w:t>Annals of Botany</w:t>
        </w:r>
        <w:r w:rsidRPr="00E00EFA">
          <w:rPr>
            <w:rFonts w:ascii="Times New Roman" w:eastAsia="Times New Roman" w:hAnsi="Times New Roman" w:cs="Times New Roman"/>
            <w:sz w:val="24"/>
            <w:szCs w:val="24"/>
            <w:lang w:eastAsia="en-GB"/>
          </w:rPr>
          <w:t xml:space="preserve">, </w:t>
        </w:r>
        <w:r w:rsidRPr="00E00EFA">
          <w:rPr>
            <w:rFonts w:ascii="Times New Roman" w:eastAsia="Times New Roman" w:hAnsi="Times New Roman" w:cs="Times New Roman"/>
            <w:i/>
            <w:iCs/>
            <w:sz w:val="24"/>
            <w:szCs w:val="24"/>
            <w:lang w:eastAsia="en-GB"/>
          </w:rPr>
          <w:t>107</w:t>
        </w:r>
        <w:r w:rsidRPr="00E00EFA">
          <w:rPr>
            <w:rFonts w:ascii="Times New Roman" w:eastAsia="Times New Roman" w:hAnsi="Times New Roman" w:cs="Times New Roman"/>
            <w:sz w:val="24"/>
            <w:szCs w:val="24"/>
            <w:lang w:eastAsia="en-GB"/>
          </w:rPr>
          <w:t>(1), 171-179.</w:t>
        </w:r>
      </w:ins>
    </w:p>
    <w:p w14:paraId="7AEFCD02" w14:textId="77777777" w:rsidR="00E2144D" w:rsidRPr="00E00EFA" w:rsidRDefault="00E2144D" w:rsidP="00E2144D">
      <w:pPr>
        <w:pStyle w:val="ListParagraph"/>
        <w:numPr>
          <w:ilvl w:val="0"/>
          <w:numId w:val="5"/>
        </w:numPr>
        <w:spacing w:after="0" w:line="276" w:lineRule="auto"/>
        <w:jc w:val="both"/>
        <w:rPr>
          <w:ins w:id="3162" w:author="jimenezalfaro.borja@gmail.com" w:date="2020-08-01T16:23:00Z"/>
          <w:rFonts w:ascii="Times New Roman" w:eastAsia="Times New Roman" w:hAnsi="Times New Roman" w:cs="Times New Roman"/>
          <w:sz w:val="24"/>
          <w:szCs w:val="24"/>
          <w:lang w:val="fr-BE" w:eastAsia="en-GB"/>
        </w:rPr>
      </w:pPr>
      <w:proofErr w:type="spellStart"/>
      <w:ins w:id="3163" w:author="jimenezalfaro.borja@gmail.com" w:date="2020-08-01T16:23:00Z">
        <w:r w:rsidRPr="00E00EFA">
          <w:rPr>
            <w:rFonts w:ascii="Times New Roman" w:eastAsia="Times New Roman" w:hAnsi="Times New Roman" w:cs="Times New Roman"/>
            <w:sz w:val="24"/>
            <w:szCs w:val="24"/>
            <w:lang w:eastAsia="en-GB"/>
          </w:rPr>
          <w:t>Pluess</w:t>
        </w:r>
        <w:proofErr w:type="spellEnd"/>
        <w:r w:rsidRPr="00E00EFA">
          <w:rPr>
            <w:rFonts w:ascii="Times New Roman" w:eastAsia="Times New Roman" w:hAnsi="Times New Roman" w:cs="Times New Roman"/>
            <w:sz w:val="24"/>
            <w:szCs w:val="24"/>
            <w:lang w:eastAsia="en-GB"/>
          </w:rPr>
          <w:t xml:space="preserve">, A. R., </w:t>
        </w:r>
        <w:proofErr w:type="spellStart"/>
        <w:r w:rsidRPr="00E00EFA">
          <w:rPr>
            <w:rFonts w:ascii="Times New Roman" w:eastAsia="Times New Roman" w:hAnsi="Times New Roman" w:cs="Times New Roman"/>
            <w:sz w:val="24"/>
            <w:szCs w:val="24"/>
            <w:lang w:eastAsia="en-GB"/>
          </w:rPr>
          <w:t>Schütz</w:t>
        </w:r>
        <w:proofErr w:type="spellEnd"/>
        <w:r w:rsidRPr="00E00EFA">
          <w:rPr>
            <w:rFonts w:ascii="Times New Roman" w:eastAsia="Times New Roman" w:hAnsi="Times New Roman" w:cs="Times New Roman"/>
            <w:sz w:val="24"/>
            <w:szCs w:val="24"/>
            <w:lang w:eastAsia="en-GB"/>
          </w:rPr>
          <w:t xml:space="preserve">, W., &amp; </w:t>
        </w:r>
        <w:proofErr w:type="spellStart"/>
        <w:r w:rsidRPr="00E00EFA">
          <w:rPr>
            <w:rFonts w:ascii="Times New Roman" w:eastAsia="Times New Roman" w:hAnsi="Times New Roman" w:cs="Times New Roman"/>
            <w:sz w:val="24"/>
            <w:szCs w:val="24"/>
            <w:lang w:eastAsia="en-GB"/>
          </w:rPr>
          <w:t>Stöcklin</w:t>
        </w:r>
        <w:proofErr w:type="spellEnd"/>
        <w:r w:rsidRPr="00E00EFA">
          <w:rPr>
            <w:rFonts w:ascii="Times New Roman" w:eastAsia="Times New Roman" w:hAnsi="Times New Roman" w:cs="Times New Roman"/>
            <w:sz w:val="24"/>
            <w:szCs w:val="24"/>
            <w:lang w:eastAsia="en-GB"/>
          </w:rPr>
          <w:t xml:space="preserve">, J. (2005). Seed weight increases with altitude in the Swiss Alps between related species but not among populations of individual species. </w:t>
        </w:r>
        <w:proofErr w:type="spellStart"/>
        <w:r w:rsidRPr="00E00EFA">
          <w:rPr>
            <w:rFonts w:ascii="Times New Roman" w:eastAsia="Times New Roman" w:hAnsi="Times New Roman" w:cs="Times New Roman"/>
            <w:i/>
            <w:iCs/>
            <w:sz w:val="24"/>
            <w:szCs w:val="24"/>
            <w:lang w:val="fr-BE" w:eastAsia="en-GB"/>
          </w:rPr>
          <w:t>Oecologia</w:t>
        </w:r>
        <w:proofErr w:type="spellEnd"/>
        <w:r w:rsidRPr="00E00EFA">
          <w:rPr>
            <w:rFonts w:ascii="Times New Roman" w:eastAsia="Times New Roman" w:hAnsi="Times New Roman" w:cs="Times New Roman"/>
            <w:sz w:val="24"/>
            <w:szCs w:val="24"/>
            <w:lang w:val="fr-BE" w:eastAsia="en-GB"/>
          </w:rPr>
          <w:t xml:space="preserve">, </w:t>
        </w:r>
        <w:r w:rsidRPr="00E00EFA">
          <w:rPr>
            <w:rFonts w:ascii="Times New Roman" w:eastAsia="Times New Roman" w:hAnsi="Times New Roman" w:cs="Times New Roman"/>
            <w:i/>
            <w:iCs/>
            <w:sz w:val="24"/>
            <w:szCs w:val="24"/>
            <w:lang w:val="fr-BE" w:eastAsia="en-GB"/>
          </w:rPr>
          <w:t>144</w:t>
        </w:r>
        <w:r w:rsidRPr="00E00EFA">
          <w:rPr>
            <w:rFonts w:ascii="Times New Roman" w:eastAsia="Times New Roman" w:hAnsi="Times New Roman" w:cs="Times New Roman"/>
            <w:sz w:val="24"/>
            <w:szCs w:val="24"/>
            <w:lang w:val="fr-BE" w:eastAsia="en-GB"/>
          </w:rPr>
          <w:t>(1), 55-61.</w:t>
        </w:r>
      </w:ins>
    </w:p>
    <w:p w14:paraId="5C98B7FE" w14:textId="77777777" w:rsidR="00E2144D" w:rsidRPr="00E00EFA" w:rsidRDefault="00E2144D" w:rsidP="00E2144D">
      <w:pPr>
        <w:pStyle w:val="ListParagraph"/>
        <w:numPr>
          <w:ilvl w:val="0"/>
          <w:numId w:val="5"/>
        </w:numPr>
        <w:spacing w:after="0" w:line="276" w:lineRule="auto"/>
        <w:jc w:val="both"/>
        <w:rPr>
          <w:ins w:id="3164" w:author="jimenezalfaro.borja@gmail.com" w:date="2020-08-01T16:23:00Z"/>
          <w:rFonts w:ascii="Times New Roman" w:eastAsia="Times New Roman" w:hAnsi="Times New Roman" w:cs="Times New Roman"/>
          <w:sz w:val="24"/>
          <w:szCs w:val="24"/>
        </w:rPr>
      </w:pPr>
      <w:proofErr w:type="spellStart"/>
      <w:ins w:id="3165" w:author="jimenezalfaro.borja@gmail.com" w:date="2020-08-01T16:23:00Z">
        <w:r w:rsidRPr="00E00EFA">
          <w:rPr>
            <w:rFonts w:ascii="Times New Roman" w:eastAsia="Times New Roman" w:hAnsi="Times New Roman" w:cs="Times New Roman"/>
            <w:sz w:val="24"/>
            <w:szCs w:val="24"/>
          </w:rPr>
          <w:t>Vandelook</w:t>
        </w:r>
        <w:proofErr w:type="spellEnd"/>
        <w:r w:rsidRPr="00E00EFA">
          <w:rPr>
            <w:rFonts w:ascii="Times New Roman" w:eastAsia="Times New Roman" w:hAnsi="Times New Roman" w:cs="Times New Roman"/>
            <w:sz w:val="24"/>
            <w:szCs w:val="24"/>
          </w:rPr>
          <w:t xml:space="preserve">, F., Janssens, S. B., &amp; Probert, R. J. (2012). Relative embryo length as an adaptation to habitat and life cycle in </w:t>
        </w:r>
        <w:proofErr w:type="spellStart"/>
        <w:r w:rsidRPr="00E00EFA">
          <w:rPr>
            <w:rFonts w:ascii="Times New Roman" w:eastAsia="Times New Roman" w:hAnsi="Times New Roman" w:cs="Times New Roman"/>
            <w:sz w:val="24"/>
            <w:szCs w:val="24"/>
          </w:rPr>
          <w:t>Apiaceae</w:t>
        </w:r>
        <w:proofErr w:type="spellEnd"/>
        <w:r w:rsidRPr="00E00EFA">
          <w:rPr>
            <w:rFonts w:ascii="Times New Roman" w:eastAsia="Times New Roman" w:hAnsi="Times New Roman" w:cs="Times New Roman"/>
            <w:sz w:val="24"/>
            <w:szCs w:val="24"/>
          </w:rPr>
          <w:t xml:space="preserve">. </w:t>
        </w:r>
        <w:r w:rsidRPr="00E00EFA">
          <w:rPr>
            <w:rFonts w:ascii="Times New Roman" w:eastAsia="Times New Roman" w:hAnsi="Times New Roman" w:cs="Times New Roman"/>
            <w:i/>
            <w:iCs/>
            <w:sz w:val="24"/>
            <w:szCs w:val="24"/>
          </w:rPr>
          <w:t xml:space="preserve">New </w:t>
        </w:r>
        <w:proofErr w:type="spellStart"/>
        <w:r w:rsidRPr="00E00EFA">
          <w:rPr>
            <w:rFonts w:ascii="Times New Roman" w:eastAsia="Times New Roman" w:hAnsi="Times New Roman" w:cs="Times New Roman"/>
            <w:i/>
            <w:iCs/>
            <w:sz w:val="24"/>
            <w:szCs w:val="24"/>
          </w:rPr>
          <w:t>Phytologist</w:t>
        </w:r>
        <w:proofErr w:type="spellEnd"/>
        <w:r w:rsidRPr="00E00EFA">
          <w:rPr>
            <w:rFonts w:ascii="Times New Roman" w:eastAsia="Times New Roman" w:hAnsi="Times New Roman" w:cs="Times New Roman"/>
            <w:sz w:val="24"/>
            <w:szCs w:val="24"/>
          </w:rPr>
          <w:t xml:space="preserve">, </w:t>
        </w:r>
        <w:r w:rsidRPr="00E00EFA">
          <w:rPr>
            <w:rFonts w:ascii="Times New Roman" w:eastAsia="Times New Roman" w:hAnsi="Times New Roman" w:cs="Times New Roman"/>
            <w:i/>
            <w:iCs/>
            <w:sz w:val="24"/>
            <w:szCs w:val="24"/>
          </w:rPr>
          <w:t>195</w:t>
        </w:r>
        <w:r w:rsidRPr="00E00EFA">
          <w:rPr>
            <w:rFonts w:ascii="Times New Roman" w:eastAsia="Times New Roman" w:hAnsi="Times New Roman" w:cs="Times New Roman"/>
            <w:sz w:val="24"/>
            <w:szCs w:val="24"/>
          </w:rPr>
          <w:t>(2), 479-487.</w:t>
        </w:r>
      </w:ins>
    </w:p>
    <w:p w14:paraId="69D76543" w14:textId="77777777" w:rsidR="00E2144D" w:rsidRPr="00E00EFA" w:rsidRDefault="00E2144D" w:rsidP="00E2144D">
      <w:pPr>
        <w:pStyle w:val="ListParagraph"/>
        <w:numPr>
          <w:ilvl w:val="0"/>
          <w:numId w:val="5"/>
        </w:numPr>
        <w:spacing w:after="0" w:line="276" w:lineRule="auto"/>
        <w:jc w:val="both"/>
        <w:rPr>
          <w:ins w:id="3166" w:author="jimenezalfaro.borja@gmail.com" w:date="2020-08-01T16:23:00Z"/>
          <w:rFonts w:ascii="Times New Roman" w:eastAsia="Times New Roman" w:hAnsi="Times New Roman" w:cs="Times New Roman"/>
          <w:sz w:val="24"/>
          <w:szCs w:val="24"/>
          <w:lang w:eastAsia="en-GB"/>
        </w:rPr>
      </w:pPr>
      <w:ins w:id="3167" w:author="jimenezalfaro.borja@gmail.com" w:date="2020-08-01T16:23:00Z">
        <w:r w:rsidRPr="00E00EFA">
          <w:rPr>
            <w:rFonts w:ascii="Times New Roman" w:eastAsia="Times New Roman" w:hAnsi="Times New Roman" w:cs="Times New Roman"/>
            <w:sz w:val="24"/>
            <w:szCs w:val="24"/>
            <w:lang w:val="nl-BE" w:eastAsia="en-GB"/>
          </w:rPr>
          <w:lastRenderedPageBreak/>
          <w:t xml:space="preserve">Wang, Y., Wang, J., Lai, L., Jiang, L., Zhuang, P., Zhang, L., ... </w:t>
        </w:r>
        <w:r w:rsidRPr="00E00EFA">
          <w:rPr>
            <w:rFonts w:ascii="Times New Roman" w:eastAsia="Times New Roman" w:hAnsi="Times New Roman" w:cs="Times New Roman"/>
            <w:sz w:val="24"/>
            <w:szCs w:val="24"/>
            <w:lang w:eastAsia="en-GB"/>
          </w:rPr>
          <w:t xml:space="preserve">&amp; Baskin, C. C. (2014). Geographic variation in seed traits within and among forty‐two species of Rhododendron (Ericaceae) on the Tibetan plateau: Relationships with altitude, habitat, plant height, and phylogeny. </w:t>
        </w:r>
        <w:r w:rsidRPr="00E00EFA">
          <w:rPr>
            <w:rFonts w:ascii="Times New Roman" w:eastAsia="Times New Roman" w:hAnsi="Times New Roman" w:cs="Times New Roman"/>
            <w:i/>
            <w:iCs/>
            <w:sz w:val="24"/>
            <w:szCs w:val="24"/>
            <w:lang w:eastAsia="en-GB"/>
          </w:rPr>
          <w:t>Ecology and Evolution</w:t>
        </w:r>
        <w:r w:rsidRPr="00E00EFA">
          <w:rPr>
            <w:rFonts w:ascii="Times New Roman" w:eastAsia="Times New Roman" w:hAnsi="Times New Roman" w:cs="Times New Roman"/>
            <w:sz w:val="24"/>
            <w:szCs w:val="24"/>
            <w:lang w:eastAsia="en-GB"/>
          </w:rPr>
          <w:t xml:space="preserve">, </w:t>
        </w:r>
        <w:r w:rsidRPr="00E00EFA">
          <w:rPr>
            <w:rFonts w:ascii="Times New Roman" w:eastAsia="Times New Roman" w:hAnsi="Times New Roman" w:cs="Times New Roman"/>
            <w:i/>
            <w:iCs/>
            <w:sz w:val="24"/>
            <w:szCs w:val="24"/>
            <w:lang w:eastAsia="en-GB"/>
          </w:rPr>
          <w:t>4</w:t>
        </w:r>
        <w:r w:rsidRPr="00E00EFA">
          <w:rPr>
            <w:rFonts w:ascii="Times New Roman" w:eastAsia="Times New Roman" w:hAnsi="Times New Roman" w:cs="Times New Roman"/>
            <w:sz w:val="24"/>
            <w:szCs w:val="24"/>
            <w:lang w:eastAsia="en-GB"/>
          </w:rPr>
          <w:t>(10), 1913-1923.</w:t>
        </w:r>
      </w:ins>
    </w:p>
    <w:p w14:paraId="07549AF4" w14:textId="77777777" w:rsidR="00E2144D" w:rsidRPr="00E00EFA" w:rsidRDefault="00E2144D" w:rsidP="00E2144D">
      <w:pPr>
        <w:pStyle w:val="ListParagraph"/>
        <w:numPr>
          <w:ilvl w:val="0"/>
          <w:numId w:val="5"/>
        </w:numPr>
        <w:spacing w:after="0" w:line="240" w:lineRule="auto"/>
        <w:rPr>
          <w:ins w:id="3168" w:author="jimenezalfaro.borja@gmail.com" w:date="2020-08-01T16:23:00Z"/>
          <w:rFonts w:ascii="Times New Roman" w:eastAsia="Times New Roman" w:hAnsi="Times New Roman" w:cs="Times New Roman"/>
          <w:sz w:val="24"/>
          <w:szCs w:val="24"/>
        </w:rPr>
      </w:pPr>
      <w:proofErr w:type="spellStart"/>
      <w:ins w:id="3169" w:author="jimenezalfaro.borja@gmail.com" w:date="2020-08-01T16:23:00Z">
        <w:r w:rsidRPr="00517A71">
          <w:rPr>
            <w:rFonts w:ascii="Times New Roman" w:eastAsia="Times New Roman" w:hAnsi="Times New Roman" w:cs="Times New Roman"/>
            <w:sz w:val="24"/>
            <w:szCs w:val="24"/>
            <w:lang w:val="es-ES"/>
          </w:rPr>
          <w:t>Westoby</w:t>
        </w:r>
        <w:proofErr w:type="spellEnd"/>
        <w:r w:rsidRPr="00517A71">
          <w:rPr>
            <w:rFonts w:ascii="Times New Roman" w:eastAsia="Times New Roman" w:hAnsi="Times New Roman" w:cs="Times New Roman"/>
            <w:sz w:val="24"/>
            <w:szCs w:val="24"/>
            <w:lang w:val="es-ES"/>
          </w:rPr>
          <w:t xml:space="preserve">, M., Jurado, E., &amp; </w:t>
        </w:r>
        <w:proofErr w:type="spellStart"/>
        <w:r w:rsidRPr="00517A71">
          <w:rPr>
            <w:rFonts w:ascii="Times New Roman" w:eastAsia="Times New Roman" w:hAnsi="Times New Roman" w:cs="Times New Roman"/>
            <w:sz w:val="24"/>
            <w:szCs w:val="24"/>
            <w:lang w:val="es-ES"/>
          </w:rPr>
          <w:t>Leishman</w:t>
        </w:r>
        <w:proofErr w:type="spellEnd"/>
        <w:r w:rsidRPr="00517A71">
          <w:rPr>
            <w:rFonts w:ascii="Times New Roman" w:eastAsia="Times New Roman" w:hAnsi="Times New Roman" w:cs="Times New Roman"/>
            <w:sz w:val="24"/>
            <w:szCs w:val="24"/>
            <w:lang w:val="es-ES"/>
          </w:rPr>
          <w:t xml:space="preserve">, M. (1992). </w:t>
        </w:r>
        <w:r w:rsidRPr="00E00EFA">
          <w:rPr>
            <w:rFonts w:ascii="Times New Roman" w:eastAsia="Times New Roman" w:hAnsi="Times New Roman" w:cs="Times New Roman"/>
            <w:sz w:val="24"/>
            <w:szCs w:val="24"/>
          </w:rPr>
          <w:t xml:space="preserve">Comparative evolutionary ecology of seed size. </w:t>
        </w:r>
        <w:r w:rsidRPr="00E00EFA">
          <w:rPr>
            <w:rFonts w:ascii="Times New Roman" w:eastAsia="Times New Roman" w:hAnsi="Times New Roman" w:cs="Times New Roman"/>
            <w:i/>
            <w:iCs/>
            <w:sz w:val="24"/>
            <w:szCs w:val="24"/>
          </w:rPr>
          <w:t>Trends in Ecology &amp; Evolution</w:t>
        </w:r>
        <w:r w:rsidRPr="00E00EFA">
          <w:rPr>
            <w:rFonts w:ascii="Times New Roman" w:eastAsia="Times New Roman" w:hAnsi="Times New Roman" w:cs="Times New Roman"/>
            <w:sz w:val="24"/>
            <w:szCs w:val="24"/>
          </w:rPr>
          <w:t xml:space="preserve">, </w:t>
        </w:r>
        <w:r w:rsidRPr="00E00EFA">
          <w:rPr>
            <w:rFonts w:ascii="Times New Roman" w:eastAsia="Times New Roman" w:hAnsi="Times New Roman" w:cs="Times New Roman"/>
            <w:i/>
            <w:iCs/>
            <w:sz w:val="24"/>
            <w:szCs w:val="24"/>
          </w:rPr>
          <w:t>7</w:t>
        </w:r>
        <w:r w:rsidRPr="00E00EFA">
          <w:rPr>
            <w:rFonts w:ascii="Times New Roman" w:eastAsia="Times New Roman" w:hAnsi="Times New Roman" w:cs="Times New Roman"/>
            <w:sz w:val="24"/>
            <w:szCs w:val="24"/>
          </w:rPr>
          <w:t>(11), 368-372.</w:t>
        </w:r>
      </w:ins>
    </w:p>
    <w:p w14:paraId="53C92D6C" w14:textId="77777777" w:rsidR="00E2144D" w:rsidRPr="0048026F" w:rsidRDefault="00E2144D" w:rsidP="00E2144D">
      <w:pPr>
        <w:pStyle w:val="ListParagraph"/>
        <w:spacing w:after="0" w:line="276" w:lineRule="auto"/>
        <w:jc w:val="both"/>
        <w:rPr>
          <w:ins w:id="3170" w:author="jimenezalfaro.borja@gmail.com" w:date="2020-08-01T16:23:00Z"/>
          <w:rFonts w:ascii="Times New Roman" w:eastAsia="Times New Roman" w:hAnsi="Times New Roman" w:cs="Times New Roman"/>
          <w:sz w:val="24"/>
          <w:szCs w:val="24"/>
          <w:lang w:eastAsia="en-GB"/>
        </w:rPr>
      </w:pPr>
    </w:p>
    <w:p w14:paraId="67E07D92" w14:textId="77777777" w:rsidR="00E2144D" w:rsidRPr="00BC6F0B" w:rsidRDefault="00E2144D" w:rsidP="00E2144D">
      <w:pPr>
        <w:spacing w:after="0" w:line="240" w:lineRule="auto"/>
        <w:rPr>
          <w:ins w:id="3171" w:author="jimenezalfaro.borja@gmail.com" w:date="2020-08-01T16:23:00Z"/>
          <w:rFonts w:ascii="Times New Roman" w:eastAsia="Times New Roman" w:hAnsi="Times New Roman" w:cs="Times New Roman"/>
          <w:lang w:eastAsia="en-GB"/>
        </w:rPr>
      </w:pPr>
    </w:p>
    <w:p w14:paraId="2A3E351D" w14:textId="77777777" w:rsidR="00E2144D" w:rsidRPr="00151B73" w:rsidRDefault="00E2144D" w:rsidP="00E2144D">
      <w:pPr>
        <w:pStyle w:val="EndNoteBibliography"/>
        <w:ind w:left="720" w:hanging="720"/>
        <w:rPr>
          <w:ins w:id="3172" w:author="jimenezalfaro.borja@gmail.com" w:date="2020-08-01T16:23:00Z"/>
          <w:noProof/>
        </w:rPr>
      </w:pPr>
      <w:ins w:id="3173" w:author="jimenezalfaro.borja@gmail.com" w:date="2020-08-01T16:23:00Z">
        <w:r>
          <w:rPr>
            <w:rFonts w:ascii="Calibri" w:hAnsi="Calibri" w:cs="Calibri"/>
            <w:lang w:val="en-US"/>
          </w:rPr>
          <w:fldChar w:fldCharType="begin"/>
        </w:r>
        <w:r>
          <w:instrText xml:space="preserve"> ADDIN EN.REFLIST </w:instrText>
        </w:r>
        <w:r>
          <w:rPr>
            <w:rFonts w:ascii="Calibri" w:hAnsi="Calibri" w:cs="Calibri"/>
            <w:lang w:val="en-US"/>
          </w:rPr>
          <w:fldChar w:fldCharType="separate"/>
        </w:r>
        <w:r w:rsidRPr="00151B73">
          <w:rPr>
            <w:noProof/>
          </w:rPr>
          <w:t>Hoyle GL, Steadman KJ, Good RB, McIntosh EJ, Galea LME, Nicotra AB (2015) Seed germination strategies: an evolutionary trajectory independent of vegetative functional traits. Frontiers in Plant Science 6. doi: 10.3389/fpls.2015.00731</w:t>
        </w:r>
      </w:ins>
    </w:p>
    <w:p w14:paraId="2F8862AB" w14:textId="77777777" w:rsidR="00E2144D" w:rsidRPr="00151B73" w:rsidRDefault="00E2144D" w:rsidP="00E2144D">
      <w:pPr>
        <w:pStyle w:val="EndNoteBibliography"/>
        <w:ind w:left="720" w:hanging="720"/>
        <w:rPr>
          <w:ins w:id="3174" w:author="jimenezalfaro.borja@gmail.com" w:date="2020-08-01T16:23:00Z"/>
          <w:noProof/>
        </w:rPr>
      </w:pPr>
      <w:ins w:id="3175" w:author="jimenezalfaro.borja@gmail.com" w:date="2020-08-01T16:23:00Z">
        <w:r w:rsidRPr="00151B73">
          <w:rPr>
            <w:noProof/>
          </w:rPr>
          <w:t>Satyanti A, Guja LK, Nicotra AB (2019) Temperature variability drives within-species variation in germination strategy and establishment characteristics of an alpine herb. Oecologia 189:407-419. doi: 10.1007/s00442-018-04328-2</w:t>
        </w:r>
      </w:ins>
    </w:p>
    <w:p w14:paraId="1E3DF864" w14:textId="77777777" w:rsidR="00E2144D" w:rsidRPr="00151B73" w:rsidRDefault="00E2144D" w:rsidP="00E2144D">
      <w:pPr>
        <w:pStyle w:val="EndNoteBibliography"/>
        <w:ind w:left="720" w:hanging="720"/>
        <w:rPr>
          <w:ins w:id="3176" w:author="jimenezalfaro.borja@gmail.com" w:date="2020-08-01T16:23:00Z"/>
          <w:noProof/>
        </w:rPr>
      </w:pPr>
      <w:ins w:id="3177" w:author="jimenezalfaro.borja@gmail.com" w:date="2020-08-01T16:23:00Z">
        <w:r w:rsidRPr="00151B73">
          <w:rPr>
            <w:noProof/>
          </w:rPr>
          <w:t>Sommerville KD, Martyn AJ, Offord CA (2013) Can seed characteristics or species distribution be used to predict the stratification requirements of herbs in the Australian Alps? Botanical Journal of the Linnean Society 172:187-204. doi: 10.1111/boj.12021</w:t>
        </w:r>
      </w:ins>
    </w:p>
    <w:p w14:paraId="032B3377" w14:textId="4A6EC5A1" w:rsidR="00E2144D" w:rsidRPr="00554280" w:rsidRDefault="00E2144D" w:rsidP="00E2144D">
      <w:pPr>
        <w:pStyle w:val="Bibliography"/>
      </w:pPr>
      <w:ins w:id="3178" w:author="jimenezalfaro.borja@gmail.com" w:date="2020-08-01T16:23:00Z">
        <w:r>
          <w:fldChar w:fldCharType="end"/>
        </w:r>
      </w:ins>
    </w:p>
    <w:sectPr w:rsidR="00E2144D" w:rsidRPr="00554280" w:rsidSect="00440AFE">
      <w:footerReference w:type="default" r:id="rId22"/>
      <w:pgSz w:w="12240" w:h="15840"/>
      <w:pgMar w:top="1701" w:right="1701" w:bottom="1701" w:left="1701"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5" w:author="jimenezalfaro.borja@gmail.com" w:date="2020-08-01T12:12:00Z" w:initials="j">
    <w:p w14:paraId="386C1A92" w14:textId="727CBAEC" w:rsidR="00A673A4" w:rsidRDefault="00A673A4">
      <w:pPr>
        <w:pStyle w:val="CommentText"/>
      </w:pPr>
      <w:r>
        <w:rPr>
          <w:rStyle w:val="CommentReference"/>
        </w:rPr>
        <w:annotationRef/>
      </w:r>
      <w:r>
        <w:t>In the previous version, it was like if the germination and seedling steps are forced to the same season, but this is not the case. I suggest a more general statement.</w:t>
      </w:r>
    </w:p>
  </w:comment>
  <w:comment w:id="145" w:author="jimenezalfaro.borja@gmail.com [2]" w:date="2020-08-02T11:58:00Z" w:initials="j">
    <w:p w14:paraId="4FAB4C71" w14:textId="6EE1E06E" w:rsidR="00A673A4" w:rsidRDefault="00A673A4">
      <w:pPr>
        <w:pStyle w:val="CommentText"/>
      </w:pPr>
      <w:r>
        <w:rPr>
          <w:rStyle w:val="CommentReference"/>
        </w:rPr>
        <w:annotationRef/>
      </w:r>
      <w:r>
        <w:t>However, we are focusing on the whole database and not comparing regional responses. Maybe we can change this paragraph and leave the seed germination spectrum as the current challenge (mentioning Saatkamp et al.)</w:t>
      </w:r>
    </w:p>
  </w:comment>
  <w:comment w:id="150" w:author="jimenezalfaro.borja@gmail.com" w:date="2020-08-01T16:13:00Z" w:initials="j">
    <w:p w14:paraId="4FC41CCD" w14:textId="37B3CC4C" w:rsidR="00A673A4" w:rsidRDefault="00A673A4">
      <w:pPr>
        <w:pStyle w:val="CommentText"/>
      </w:pPr>
      <w:r>
        <w:rPr>
          <w:rStyle w:val="CommentReference"/>
        </w:rPr>
        <w:annotationRef/>
      </w:r>
      <w:r>
        <w:t xml:space="preserve">From Arne: I would </w:t>
      </w:r>
      <w:proofErr w:type="spellStart"/>
      <w:r>
        <w:t>shotly</w:t>
      </w:r>
      <w:proofErr w:type="spellEnd"/>
      <w:r>
        <w:t xml:space="preserve"> add here an argument saying why it is important to </w:t>
      </w:r>
      <w:proofErr w:type="spellStart"/>
      <w:r>
        <w:t>undestand</w:t>
      </w:r>
      <w:proofErr w:type="spellEnd"/>
      <w:r>
        <w:t xml:space="preserve"> the alpine gemination syndrome: 1) to better understand how climatic changes would affect plant regeneration 2) to help to manage and eventually counteract regression of </w:t>
      </w:r>
      <w:proofErr w:type="spellStart"/>
      <w:r>
        <w:t>erstricted</w:t>
      </w:r>
      <w:proofErr w:type="spellEnd"/>
      <w:r>
        <w:t xml:space="preserve"> alpine species, Then at the end of the first paragraph </w:t>
      </w:r>
      <w:proofErr w:type="spellStart"/>
      <w:r>
        <w:t>refomulate</w:t>
      </w:r>
      <w:proofErr w:type="spellEnd"/>
      <w:r>
        <w:t xml:space="preserve"> this last sentence to an open question</w:t>
      </w:r>
    </w:p>
  </w:comment>
  <w:comment w:id="191" w:author="jimenezalfaro.borja@gmail.com" w:date="2020-08-01T12:45:00Z" w:initials="j">
    <w:p w14:paraId="64693394" w14:textId="1F3ECB8F" w:rsidR="00A673A4" w:rsidRPr="00E2144D" w:rsidRDefault="00A673A4">
      <w:pPr>
        <w:pStyle w:val="CommentText"/>
        <w:rPr>
          <w:lang w:val="es-ES"/>
        </w:rPr>
      </w:pPr>
      <w:r>
        <w:rPr>
          <w:rStyle w:val="CommentReference"/>
        </w:rPr>
        <w:annotationRef/>
      </w:r>
      <w:r w:rsidRPr="00E2144D">
        <w:rPr>
          <w:lang w:val="es-ES"/>
        </w:rPr>
        <w:t xml:space="preserve">??? </w:t>
      </w:r>
      <w:proofErr w:type="spellStart"/>
      <w:r w:rsidRPr="00E2144D">
        <w:rPr>
          <w:lang w:val="es-ES"/>
        </w:rPr>
        <w:t>This</w:t>
      </w:r>
      <w:proofErr w:type="spellEnd"/>
      <w:r w:rsidRPr="00E2144D">
        <w:rPr>
          <w:lang w:val="es-ES"/>
        </w:rPr>
        <w:t xml:space="preserve"> </w:t>
      </w:r>
      <w:proofErr w:type="spellStart"/>
      <w:r w:rsidRPr="00E2144D">
        <w:rPr>
          <w:lang w:val="es-ES"/>
        </w:rPr>
        <w:t>is</w:t>
      </w:r>
      <w:proofErr w:type="spellEnd"/>
      <w:r w:rsidRPr="00E2144D">
        <w:rPr>
          <w:lang w:val="es-ES"/>
        </w:rPr>
        <w:t xml:space="preserve"> </w:t>
      </w:r>
      <w:proofErr w:type="spellStart"/>
      <w:r w:rsidRPr="00E2144D">
        <w:rPr>
          <w:lang w:val="es-ES"/>
        </w:rPr>
        <w:t>confusing</w:t>
      </w:r>
      <w:proofErr w:type="spellEnd"/>
    </w:p>
  </w:comment>
  <w:comment w:id="258" w:author="jimenezalfaro.borja@gmail.com" w:date="2020-08-01T13:06:00Z" w:initials="j">
    <w:p w14:paraId="257489BB" w14:textId="3AA1EA94" w:rsidR="00A673A4" w:rsidRPr="003F36F4" w:rsidRDefault="00A673A4">
      <w:pPr>
        <w:pStyle w:val="CommentText"/>
        <w:rPr>
          <w:lang w:val="es-ES"/>
        </w:rPr>
      </w:pPr>
      <w:r>
        <w:rPr>
          <w:rStyle w:val="CommentReference"/>
        </w:rPr>
        <w:annotationRef/>
      </w:r>
      <w:r w:rsidRPr="003F36F4">
        <w:rPr>
          <w:lang w:val="es-ES"/>
        </w:rPr>
        <w:t xml:space="preserve">Ahora mismo no </w:t>
      </w:r>
      <w:r>
        <w:rPr>
          <w:lang w:val="es-ES"/>
        </w:rPr>
        <w:t xml:space="preserve">lo encuentro, hay una </w:t>
      </w:r>
      <w:proofErr w:type="spellStart"/>
      <w:r>
        <w:rPr>
          <w:lang w:val="es-ES"/>
        </w:rPr>
        <w:t>review</w:t>
      </w:r>
      <w:proofErr w:type="spellEnd"/>
      <w:r>
        <w:rPr>
          <w:lang w:val="es-ES"/>
        </w:rPr>
        <w:t xml:space="preserve"> sobre </w:t>
      </w:r>
      <w:proofErr w:type="spellStart"/>
      <w:r>
        <w:rPr>
          <w:lang w:val="es-ES"/>
        </w:rPr>
        <w:t>alpine</w:t>
      </w:r>
      <w:proofErr w:type="spellEnd"/>
      <w:r>
        <w:rPr>
          <w:lang w:val="es-ES"/>
        </w:rPr>
        <w:t xml:space="preserve"> </w:t>
      </w:r>
      <w:proofErr w:type="spellStart"/>
      <w:r>
        <w:rPr>
          <w:lang w:val="es-ES"/>
        </w:rPr>
        <w:t>seed</w:t>
      </w:r>
      <w:proofErr w:type="spellEnd"/>
      <w:r>
        <w:rPr>
          <w:lang w:val="es-ES"/>
        </w:rPr>
        <w:t xml:space="preserve"> Banks, el primer autor tiene un nombre raro.</w:t>
      </w:r>
    </w:p>
  </w:comment>
  <w:comment w:id="270" w:author="jimenezalfaro.borja@gmail.com" w:date="2020-08-01T16:13:00Z" w:initials="j">
    <w:p w14:paraId="48134D96" w14:textId="4B9D9EE9" w:rsidR="00A673A4" w:rsidRDefault="00A673A4">
      <w:pPr>
        <w:pStyle w:val="CommentText"/>
      </w:pPr>
      <w:r>
        <w:rPr>
          <w:rStyle w:val="CommentReference"/>
        </w:rPr>
        <w:annotationRef/>
      </w:r>
      <w:r>
        <w:t>I would expect here a list of (hypotheses and) questions, tailored to fit exactly the main results/figures of the text, it could be followed by a short statement on the general approach</w:t>
      </w:r>
    </w:p>
  </w:comment>
  <w:comment w:id="358" w:author="jimenezalfaro.borja@gmail.com [3]" w:date="2020-08-02T12:01:00Z" w:initials="j">
    <w:p w14:paraId="183B12AD" w14:textId="2B205DE1" w:rsidR="00A673A4" w:rsidRDefault="00A673A4">
      <w:pPr>
        <w:pStyle w:val="CommentText"/>
      </w:pPr>
      <w:r>
        <w:rPr>
          <w:rStyle w:val="CommentReference"/>
        </w:rPr>
        <w:annotationRef/>
      </w:r>
      <w:r>
        <w:t>See my previous point</w:t>
      </w:r>
    </w:p>
  </w:comment>
  <w:comment w:id="417" w:author="jimenezalfaro.borja@gmail.com [4]" w:date="2020-08-02T12:05:00Z" w:initials="j">
    <w:p w14:paraId="0356A091" w14:textId="23DC3760" w:rsidR="00A673A4" w:rsidRDefault="00A673A4">
      <w:pPr>
        <w:pStyle w:val="CommentText"/>
      </w:pPr>
      <w:r>
        <w:rPr>
          <w:rStyle w:val="CommentReference"/>
        </w:rPr>
        <w:annotationRef/>
      </w:r>
      <w:r>
        <w:t>Explain a little bit to prevent future comments about whether this is (or not) a meta-analysis.</w:t>
      </w:r>
    </w:p>
  </w:comment>
  <w:comment w:id="428" w:author="jimenezalfaro.borja@gmail.com [5]" w:date="2020-08-02T12:03:00Z" w:initials="j">
    <w:p w14:paraId="06568AE3" w14:textId="0B29AD0A" w:rsidR="00A673A4" w:rsidRDefault="00A673A4">
      <w:pPr>
        <w:pStyle w:val="CommentText"/>
      </w:pPr>
      <w:r>
        <w:rPr>
          <w:rStyle w:val="CommentReference"/>
        </w:rPr>
        <w:annotationRef/>
      </w:r>
      <w:r>
        <w:t>There are also a few woody species, I think it is necessary to indicate here (or just move this sentence to the “Description of the dataset” section</w:t>
      </w:r>
    </w:p>
  </w:comment>
  <w:comment w:id="442" w:author="jimenezalfaro.borja@gmail.com" w:date="2020-08-01T13:30:00Z" w:initials="j">
    <w:p w14:paraId="4C66E996" w14:textId="20EA60C6" w:rsidR="00A673A4" w:rsidRDefault="00A673A4">
      <w:pPr>
        <w:pStyle w:val="CommentText"/>
      </w:pPr>
      <w:r>
        <w:rPr>
          <w:rStyle w:val="CommentReference"/>
        </w:rPr>
        <w:annotationRef/>
      </w:r>
      <w:r>
        <w:t>?</w:t>
      </w:r>
    </w:p>
  </w:comment>
  <w:comment w:id="476" w:author="jimenezalfaro.borja@gmail.com" w:date="2020-08-01T18:14:00Z" w:initials="j">
    <w:p w14:paraId="6B8C58DD" w14:textId="2B622C28" w:rsidR="00A673A4" w:rsidRDefault="00A673A4">
      <w:pPr>
        <w:pStyle w:val="CommentText"/>
      </w:pPr>
      <w:r>
        <w:rPr>
          <w:rStyle w:val="CommentReference"/>
        </w:rPr>
        <w:annotationRef/>
      </w:r>
      <w:r>
        <w:t>I merge two paragraphs of the previous results section and moved the pack here: they are a general description of the seed data according to literature. This represents good information to show that species living in the alpine belt are all similar in terms of basic seed traits, but this is a description of the data rather than a main result.</w:t>
      </w:r>
    </w:p>
  </w:comment>
  <w:comment w:id="498" w:author="LocalAdmin" w:date="2020-07-13T13:41:00Z" w:initials="L">
    <w:p w14:paraId="68A586DC" w14:textId="77777777" w:rsidR="00A673A4" w:rsidRDefault="00A673A4" w:rsidP="005E4CE0">
      <w:pPr>
        <w:pStyle w:val="CommentText"/>
        <w:rPr>
          <w:rFonts w:ascii="Times New Roman" w:hAnsi="Times New Roman" w:cs="Times New Roman"/>
        </w:rPr>
      </w:pPr>
      <w:r>
        <w:rPr>
          <w:rStyle w:val="CommentReference"/>
        </w:rPr>
        <w:annotationRef/>
      </w:r>
      <w:r>
        <w:t>In the original MS Eduardo states that ‘</w:t>
      </w:r>
      <w:r w:rsidRPr="0030712D">
        <w:rPr>
          <w:rFonts w:ascii="Times New Roman" w:hAnsi="Times New Roman" w:cs="Times New Roman"/>
        </w:rPr>
        <w:t xml:space="preserve">The most noticeable difference between generalist and strict species was in the morphological (MD) and morphophysiological (MPD) classes, which were more frequent in the strict alpine </w:t>
      </w:r>
      <w:proofErr w:type="gramStart"/>
      <w:r w:rsidRPr="0030712D">
        <w:rPr>
          <w:rFonts w:ascii="Times New Roman" w:hAnsi="Times New Roman" w:cs="Times New Roman"/>
        </w:rPr>
        <w:t>species</w:t>
      </w:r>
      <w:r>
        <w:rPr>
          <w:rFonts w:ascii="Times New Roman" w:hAnsi="Times New Roman" w:cs="Times New Roman"/>
        </w:rPr>
        <w:t>’</w:t>
      </w:r>
      <w:proofErr w:type="gramEnd"/>
      <w:r>
        <w:rPr>
          <w:rFonts w:ascii="Times New Roman" w:hAnsi="Times New Roman" w:cs="Times New Roman"/>
        </w:rPr>
        <w:t>.</w:t>
      </w:r>
    </w:p>
    <w:p w14:paraId="31339CAF" w14:textId="77777777" w:rsidR="00A673A4" w:rsidRDefault="00A673A4" w:rsidP="005E4CE0">
      <w:pPr>
        <w:pStyle w:val="CommentText"/>
        <w:rPr>
          <w:rFonts w:ascii="Times New Roman" w:hAnsi="Times New Roman" w:cs="Times New Roman"/>
        </w:rPr>
      </w:pPr>
    </w:p>
    <w:p w14:paraId="240EBB98" w14:textId="77777777" w:rsidR="00A673A4" w:rsidRDefault="00A673A4" w:rsidP="005E4CE0">
      <w:pPr>
        <w:pStyle w:val="CommentText"/>
      </w:pPr>
      <w:r>
        <w:rPr>
          <w:rFonts w:ascii="Times New Roman" w:hAnsi="Times New Roman" w:cs="Times New Roman"/>
        </w:rPr>
        <w:t xml:space="preserve">I do not think that 10-12% is a noticeable difference. What </w:t>
      </w:r>
      <w:proofErr w:type="spellStart"/>
      <w:r>
        <w:rPr>
          <w:rFonts w:ascii="Times New Roman" w:hAnsi="Times New Roman" w:cs="Times New Roman"/>
        </w:rPr>
        <w:t>to</w:t>
      </w:r>
      <w:proofErr w:type="spellEnd"/>
      <w:r>
        <w:rPr>
          <w:rFonts w:ascii="Times New Roman" w:hAnsi="Times New Roman" w:cs="Times New Roman"/>
        </w:rPr>
        <w:t xml:space="preserve"> you think?</w:t>
      </w:r>
    </w:p>
  </w:comment>
  <w:comment w:id="499" w:author="Lydia Guja" w:date="2020-07-17T10:29:00Z" w:initials="LG">
    <w:p w14:paraId="643F7DC6" w14:textId="77777777" w:rsidR="00A673A4" w:rsidRDefault="00A673A4" w:rsidP="005E4CE0">
      <w:pPr>
        <w:pStyle w:val="CommentText"/>
      </w:pPr>
      <w:r>
        <w:rPr>
          <w:rStyle w:val="CommentReference"/>
        </w:rPr>
        <w:annotationRef/>
      </w:r>
      <w:r>
        <w:t>Agree with the proposed new text.</w:t>
      </w:r>
    </w:p>
    <w:p w14:paraId="72C900AC" w14:textId="77777777" w:rsidR="00A673A4" w:rsidRDefault="00A673A4" w:rsidP="005E4CE0">
      <w:pPr>
        <w:pStyle w:val="CommentText"/>
      </w:pPr>
      <w:r>
        <w:t xml:space="preserve">MD is probably too infrequent to say much. It does seem </w:t>
      </w:r>
      <w:proofErr w:type="spellStart"/>
      <w:r>
        <w:t>approx</w:t>
      </w:r>
      <w:proofErr w:type="spellEnd"/>
      <w:r>
        <w:t xml:space="preserve"> 1.5x MPD in strict than generalist so I agree with Eduardo’s original text that there is the biggest difference in </w:t>
      </w:r>
      <w:proofErr w:type="gramStart"/>
      <w:r>
        <w:t>MPD</w:t>
      </w:r>
      <w:proofErr w:type="gramEnd"/>
      <w:r>
        <w:t xml:space="preserve"> and I think that is interesting. But unless we can support that claim with some stats or at least the % numbers for MPD I think it is safer to leave out as proposed in the new text from Sergey.</w:t>
      </w:r>
    </w:p>
  </w:comment>
  <w:comment w:id="500" w:author="LocalAdmin" w:date="2020-07-13T13:36:00Z" w:initials="L">
    <w:p w14:paraId="242BCE55" w14:textId="77777777" w:rsidR="00A673A4" w:rsidRDefault="00A673A4" w:rsidP="005E4CE0">
      <w:pPr>
        <w:pStyle w:val="CommentText"/>
      </w:pPr>
      <w:r>
        <w:rPr>
          <w:rStyle w:val="CommentReference"/>
        </w:rPr>
        <w:annotationRef/>
      </w:r>
      <w:r>
        <w:t>@Eduardo: Is there a way to test it formally? Visually they are not so different, but who knows…</w:t>
      </w:r>
    </w:p>
  </w:comment>
  <w:comment w:id="501" w:author="jimenezalfaro.borja@gmail.com" w:date="2020-08-01T14:40:00Z" w:initials="j">
    <w:p w14:paraId="3F97527E" w14:textId="77777777" w:rsidR="00A673A4" w:rsidRDefault="00A673A4" w:rsidP="005E4CE0">
      <w:pPr>
        <w:pStyle w:val="CommentText"/>
      </w:pPr>
      <w:r>
        <w:rPr>
          <w:rStyle w:val="CommentReference"/>
        </w:rPr>
        <w:annotationRef/>
      </w:r>
      <w:r>
        <w:t>I had the same comment here (Not that much difference (</w:t>
      </w:r>
      <w:proofErr w:type="gramStart"/>
      <w:r>
        <w:t>actually the</w:t>
      </w:r>
      <w:proofErr w:type="gramEnd"/>
      <w:r>
        <w:t xml:space="preserve"> opposite for PD). If we aggregate PD and MPD, I </w:t>
      </w:r>
      <w:proofErr w:type="gramStart"/>
      <w:r>
        <w:t>would</w:t>
      </w:r>
      <w:proofErr w:type="gramEnd"/>
      <w:r>
        <w:t xml:space="preserve"> say that physiological dormancy is largely the main strategy for the whole dataset.)</w:t>
      </w:r>
    </w:p>
  </w:comment>
  <w:comment w:id="507" w:author="LocalAdmin" w:date="2020-07-13T14:21:00Z" w:initials="L">
    <w:p w14:paraId="2B448DC8" w14:textId="77777777" w:rsidR="00A673A4" w:rsidRDefault="00A673A4" w:rsidP="005E4CE0">
      <w:pPr>
        <w:pStyle w:val="CommentText"/>
      </w:pPr>
      <w:r>
        <w:rPr>
          <w:rStyle w:val="CommentReference"/>
        </w:rPr>
        <w:annotationRef/>
      </w:r>
      <w:r>
        <w:t>@Eduardo: could you please add the numbers?</w:t>
      </w:r>
    </w:p>
  </w:comment>
  <w:comment w:id="540" w:author="jimenezalfaro.borja@gmail.com" w:date="2020-08-01T18:03:00Z" w:initials="j">
    <w:p w14:paraId="652CE4EA" w14:textId="4861CD12" w:rsidR="00A673A4" w:rsidRDefault="00A673A4">
      <w:pPr>
        <w:pStyle w:val="CommentText"/>
      </w:pPr>
      <w:r>
        <w:rPr>
          <w:rStyle w:val="CommentReference"/>
        </w:rPr>
        <w:annotationRef/>
      </w:r>
      <w:r>
        <w:t>If using acronyms for the others, why not for this one? You can also avoid any acronym</w:t>
      </w:r>
    </w:p>
  </w:comment>
  <w:comment w:id="549" w:author="jimenezalfaro.borja@gmail.com" w:date="2020-08-01T13:36:00Z" w:initials="j">
    <w:p w14:paraId="21BF3482" w14:textId="68A48EE0" w:rsidR="00A673A4" w:rsidRDefault="00A673A4">
      <w:pPr>
        <w:pStyle w:val="CommentText"/>
      </w:pPr>
      <w:r>
        <w:rPr>
          <w:rStyle w:val="CommentReference"/>
        </w:rPr>
        <w:annotationRef/>
      </w:r>
      <w:r>
        <w:t>There was a comment inserted the previous version: “Check with Angelino”</w:t>
      </w:r>
    </w:p>
  </w:comment>
  <w:comment w:id="554" w:author="jimenezalfaro.borja@gmail.com" w:date="2020-08-01T18:52:00Z" w:initials="j">
    <w:p w14:paraId="4A73953F" w14:textId="700652C7" w:rsidR="00A673A4" w:rsidRDefault="00A673A4">
      <w:pPr>
        <w:pStyle w:val="CommentText"/>
      </w:pPr>
      <w:r>
        <w:rPr>
          <w:rStyle w:val="CommentReference"/>
        </w:rPr>
        <w:annotationRef/>
      </w:r>
      <w:r>
        <w:t>These are very correlated effects (as shown in the corresponding figure of the results. Since the overlap of species across regions is probably very low, different species are in most cases representing different seed lots. I would keep only species identity as the most informative random effect for these data asset.</w:t>
      </w:r>
    </w:p>
  </w:comment>
  <w:comment w:id="555" w:author="jimenezalfaro.borja@gmail.com" w:date="2020-08-01T18:55:00Z" w:initials="j">
    <w:p w14:paraId="3970A9B3" w14:textId="15670B7A" w:rsidR="00A673A4" w:rsidRDefault="00A673A4">
      <w:pPr>
        <w:pStyle w:val="CommentText"/>
      </w:pPr>
      <w:r>
        <w:rPr>
          <w:rStyle w:val="CommentReference"/>
        </w:rPr>
        <w:annotationRef/>
      </w:r>
      <w:r>
        <w:t xml:space="preserve">The same point: lab and alpine region are very much correlated as reflected in the figure. Probably most of the labs </w:t>
      </w:r>
      <w:proofErr w:type="gramStart"/>
      <w:r>
        <w:t>have also</w:t>
      </w:r>
      <w:proofErr w:type="gramEnd"/>
      <w:r>
        <w:t xml:space="preserve"> data from the same region. I would focus on region here.</w:t>
      </w:r>
    </w:p>
  </w:comment>
  <w:comment w:id="573" w:author="jimenezalfaro.borja@gmail.com" w:date="2020-08-01T13:47:00Z" w:initials="j">
    <w:p w14:paraId="33BC3AD6" w14:textId="70EC8422" w:rsidR="00A673A4" w:rsidRDefault="00A673A4">
      <w:pPr>
        <w:pStyle w:val="CommentText"/>
      </w:pPr>
      <w:r>
        <w:rPr>
          <w:rStyle w:val="CommentReference"/>
        </w:rPr>
        <w:annotationRef/>
      </w:r>
      <w:r>
        <w:t xml:space="preserve">Initially, I thought it would be better to report the results with the sequence of the three response variables, but this way is also ok. Anyway, the Discussion goes better by focusing on the </w:t>
      </w:r>
      <w:proofErr w:type="spellStart"/>
      <w:r>
        <w:t>the</w:t>
      </w:r>
      <w:proofErr w:type="spellEnd"/>
      <w:r>
        <w:t xml:space="preserve"> environmental cues, and then along main responses (germination proportion, MGT and UNC). Note that when the SE of effect sizes overlap with zero, the effect is not significant. Please double check this for e.g. for GA3 for UNC.</w:t>
      </w:r>
    </w:p>
  </w:comment>
  <w:comment w:id="576" w:author="jimenezalfaro.borja@gmail.com" w:date="2020-08-01T13:57:00Z" w:initials="j">
    <w:p w14:paraId="4D607880" w14:textId="205A0A1A" w:rsidR="00A673A4" w:rsidRDefault="00A673A4">
      <w:pPr>
        <w:pStyle w:val="CommentText"/>
      </w:pPr>
      <w:r>
        <w:rPr>
          <w:rStyle w:val="CommentReference"/>
        </w:rPr>
        <w:annotationRef/>
      </w:r>
    </w:p>
  </w:comment>
  <w:comment w:id="586" w:author="jimenezalfaro.borja@gmail.com" w:date="2020-08-01T13:55:00Z" w:initials="j">
    <w:p w14:paraId="7CE7E903" w14:textId="02B30A13" w:rsidR="00A673A4" w:rsidRDefault="00A673A4">
      <w:pPr>
        <w:pStyle w:val="CommentText"/>
      </w:pPr>
      <w:r>
        <w:rPr>
          <w:rStyle w:val="CommentReference"/>
        </w:rPr>
        <w:annotationRef/>
      </w:r>
      <w:r>
        <w:t>Not that much difference (</w:t>
      </w:r>
      <w:proofErr w:type="gramStart"/>
      <w:r>
        <w:t>actually the</w:t>
      </w:r>
      <w:proofErr w:type="gramEnd"/>
      <w:r>
        <w:t xml:space="preserve"> opposite for PD). If we aggregate PD and MPD, I </w:t>
      </w:r>
      <w:proofErr w:type="gramStart"/>
      <w:r>
        <w:t>would</w:t>
      </w:r>
      <w:proofErr w:type="gramEnd"/>
      <w:r>
        <w:t xml:space="preserve"> say that physiological dormancy is largely the main strategy for the whole dataset.</w:t>
      </w:r>
    </w:p>
  </w:comment>
  <w:comment w:id="605" w:author="LocalAdmin" w:date="2020-07-13T13:41:00Z" w:initials="L">
    <w:p w14:paraId="0A425B01" w14:textId="77777777" w:rsidR="00A673A4" w:rsidRDefault="00A673A4" w:rsidP="00F94F1C">
      <w:pPr>
        <w:pStyle w:val="CommentText"/>
        <w:rPr>
          <w:rFonts w:ascii="Times New Roman" w:hAnsi="Times New Roman" w:cs="Times New Roman"/>
        </w:rPr>
      </w:pPr>
      <w:r>
        <w:rPr>
          <w:rStyle w:val="CommentReference"/>
        </w:rPr>
        <w:annotationRef/>
      </w:r>
      <w:r>
        <w:t>In the original MS Eduardo states that ‘</w:t>
      </w:r>
      <w:r w:rsidRPr="0030712D">
        <w:rPr>
          <w:rFonts w:ascii="Times New Roman" w:hAnsi="Times New Roman" w:cs="Times New Roman"/>
        </w:rPr>
        <w:t xml:space="preserve">The most noticeable difference between generalist and strict species was in the morphological (MD) and morphophysiological (MPD) classes, which were more frequent in the strict alpine </w:t>
      </w:r>
      <w:proofErr w:type="gramStart"/>
      <w:r w:rsidRPr="0030712D">
        <w:rPr>
          <w:rFonts w:ascii="Times New Roman" w:hAnsi="Times New Roman" w:cs="Times New Roman"/>
        </w:rPr>
        <w:t>species</w:t>
      </w:r>
      <w:r>
        <w:rPr>
          <w:rFonts w:ascii="Times New Roman" w:hAnsi="Times New Roman" w:cs="Times New Roman"/>
        </w:rPr>
        <w:t>’</w:t>
      </w:r>
      <w:proofErr w:type="gramEnd"/>
      <w:r>
        <w:rPr>
          <w:rFonts w:ascii="Times New Roman" w:hAnsi="Times New Roman" w:cs="Times New Roman"/>
        </w:rPr>
        <w:t>.</w:t>
      </w:r>
    </w:p>
    <w:p w14:paraId="2EA9FAC0" w14:textId="77777777" w:rsidR="00A673A4" w:rsidRDefault="00A673A4" w:rsidP="00F94F1C">
      <w:pPr>
        <w:pStyle w:val="CommentText"/>
        <w:rPr>
          <w:rFonts w:ascii="Times New Roman" w:hAnsi="Times New Roman" w:cs="Times New Roman"/>
        </w:rPr>
      </w:pPr>
    </w:p>
    <w:p w14:paraId="4A0552DE" w14:textId="77777777" w:rsidR="00A673A4" w:rsidRDefault="00A673A4" w:rsidP="00F94F1C">
      <w:pPr>
        <w:pStyle w:val="CommentText"/>
      </w:pPr>
      <w:r>
        <w:rPr>
          <w:rFonts w:ascii="Times New Roman" w:hAnsi="Times New Roman" w:cs="Times New Roman"/>
        </w:rPr>
        <w:t xml:space="preserve">I do not think that 10-12% is a noticeable difference. What </w:t>
      </w:r>
      <w:proofErr w:type="spellStart"/>
      <w:r>
        <w:rPr>
          <w:rFonts w:ascii="Times New Roman" w:hAnsi="Times New Roman" w:cs="Times New Roman"/>
        </w:rPr>
        <w:t>to</w:t>
      </w:r>
      <w:proofErr w:type="spellEnd"/>
      <w:r>
        <w:rPr>
          <w:rFonts w:ascii="Times New Roman" w:hAnsi="Times New Roman" w:cs="Times New Roman"/>
        </w:rPr>
        <w:t xml:space="preserve"> you think?</w:t>
      </w:r>
    </w:p>
  </w:comment>
  <w:comment w:id="606" w:author="Lydia Guja" w:date="2020-07-17T10:29:00Z" w:initials="LG">
    <w:p w14:paraId="4948F48D" w14:textId="77777777" w:rsidR="00A673A4" w:rsidRDefault="00A673A4" w:rsidP="00F94F1C">
      <w:pPr>
        <w:pStyle w:val="CommentText"/>
      </w:pPr>
      <w:r>
        <w:rPr>
          <w:rStyle w:val="CommentReference"/>
        </w:rPr>
        <w:annotationRef/>
      </w:r>
      <w:r>
        <w:t>Agree with the proposed new text.</w:t>
      </w:r>
    </w:p>
    <w:p w14:paraId="0EDAA044" w14:textId="77777777" w:rsidR="00A673A4" w:rsidRDefault="00A673A4" w:rsidP="00F94F1C">
      <w:pPr>
        <w:pStyle w:val="CommentText"/>
      </w:pPr>
      <w:r>
        <w:t xml:space="preserve">MD is probably too infrequent to say much. It does seem </w:t>
      </w:r>
      <w:proofErr w:type="spellStart"/>
      <w:r>
        <w:t>approx</w:t>
      </w:r>
      <w:proofErr w:type="spellEnd"/>
      <w:r>
        <w:t xml:space="preserve"> 1.5x MPD in strict than generalist so I agree with Eduardo’s original text that there is the biggest difference in </w:t>
      </w:r>
      <w:proofErr w:type="gramStart"/>
      <w:r>
        <w:t>MPD</w:t>
      </w:r>
      <w:proofErr w:type="gramEnd"/>
      <w:r>
        <w:t xml:space="preserve"> and I think that is interesting. But unless we can support that claim with some stats or at least the % numbers for MPD I think it is safer to leave out as proposed in the new text from Sergey.</w:t>
      </w:r>
    </w:p>
  </w:comment>
  <w:comment w:id="610" w:author="LocalAdmin" w:date="2020-07-13T13:36:00Z" w:initials="L">
    <w:p w14:paraId="7442F86A" w14:textId="77777777" w:rsidR="00A673A4" w:rsidRDefault="00A673A4" w:rsidP="00F94F1C">
      <w:pPr>
        <w:pStyle w:val="CommentText"/>
      </w:pPr>
      <w:r>
        <w:rPr>
          <w:rStyle w:val="CommentReference"/>
        </w:rPr>
        <w:annotationRef/>
      </w:r>
      <w:r>
        <w:t>@Eduardo: Is there a way to test it formally? Visually they are not so different, but who knows…</w:t>
      </w:r>
    </w:p>
  </w:comment>
  <w:comment w:id="611" w:author="jimenezalfaro.borja@gmail.com" w:date="2020-08-01T14:40:00Z" w:initials="j">
    <w:p w14:paraId="5CDF0BA4" w14:textId="65B196EE" w:rsidR="00A673A4" w:rsidRDefault="00A673A4">
      <w:pPr>
        <w:pStyle w:val="CommentText"/>
      </w:pPr>
      <w:r>
        <w:rPr>
          <w:rStyle w:val="CommentReference"/>
        </w:rPr>
        <w:annotationRef/>
      </w:r>
      <w:r>
        <w:t>I had the same comment here (Not that much difference (</w:t>
      </w:r>
      <w:proofErr w:type="gramStart"/>
      <w:r>
        <w:t>actually the</w:t>
      </w:r>
      <w:proofErr w:type="gramEnd"/>
      <w:r>
        <w:t xml:space="preserve"> opposite for PD). If we aggregate PD and MPD, I </w:t>
      </w:r>
      <w:proofErr w:type="gramStart"/>
      <w:r>
        <w:t>would</w:t>
      </w:r>
      <w:proofErr w:type="gramEnd"/>
      <w:r>
        <w:t xml:space="preserve"> say that physiological dormancy is largely the main strategy for the whole dataset.)</w:t>
      </w:r>
    </w:p>
  </w:comment>
  <w:comment w:id="616" w:author="LocalAdmin" w:date="2020-07-13T14:21:00Z" w:initials="L">
    <w:p w14:paraId="4840DEB0" w14:textId="77777777" w:rsidR="00A673A4" w:rsidRDefault="00A673A4" w:rsidP="00F94F1C">
      <w:pPr>
        <w:pStyle w:val="CommentText"/>
      </w:pPr>
      <w:r>
        <w:rPr>
          <w:rStyle w:val="CommentReference"/>
        </w:rPr>
        <w:annotationRef/>
      </w:r>
      <w:r>
        <w:t>@Eduardo: could you please add the numbers?</w:t>
      </w:r>
    </w:p>
  </w:comment>
  <w:comment w:id="628" w:author="jimenezalfaro.borja@gmail.com [6]" w:date="2020-08-02T12:09:00Z" w:initials="j">
    <w:p w14:paraId="0D841E25" w14:textId="64216593" w:rsidR="00A673A4" w:rsidRDefault="00A673A4">
      <w:pPr>
        <w:pStyle w:val="CommentText"/>
      </w:pPr>
      <w:r>
        <w:rPr>
          <w:rStyle w:val="CommentReference"/>
        </w:rPr>
        <w:annotationRef/>
      </w:r>
      <w:r>
        <w:t>I changed the sequence of Figures, see the complementary file for Figures</w:t>
      </w:r>
    </w:p>
  </w:comment>
  <w:comment w:id="641" w:author="jimenezalfaro.borja@gmail.com" w:date="2020-08-01T18:46:00Z" w:initials="j">
    <w:p w14:paraId="782BD4AC" w14:textId="1B85B406" w:rsidR="00A673A4" w:rsidRDefault="00A673A4">
      <w:pPr>
        <w:pStyle w:val="CommentText"/>
      </w:pPr>
      <w:r>
        <w:rPr>
          <w:rStyle w:val="CommentReference"/>
        </w:rPr>
        <w:annotationRef/>
      </w:r>
      <w:r>
        <w:t>It might be that the few records (119) are biased to one single region/dataset. If this is happening, maybe it would be better to avoid this analysis.</w:t>
      </w:r>
    </w:p>
  </w:comment>
  <w:comment w:id="652" w:author="LocalAdmin" w:date="2020-07-14T14:23:00Z" w:initials="L">
    <w:p w14:paraId="6E500B49" w14:textId="77777777" w:rsidR="00A673A4" w:rsidRDefault="00A673A4" w:rsidP="00D77DE6">
      <w:pPr>
        <w:pStyle w:val="CommentText"/>
      </w:pPr>
      <w:r>
        <w:rPr>
          <w:rStyle w:val="CommentReference"/>
        </w:rPr>
        <w:annotationRef/>
      </w:r>
      <w:r>
        <w:t xml:space="preserve">@Edurado: could you please inform us the difference between uncertainty vs synchrony and why uncertainty was used? </w:t>
      </w:r>
    </w:p>
    <w:p w14:paraId="0FCDF498" w14:textId="77777777" w:rsidR="00A673A4" w:rsidRDefault="00A673A4" w:rsidP="00D77DE6">
      <w:pPr>
        <w:pStyle w:val="CommentText"/>
      </w:pPr>
      <w:r>
        <w:t>See below some discussion between Lydia and Sergey</w:t>
      </w:r>
    </w:p>
    <w:p w14:paraId="6B2D3578" w14:textId="77777777" w:rsidR="00A673A4" w:rsidRDefault="00A673A4" w:rsidP="00D77DE6">
      <w:pPr>
        <w:pStyle w:val="CommentText"/>
      </w:pPr>
    </w:p>
    <w:p w14:paraId="40693D05" w14:textId="77777777" w:rsidR="00A673A4" w:rsidRDefault="00A673A4" w:rsidP="00D77DE6">
      <w:pPr>
        <w:pStyle w:val="CommentText"/>
      </w:pPr>
      <w:r>
        <w:t xml:space="preserve">Lydia: I confess I have not used this metric before and </w:t>
      </w:r>
      <w:proofErr w:type="gramStart"/>
      <w:r>
        <w:t>I’m</w:t>
      </w:r>
      <w:proofErr w:type="gramEnd"/>
      <w:r>
        <w:t xml:space="preserve"> a bit unsure of what it tells us ecologically. </w:t>
      </w:r>
      <w:proofErr w:type="gramStart"/>
      <w:r>
        <w:t>Therefore</w:t>
      </w:r>
      <w:proofErr w:type="gramEnd"/>
      <w:r>
        <w:t xml:space="preserve"> I am not sure how to discuss the result. Maybe it </w:t>
      </w:r>
      <w:proofErr w:type="gramStart"/>
      <w:r>
        <w:t>doesn’t</w:t>
      </w:r>
      <w:proofErr w:type="gramEnd"/>
      <w:r>
        <w:t xml:space="preserve"> need discussion since it was not significant?</w:t>
      </w:r>
    </w:p>
    <w:p w14:paraId="2056CF8C" w14:textId="77777777" w:rsidR="00A673A4" w:rsidRDefault="00A673A4" w:rsidP="00D77DE6">
      <w:pPr>
        <w:shd w:val="clear" w:color="auto" w:fill="FFFFFF"/>
        <w:spacing w:after="0" w:line="0" w:lineRule="auto"/>
        <w:rPr>
          <w:sz w:val="20"/>
          <w:szCs w:val="20"/>
        </w:rPr>
      </w:pPr>
      <w:r w:rsidRPr="000448DF">
        <w:rPr>
          <w:sz w:val="20"/>
          <w:szCs w:val="20"/>
        </w:rPr>
        <w:t xml:space="preserve">The </w:t>
      </w:r>
      <w:proofErr w:type="spellStart"/>
      <w:r>
        <w:rPr>
          <w:sz w:val="20"/>
          <w:szCs w:val="20"/>
        </w:rPr>
        <w:t>GerminaR</w:t>
      </w:r>
      <w:proofErr w:type="spellEnd"/>
      <w:r>
        <w:rPr>
          <w:sz w:val="20"/>
          <w:szCs w:val="20"/>
        </w:rPr>
        <w:t xml:space="preserve"> </w:t>
      </w:r>
      <w:r w:rsidRPr="000448DF">
        <w:rPr>
          <w:sz w:val="20"/>
          <w:szCs w:val="20"/>
        </w:rPr>
        <w:t xml:space="preserve">paper defines it as “the uncertainty associated with the relative </w:t>
      </w:r>
      <w:r w:rsidRPr="006C6D52">
        <w:rPr>
          <w:sz w:val="20"/>
          <w:szCs w:val="20"/>
        </w:rPr>
        <w:t>distribution of the frequency of germination</w:t>
      </w:r>
      <w:r w:rsidRPr="000448DF">
        <w:rPr>
          <w:sz w:val="20"/>
          <w:szCs w:val="20"/>
        </w:rPr>
        <w:t xml:space="preserve">” but </w:t>
      </w:r>
      <w:proofErr w:type="gramStart"/>
      <w:r w:rsidRPr="000448DF">
        <w:rPr>
          <w:sz w:val="20"/>
          <w:szCs w:val="20"/>
        </w:rPr>
        <w:t>I’m</w:t>
      </w:r>
      <w:proofErr w:type="gramEnd"/>
      <w:r w:rsidRPr="000448DF">
        <w:rPr>
          <w:sz w:val="20"/>
          <w:szCs w:val="20"/>
        </w:rPr>
        <w:t xml:space="preserve"> still unsure what that means </w:t>
      </w:r>
      <w:r>
        <w:rPr>
          <w:sz w:val="20"/>
          <w:szCs w:val="20"/>
        </w:rPr>
        <w:t xml:space="preserve">or how to interpret it </w:t>
      </w:r>
      <w:r w:rsidRPr="000448DF">
        <w:rPr>
          <w:sz w:val="20"/>
          <w:szCs w:val="20"/>
        </w:rPr>
        <w:t>ecologically</w:t>
      </w:r>
      <w:r>
        <w:rPr>
          <w:sz w:val="20"/>
          <w:szCs w:val="20"/>
        </w:rPr>
        <w:t xml:space="preserve">. </w:t>
      </w:r>
    </w:p>
    <w:p w14:paraId="3D64E276" w14:textId="77777777" w:rsidR="00A673A4" w:rsidRDefault="00A673A4" w:rsidP="00D77DE6">
      <w:pPr>
        <w:pStyle w:val="CommentText"/>
      </w:pPr>
      <w:proofErr w:type="gramStart"/>
      <w:r>
        <w:t>Personally</w:t>
      </w:r>
      <w:proofErr w:type="gramEnd"/>
      <w:r>
        <w:t xml:space="preserve"> I think the synchrony metric would be more informative than the uncertainty but I assume it was selected for a good reason so I’m hesitant to raise it with the group.</w:t>
      </w:r>
    </w:p>
    <w:p w14:paraId="62508FF9" w14:textId="77777777" w:rsidR="00A673A4" w:rsidRDefault="00A673A4" w:rsidP="00D77DE6">
      <w:pPr>
        <w:pStyle w:val="CommentText"/>
      </w:pPr>
    </w:p>
    <w:p w14:paraId="47B02BC2" w14:textId="77777777" w:rsidR="00A673A4" w:rsidRDefault="00A673A4" w:rsidP="00D77DE6">
      <w:pPr>
        <w:pStyle w:val="CommentText"/>
      </w:pPr>
      <w:r>
        <w:t>Sergey: I agree that ‘germination synchrony’ is a better term.</w:t>
      </w:r>
    </w:p>
  </w:comment>
  <w:comment w:id="653" w:author="jimenezalfaro.borja@gmail.com" w:date="2020-08-01T18:45:00Z" w:initials="j">
    <w:p w14:paraId="3F34C2B0" w14:textId="3C2AAD3A" w:rsidR="00A673A4" w:rsidRDefault="00A673A4">
      <w:pPr>
        <w:pStyle w:val="CommentText"/>
      </w:pPr>
      <w:r>
        <w:rPr>
          <w:rStyle w:val="CommentReference"/>
        </w:rPr>
        <w:annotationRef/>
      </w:r>
      <w:r>
        <w:t>I also agree on “synchrony” as a better term</w:t>
      </w:r>
    </w:p>
  </w:comment>
  <w:comment w:id="660" w:author="LocalAdmin" w:date="2020-07-13T13:51:00Z" w:initials="L">
    <w:p w14:paraId="4C8B8552" w14:textId="77777777" w:rsidR="00A673A4" w:rsidRDefault="00A673A4" w:rsidP="00D77DE6">
      <w:pPr>
        <w:pStyle w:val="CommentText"/>
      </w:pPr>
      <w:r>
        <w:rPr>
          <w:rStyle w:val="CommentReference"/>
        </w:rPr>
        <w:annotationRef/>
      </w:r>
      <w:r>
        <w:t>@Eduardo: Was this difference statistically significant?</w:t>
      </w:r>
    </w:p>
  </w:comment>
  <w:comment w:id="669" w:author="LocalAdmin" w:date="2020-07-13T13:46:00Z" w:initials="L">
    <w:p w14:paraId="1F867E72" w14:textId="77777777" w:rsidR="00A673A4" w:rsidRDefault="00A673A4" w:rsidP="00D77DE6">
      <w:pPr>
        <w:pStyle w:val="CommentText"/>
      </w:pPr>
      <w:r>
        <w:rPr>
          <w:rStyle w:val="CommentReference"/>
        </w:rPr>
        <w:annotationRef/>
      </w:r>
      <w:r>
        <w:t xml:space="preserve">@Eduardo: Is there a way to express these differences in numbers (percentage, </w:t>
      </w:r>
      <w:proofErr w:type="gramStart"/>
      <w:r>
        <w:t>times</w:t>
      </w:r>
      <w:proofErr w:type="gramEnd"/>
      <w:r>
        <w:t xml:space="preserve"> or other units?)</w:t>
      </w:r>
    </w:p>
  </w:comment>
  <w:comment w:id="673" w:author="LocalAdmin" w:date="2020-07-13T13:45:00Z" w:initials="L">
    <w:p w14:paraId="05ADA539" w14:textId="77777777" w:rsidR="00A673A4" w:rsidRDefault="00A673A4" w:rsidP="00D77DE6">
      <w:pPr>
        <w:pStyle w:val="CommentText"/>
      </w:pPr>
      <w:r>
        <w:rPr>
          <w:rStyle w:val="CommentReference"/>
        </w:rPr>
        <w:annotationRef/>
      </w:r>
      <w:r>
        <w:t>Scarification?</w:t>
      </w:r>
    </w:p>
  </w:comment>
  <w:comment w:id="664" w:author="LocalAdmin" w:date="2020-07-14T14:25:00Z" w:initials="L">
    <w:p w14:paraId="71A82BF5" w14:textId="77777777" w:rsidR="00A673A4" w:rsidRDefault="00A673A4" w:rsidP="00D77DE6">
      <w:pPr>
        <w:pStyle w:val="CommentText"/>
      </w:pPr>
      <w:r>
        <w:rPr>
          <w:rStyle w:val="CommentReference"/>
        </w:rPr>
        <w:annotationRef/>
      </w:r>
      <w:r>
        <w:t>Lydia: Can’t really see this in Fig 3 or 6. So perhaps delete the text from results? Or add a bracket (data not shown) at the end of the sentence). Or present the data in another figure or in the text as Sergey suggests?</w:t>
      </w:r>
    </w:p>
  </w:comment>
  <w:comment w:id="743" w:author="jimenezalfaro.borja@gmail.com" w:date="2020-08-01T14:34:00Z" w:initials="j">
    <w:p w14:paraId="6D0F279E" w14:textId="4196516B" w:rsidR="00A673A4" w:rsidRDefault="00A673A4">
      <w:pPr>
        <w:pStyle w:val="CommentText"/>
      </w:pPr>
      <w:r>
        <w:rPr>
          <w:rStyle w:val="CommentReference"/>
        </w:rPr>
        <w:annotationRef/>
      </w:r>
      <w:r>
        <w:t xml:space="preserve">Comment from Angelino: Even if already considered by the phylogenetic signal I suggest </w:t>
      </w:r>
      <w:proofErr w:type="gramStart"/>
      <w:r>
        <w:t>to add</w:t>
      </w:r>
      <w:proofErr w:type="gramEnd"/>
      <w:r>
        <w:t xml:space="preserve"> into the figure the "animal" random factor that is the phylogeny</w:t>
      </w:r>
    </w:p>
  </w:comment>
  <w:comment w:id="744" w:author="jimenezalfaro.borja@gmail.com [7]" w:date="2020-08-02T12:13:00Z" w:initials="j">
    <w:p w14:paraId="14741191" w14:textId="0C4040E9" w:rsidR="00A673A4" w:rsidRDefault="00A673A4">
      <w:pPr>
        <w:pStyle w:val="CommentText"/>
      </w:pPr>
      <w:r>
        <w:rPr>
          <w:rStyle w:val="CommentReference"/>
        </w:rPr>
        <w:annotationRef/>
      </w:r>
      <w:r>
        <w:t>??? Not clear, please rephrase</w:t>
      </w:r>
    </w:p>
  </w:comment>
  <w:comment w:id="746" w:author="jimenezalfaro.borja@gmail.com [8]" w:date="2020-08-02T12:14:00Z" w:initials="j">
    <w:p w14:paraId="5073BFB8" w14:textId="587F0DED" w:rsidR="00A673A4" w:rsidRDefault="00A673A4">
      <w:pPr>
        <w:pStyle w:val="CommentText"/>
      </w:pPr>
      <w:r>
        <w:rPr>
          <w:rStyle w:val="CommentReference"/>
        </w:rPr>
        <w:annotationRef/>
      </w:r>
      <w:r>
        <w:t>I would add in this paragraph the PERMANOVA tests for different species grouping (see the file Figures)</w:t>
      </w:r>
    </w:p>
  </w:comment>
  <w:comment w:id="749" w:author="jimenezalfaro.borja@gmail.com" w:date="2020-08-01T18:58:00Z" w:initials="j">
    <w:p w14:paraId="3806CE48" w14:textId="0C3D9354" w:rsidR="00A673A4" w:rsidRDefault="00A673A4">
      <w:pPr>
        <w:pStyle w:val="CommentText"/>
      </w:pPr>
      <w:r>
        <w:rPr>
          <w:rStyle w:val="CommentReference"/>
        </w:rPr>
        <w:annotationRef/>
      </w:r>
      <w:r>
        <w:t>It seems that PY is constraining the second axis very much with four species “outliers” and this is determining the whole graph. My suggestion is to remove these four species. Once we have determined that PY is rare, we can mention that the unique four species with PY (generalists) were outliers and they were removed from the dataset. This provides a more consistent overview of other environmental factors more closely related to the expectations of alpine species (mostly about PD and related temperature factors)</w:t>
      </w:r>
    </w:p>
  </w:comment>
  <w:comment w:id="773" w:author="jimenezalfaro.borja@gmail.com" w:date="2020-08-01T16:28:00Z" w:initials="j">
    <w:p w14:paraId="01C10FEB" w14:textId="6FF37413" w:rsidR="00A673A4" w:rsidRDefault="00A673A4">
      <w:pPr>
        <w:pStyle w:val="CommentText"/>
      </w:pPr>
      <w:r>
        <w:rPr>
          <w:rStyle w:val="CommentReference"/>
        </w:rPr>
        <w:annotationRef/>
      </w:r>
      <w:r>
        <w:t xml:space="preserve">I </w:t>
      </w:r>
      <w:proofErr w:type="spellStart"/>
      <w:proofErr w:type="gramStart"/>
      <w:r>
        <w:t>don’t</w:t>
      </w:r>
      <w:proofErr w:type="gramEnd"/>
      <w:r>
        <w:t>´see</w:t>
      </w:r>
      <w:proofErr w:type="spellEnd"/>
      <w:r>
        <w:t xml:space="preserve"> this at all. Woody plants are very rare in the data, as well as annuals (the perennials, in blue in Fig. 6f, are dominant across the whole gradient). </w:t>
      </w:r>
      <w:proofErr w:type="gramStart"/>
      <w:r>
        <w:t>Actually, Fig.</w:t>
      </w:r>
      <w:proofErr w:type="gramEnd"/>
      <w:r>
        <w:t xml:space="preserve"> 6f and 6g are confusing and do not contribute much to the results, I would avoid it.</w:t>
      </w:r>
    </w:p>
  </w:comment>
  <w:comment w:id="776" w:author="jimenezalfaro.borja@gmail.com" w:date="2020-08-01T16:30:00Z" w:initials="j">
    <w:p w14:paraId="1994BBB4" w14:textId="7F36C443" w:rsidR="00A673A4" w:rsidRDefault="00A673A4">
      <w:pPr>
        <w:pStyle w:val="CommentText"/>
      </w:pPr>
      <w:r>
        <w:rPr>
          <w:rStyle w:val="CommentReference"/>
        </w:rPr>
        <w:annotationRef/>
      </w:r>
      <w:r>
        <w:t>Why? I don´t see the distribution ranges</w:t>
      </w:r>
    </w:p>
  </w:comment>
  <w:comment w:id="786" w:author="jimenezalfaro.borja@gmail.com" w:date="2020-08-01T16:33:00Z" w:initials="j">
    <w:p w14:paraId="08FEC573" w14:textId="3AC3CE4D" w:rsidR="00A673A4" w:rsidRDefault="00A673A4">
      <w:pPr>
        <w:pStyle w:val="CommentText"/>
      </w:pPr>
      <w:r>
        <w:rPr>
          <w:rStyle w:val="CommentReference"/>
        </w:rPr>
        <w:annotationRef/>
      </w:r>
      <w:r>
        <w:t>I have problems to recognize this gradient. Also, in Fig 6b there is no label for germination percentage, this would clarify the main gradient (but to my view MGT is not the main driver, for example UNC has higher fit with the first axis).</w:t>
      </w:r>
    </w:p>
    <w:p w14:paraId="7188FED3" w14:textId="77777777" w:rsidR="00A673A4" w:rsidRDefault="00A673A4">
      <w:pPr>
        <w:pStyle w:val="CommentText"/>
      </w:pPr>
      <w:r>
        <w:t>The whole paragraph seems very speculative, maybe we can get something useful as a complement to the main message, but I don´t see this is the central part of the story.</w:t>
      </w:r>
    </w:p>
    <w:p w14:paraId="08FD98BE" w14:textId="0B9F2860" w:rsidR="00A673A4" w:rsidRDefault="00A673A4">
      <w:pPr>
        <w:pStyle w:val="CommentText"/>
      </w:pPr>
      <w:r>
        <w:t xml:space="preserve">Instead, I see the main point in the pattern of strict alpine vs. generalists. This should be the central point of the Discussion (Andrea </w:t>
      </w:r>
      <w:proofErr w:type="spellStart"/>
      <w:r>
        <w:t>Mondoni</w:t>
      </w:r>
      <w:proofErr w:type="spellEnd"/>
      <w:r>
        <w:t xml:space="preserve"> made also clear with his part on temperature).</w:t>
      </w:r>
    </w:p>
  </w:comment>
  <w:comment w:id="864" w:author="jimenezalfaro.borja@gmail.com" w:date="2020-08-01T16:45:00Z" w:initials="j">
    <w:p w14:paraId="27104BC5" w14:textId="58F290AC" w:rsidR="00A673A4" w:rsidRDefault="00A673A4">
      <w:pPr>
        <w:pStyle w:val="CommentText"/>
      </w:pPr>
      <w:r>
        <w:rPr>
          <w:rStyle w:val="CommentReference"/>
        </w:rPr>
        <w:annotationRef/>
      </w:r>
      <w:r>
        <w:t>This is a nice idea</w:t>
      </w:r>
    </w:p>
  </w:comment>
  <w:comment w:id="753" w:author="jimenezalfaro.borja@gmail.com [9]" w:date="2020-08-02T12:29:00Z" w:initials="j">
    <w:p w14:paraId="5EB3A51B" w14:textId="7523BD6A" w:rsidR="00A673A4" w:rsidRDefault="00A673A4">
      <w:pPr>
        <w:pStyle w:val="CommentText"/>
      </w:pPr>
      <w:r>
        <w:rPr>
          <w:rStyle w:val="CommentReference"/>
        </w:rPr>
        <w:annotationRef/>
      </w:r>
      <w:r>
        <w:t xml:space="preserve">I like </w:t>
      </w:r>
      <w:proofErr w:type="gramStart"/>
      <w:r>
        <w:t>very much the sequence of this paragraph</w:t>
      </w:r>
      <w:proofErr w:type="gramEnd"/>
      <w:r>
        <w:t>, first on GP, then MTG, then UNC. This could be the general guide for the Discussion sections.</w:t>
      </w:r>
    </w:p>
  </w:comment>
  <w:comment w:id="1014" w:author="Andrea Mondoni" w:date="2020-07-06T10:24:00Z" w:initials="AM">
    <w:p w14:paraId="47D0FEF5" w14:textId="77777777" w:rsidR="00A673A4" w:rsidRPr="00A324FC" w:rsidRDefault="00A673A4" w:rsidP="00F94F1C">
      <w:pPr>
        <w:pStyle w:val="CommentText"/>
        <w:rPr>
          <w:lang w:val="en-GB"/>
        </w:rPr>
      </w:pPr>
      <w:r>
        <w:rPr>
          <w:rStyle w:val="CommentReference"/>
        </w:rPr>
        <w:annotationRef/>
      </w:r>
      <w:r w:rsidRPr="00A324FC">
        <w:rPr>
          <w:lang w:val="en-GB"/>
        </w:rPr>
        <w:t>Considering that risk reduction is an important selective pressure for the evolution of germination traits (Venable and Brown 1988)</w:t>
      </w:r>
    </w:p>
  </w:comment>
  <w:comment w:id="1061" w:author="jimenezalfaro.borja@gmail.com" w:date="2020-08-01T16:57:00Z" w:initials="j">
    <w:p w14:paraId="3E136473" w14:textId="234E9D44" w:rsidR="00A673A4" w:rsidRDefault="00A673A4">
      <w:pPr>
        <w:pStyle w:val="CommentText"/>
      </w:pPr>
      <w:r>
        <w:rPr>
          <w:rStyle w:val="CommentReference"/>
        </w:rPr>
        <w:annotationRef/>
      </w:r>
      <w:r>
        <w:t>I think it is a major take-home message from this study</w:t>
      </w:r>
    </w:p>
  </w:comment>
  <w:comment w:id="1087" w:author="jimenezalfaro.borja@gmail.com [10]" w:date="2020-08-02T12:24:00Z" w:initials="j">
    <w:p w14:paraId="055B4BB4" w14:textId="47A25E32" w:rsidR="00A673A4" w:rsidRDefault="00A673A4">
      <w:pPr>
        <w:pStyle w:val="CommentText"/>
      </w:pPr>
      <w:r>
        <w:rPr>
          <w:rStyle w:val="CommentReference"/>
        </w:rPr>
        <w:annotationRef/>
      </w:r>
      <w:r>
        <w:t>This section includes GA3 discussion</w:t>
      </w:r>
    </w:p>
  </w:comment>
  <w:comment w:id="1162" w:author="Annisa Satyanti" w:date="2020-07-07T19:09:00Z" w:initials="AS">
    <w:p w14:paraId="37D1CB74" w14:textId="77777777" w:rsidR="00A673A4" w:rsidRPr="001C5B99" w:rsidRDefault="00A673A4" w:rsidP="00F94F1C">
      <w:pPr>
        <w:pStyle w:val="CommentText"/>
        <w:rPr>
          <w:lang w:val="en-GB"/>
        </w:rPr>
      </w:pPr>
      <w:r>
        <w:rPr>
          <w:rStyle w:val="CommentReference"/>
        </w:rPr>
        <w:annotationRef/>
      </w:r>
      <w:r w:rsidRPr="001C5B99">
        <w:rPr>
          <w:lang w:val="en-GB"/>
        </w:rPr>
        <w:t xml:space="preserve">I provided germination weekly scoring data, so we can also determine whether an evenly scattered germination overtime exist – indicating we see a whole range of dormancy spectrum. </w:t>
      </w:r>
    </w:p>
  </w:comment>
  <w:comment w:id="1104" w:author="Andrea Mondoni" w:date="2020-07-08T16:01:00Z" w:initials="AM">
    <w:p w14:paraId="067701CD" w14:textId="77777777" w:rsidR="00A673A4" w:rsidRPr="00971C4C" w:rsidRDefault="00A673A4" w:rsidP="00F94F1C">
      <w:pPr>
        <w:pStyle w:val="CommentText"/>
        <w:rPr>
          <w:lang w:val="en-GB"/>
        </w:rPr>
      </w:pPr>
      <w:r>
        <w:rPr>
          <w:rStyle w:val="CommentReference"/>
        </w:rPr>
        <w:annotationRef/>
      </w:r>
      <w:r w:rsidRPr="00971C4C">
        <w:rPr>
          <w:lang w:val="en-GB"/>
        </w:rPr>
        <w:t>This section deal with dormancy a</w:t>
      </w:r>
      <w:r>
        <w:rPr>
          <w:lang w:val="en-GB"/>
        </w:rPr>
        <w:t xml:space="preserve">nd it might be useful in that part of the discussion and/or as </w:t>
      </w:r>
      <w:r w:rsidRPr="00192DA1">
        <w:rPr>
          <w:lang w:val="en-GB"/>
        </w:rPr>
        <w:t>a segue from temperature to dormancy section</w:t>
      </w:r>
      <w:r>
        <w:rPr>
          <w:lang w:val="en-GB"/>
        </w:rPr>
        <w:t>.</w:t>
      </w:r>
    </w:p>
  </w:comment>
  <w:comment w:id="1521" w:author="jimenezalfaro.borja@gmail.com [11]" w:date="2020-08-02T12:35:00Z" w:initials="j">
    <w:p w14:paraId="4156C68E" w14:textId="64DA710E" w:rsidR="00A673A4" w:rsidRDefault="00A673A4">
      <w:pPr>
        <w:pStyle w:val="CommentText"/>
      </w:pPr>
      <w:r>
        <w:rPr>
          <w:rStyle w:val="CommentReference"/>
        </w:rPr>
        <w:annotationRef/>
      </w:r>
      <w:r>
        <w:t>Another key message</w:t>
      </w:r>
    </w:p>
  </w:comment>
  <w:comment w:id="1572" w:author="LocalAdmin" w:date="2020-07-13T15:27:00Z" w:initials="L">
    <w:p w14:paraId="38E13029" w14:textId="77777777" w:rsidR="00A673A4" w:rsidRDefault="00A673A4" w:rsidP="00D77DE6">
      <w:pPr>
        <w:pStyle w:val="CommentText"/>
      </w:pPr>
      <w:r>
        <w:t xml:space="preserve">According to </w:t>
      </w:r>
      <w:proofErr w:type="spellStart"/>
      <w:r>
        <w:t>Nikolaeva</w:t>
      </w:r>
      <w:proofErr w:type="spellEnd"/>
      <w:r>
        <w:t xml:space="preserve"> et al., </w:t>
      </w:r>
      <w:r>
        <w:rPr>
          <w:rStyle w:val="CommentReference"/>
        </w:rPr>
        <w:annotationRef/>
      </w:r>
      <w:r>
        <w:t>cold, wet stratification and chilling are two the most common treatments to break the PD.</w:t>
      </w:r>
    </w:p>
  </w:comment>
  <w:comment w:id="1576" w:author="LocalAdmin" w:date="2020-07-14T14:52:00Z" w:initials="L">
    <w:p w14:paraId="32015C74" w14:textId="77777777" w:rsidR="00A673A4" w:rsidRDefault="00A673A4" w:rsidP="00D77DE6">
      <w:pPr>
        <w:pStyle w:val="CommentText"/>
      </w:pPr>
      <w:r>
        <w:rPr>
          <w:rStyle w:val="CommentReference"/>
        </w:rPr>
        <w:annotationRef/>
      </w:r>
      <w:r>
        <w:t>It links our paragraph to the results on GA3 and CS effects.</w:t>
      </w:r>
    </w:p>
    <w:p w14:paraId="79449385" w14:textId="77777777" w:rsidR="00A673A4" w:rsidRDefault="00A673A4" w:rsidP="00D77DE6">
      <w:pPr>
        <w:pStyle w:val="CommentText"/>
      </w:pPr>
      <w:r>
        <w:t xml:space="preserve">In general, I think it is better to merge the dormancy paragraph and the GA3 + CS paragraph written by </w:t>
      </w:r>
      <w:r>
        <w:rPr>
          <w:rFonts w:ascii="Calibri" w:hAnsi="Calibri"/>
          <w:color w:val="000000"/>
          <w:sz w:val="22"/>
          <w:szCs w:val="22"/>
        </w:rPr>
        <w:t xml:space="preserve">L. </w:t>
      </w:r>
      <w:proofErr w:type="spellStart"/>
      <w:r>
        <w:rPr>
          <w:rFonts w:ascii="Calibri" w:hAnsi="Calibri"/>
          <w:color w:val="000000"/>
          <w:sz w:val="22"/>
          <w:szCs w:val="22"/>
        </w:rPr>
        <w:t>Cavieres</w:t>
      </w:r>
      <w:proofErr w:type="spellEnd"/>
      <w:r>
        <w:rPr>
          <w:rFonts w:ascii="Calibri" w:hAnsi="Calibri"/>
          <w:color w:val="000000"/>
          <w:sz w:val="22"/>
          <w:szCs w:val="22"/>
        </w:rPr>
        <w:t xml:space="preserve"> and S. Venn</w:t>
      </w:r>
    </w:p>
  </w:comment>
  <w:comment w:id="1577" w:author="Lydia Guja" w:date="2020-07-17T10:59:00Z" w:initials="LG">
    <w:p w14:paraId="56DC5D29" w14:textId="77777777" w:rsidR="00A673A4" w:rsidRDefault="00A673A4" w:rsidP="00D77DE6">
      <w:pPr>
        <w:pStyle w:val="CommentText"/>
      </w:pPr>
      <w:r>
        <w:rPr>
          <w:rStyle w:val="CommentReference"/>
        </w:rPr>
        <w:annotationRef/>
      </w:r>
      <w:r>
        <w:t>Agree</w:t>
      </w:r>
    </w:p>
  </w:comment>
  <w:comment w:id="1583" w:author="jimenezalfaro.borja@gmail.com [12]" w:date="2020-08-02T12:20:00Z" w:initials="j">
    <w:p w14:paraId="18AE398E" w14:textId="59C840C2" w:rsidR="00A673A4" w:rsidRDefault="00A673A4">
      <w:pPr>
        <w:pStyle w:val="CommentText"/>
      </w:pPr>
      <w:r>
        <w:rPr>
          <w:rStyle w:val="CommentReference"/>
        </w:rPr>
        <w:annotationRef/>
      </w:r>
      <w:r>
        <w:t>But we have very few species with PY, we can avoid them and just say that we focused on PD and discuss whether PY is probably complementary in different alpine habitats (rocky, etc.)</w:t>
      </w:r>
    </w:p>
  </w:comment>
  <w:comment w:id="1593" w:author="Annisa Satyanti" w:date="2020-07-07T19:09:00Z" w:initials="AS">
    <w:p w14:paraId="3EB75FD0" w14:textId="77777777" w:rsidR="00A673A4" w:rsidRPr="001C5B99" w:rsidRDefault="00A673A4" w:rsidP="009128B6">
      <w:pPr>
        <w:pStyle w:val="CommentText"/>
        <w:rPr>
          <w:lang w:val="en-GB"/>
        </w:rPr>
      </w:pPr>
      <w:r>
        <w:rPr>
          <w:rStyle w:val="CommentReference"/>
        </w:rPr>
        <w:annotationRef/>
      </w:r>
      <w:r w:rsidRPr="001C5B99">
        <w:rPr>
          <w:lang w:val="en-GB"/>
        </w:rPr>
        <w:t xml:space="preserve">I provided germination weekly scoring data, so we can also determine whether an evenly scattered germination overtime exist – indicating we see a whole range of dormancy spectrum. </w:t>
      </w:r>
    </w:p>
  </w:comment>
  <w:comment w:id="1602" w:author="LocalAdmin" w:date="2020-07-13T15:27:00Z" w:initials="L">
    <w:p w14:paraId="1A8D9F4A" w14:textId="77777777" w:rsidR="00A673A4" w:rsidRDefault="00A673A4" w:rsidP="00491E62">
      <w:pPr>
        <w:pStyle w:val="CommentText"/>
      </w:pPr>
      <w:r>
        <w:t xml:space="preserve">According to </w:t>
      </w:r>
      <w:proofErr w:type="spellStart"/>
      <w:r>
        <w:t>Nikolaeva</w:t>
      </w:r>
      <w:proofErr w:type="spellEnd"/>
      <w:r>
        <w:t xml:space="preserve"> et al., </w:t>
      </w:r>
      <w:r>
        <w:rPr>
          <w:rStyle w:val="CommentReference"/>
        </w:rPr>
        <w:annotationRef/>
      </w:r>
      <w:r>
        <w:t>cold, wet stratification and chilling are two the most common treatments to break the PD.</w:t>
      </w:r>
    </w:p>
  </w:comment>
  <w:comment w:id="1603" w:author="LocalAdmin" w:date="2020-07-14T14:52:00Z" w:initials="L">
    <w:p w14:paraId="46249766" w14:textId="77777777" w:rsidR="00A673A4" w:rsidRDefault="00A673A4" w:rsidP="00491E62">
      <w:pPr>
        <w:pStyle w:val="CommentText"/>
      </w:pPr>
      <w:r>
        <w:rPr>
          <w:rStyle w:val="CommentReference"/>
        </w:rPr>
        <w:annotationRef/>
      </w:r>
      <w:r>
        <w:t>It links our paragraph to the results on GA3 and CS effects.</w:t>
      </w:r>
    </w:p>
    <w:p w14:paraId="04D102C5" w14:textId="77777777" w:rsidR="00A673A4" w:rsidRDefault="00A673A4" w:rsidP="00491E62">
      <w:pPr>
        <w:pStyle w:val="CommentText"/>
      </w:pPr>
      <w:r>
        <w:t xml:space="preserve">In general, I think it is better to merge the dormancy paragraph and the GA3 + CS paragraph written by </w:t>
      </w:r>
      <w:r>
        <w:rPr>
          <w:rFonts w:ascii="Calibri" w:hAnsi="Calibri"/>
          <w:color w:val="000000"/>
          <w:sz w:val="22"/>
          <w:szCs w:val="22"/>
        </w:rPr>
        <w:t xml:space="preserve">L. </w:t>
      </w:r>
      <w:proofErr w:type="spellStart"/>
      <w:r>
        <w:rPr>
          <w:rFonts w:ascii="Calibri" w:hAnsi="Calibri"/>
          <w:color w:val="000000"/>
          <w:sz w:val="22"/>
          <w:szCs w:val="22"/>
        </w:rPr>
        <w:t>Cavieres</w:t>
      </w:r>
      <w:proofErr w:type="spellEnd"/>
      <w:r>
        <w:rPr>
          <w:rFonts w:ascii="Calibri" w:hAnsi="Calibri"/>
          <w:color w:val="000000"/>
          <w:sz w:val="22"/>
          <w:szCs w:val="22"/>
        </w:rPr>
        <w:t xml:space="preserve"> and S. Venn</w:t>
      </w:r>
    </w:p>
  </w:comment>
  <w:comment w:id="1604" w:author="Lydia Guja" w:date="2020-07-17T10:59:00Z" w:initials="LG">
    <w:p w14:paraId="6163E375" w14:textId="77777777" w:rsidR="00A673A4" w:rsidRDefault="00A673A4" w:rsidP="00491E62">
      <w:pPr>
        <w:pStyle w:val="CommentText"/>
      </w:pPr>
      <w:r>
        <w:rPr>
          <w:rStyle w:val="CommentReference"/>
        </w:rPr>
        <w:annotationRef/>
      </w:r>
      <w:r>
        <w:t>Agree</w:t>
      </w:r>
    </w:p>
  </w:comment>
  <w:comment w:id="1652" w:author="Susanna Venn" w:date="2020-07-22T14:57:00Z" w:initials="SV">
    <w:p w14:paraId="44F55199" w14:textId="77777777" w:rsidR="00A673A4" w:rsidRDefault="00A673A4" w:rsidP="00275560">
      <w:pPr>
        <w:pStyle w:val="CommentText"/>
      </w:pPr>
      <w:r>
        <w:rPr>
          <w:rStyle w:val="CommentReference"/>
        </w:rPr>
        <w:annotationRef/>
      </w:r>
      <w:r>
        <w:t>Is this correct?</w:t>
      </w:r>
    </w:p>
  </w:comment>
  <w:comment w:id="1781" w:author="Efisio Mattana" w:date="2020-07-16T10:49:00Z" w:initials="EM">
    <w:p w14:paraId="35A6413F" w14:textId="77777777" w:rsidR="00A673A4" w:rsidRDefault="00A673A4" w:rsidP="00D77DE6">
      <w:pPr>
        <w:pStyle w:val="CommentText"/>
      </w:pPr>
      <w:r>
        <w:rPr>
          <w:rStyle w:val="CommentReference"/>
        </w:rPr>
        <w:annotationRef/>
      </w:r>
      <w:r>
        <w:t>Tester, M. and Morris, C. (1987) The penetration of light through soil. Plant, Cell and Environment 10, 281–286</w:t>
      </w:r>
    </w:p>
  </w:comment>
  <w:comment w:id="1785" w:author="Efisio Mattana" w:date="2020-07-16T11:05:00Z" w:initials="EM">
    <w:p w14:paraId="4621E4CE" w14:textId="77777777" w:rsidR="00A673A4" w:rsidRDefault="00A673A4" w:rsidP="00D77DE6">
      <w:pPr>
        <w:pStyle w:val="CommentText"/>
      </w:pPr>
      <w:r>
        <w:rPr>
          <w:rStyle w:val="CommentReference"/>
        </w:rPr>
        <w:annotationRef/>
      </w:r>
      <w:r>
        <w:rPr>
          <w:rFonts w:cs="Arial"/>
          <w:color w:val="222222"/>
          <w:shd w:val="clear" w:color="auto" w:fill="FFFFFF"/>
        </w:rPr>
        <w:t xml:space="preserve">Van </w:t>
      </w:r>
      <w:proofErr w:type="spellStart"/>
      <w:r>
        <w:rPr>
          <w:rFonts w:cs="Arial"/>
          <w:color w:val="222222"/>
          <w:shd w:val="clear" w:color="auto" w:fill="FFFFFF"/>
        </w:rPr>
        <w:t>Assche</w:t>
      </w:r>
      <w:proofErr w:type="spellEnd"/>
      <w:r>
        <w:rPr>
          <w:rFonts w:cs="Arial"/>
          <w:color w:val="222222"/>
          <w:shd w:val="clear" w:color="auto" w:fill="FFFFFF"/>
        </w:rPr>
        <w:t xml:space="preserve">, J. A., &amp; </w:t>
      </w:r>
      <w:proofErr w:type="spellStart"/>
      <w:r>
        <w:rPr>
          <w:rFonts w:cs="Arial"/>
          <w:color w:val="222222"/>
          <w:shd w:val="clear" w:color="auto" w:fill="FFFFFF"/>
        </w:rPr>
        <w:t>Vanlerberghe</w:t>
      </w:r>
      <w:proofErr w:type="spellEnd"/>
      <w:r>
        <w:rPr>
          <w:rFonts w:cs="Arial"/>
          <w:color w:val="222222"/>
          <w:shd w:val="clear" w:color="auto" w:fill="FFFFFF"/>
        </w:rPr>
        <w:t xml:space="preserve">, K. A. (1989). The role of temperature on the dormancy cycle of seeds of </w:t>
      </w:r>
      <w:proofErr w:type="spellStart"/>
      <w:r>
        <w:rPr>
          <w:rFonts w:cs="Arial"/>
          <w:color w:val="222222"/>
          <w:shd w:val="clear" w:color="auto" w:fill="FFFFFF"/>
        </w:rPr>
        <w:t>Rumex</w:t>
      </w:r>
      <w:proofErr w:type="spellEnd"/>
      <w:r>
        <w:rPr>
          <w:rFonts w:cs="Arial"/>
          <w:color w:val="222222"/>
          <w:shd w:val="clear" w:color="auto" w:fill="FFFFFF"/>
        </w:rPr>
        <w:t xml:space="preserve"> </w:t>
      </w:r>
      <w:proofErr w:type="spellStart"/>
      <w:r>
        <w:rPr>
          <w:rFonts w:cs="Arial"/>
          <w:color w:val="222222"/>
          <w:shd w:val="clear" w:color="auto" w:fill="FFFFFF"/>
        </w:rPr>
        <w:t>obtusifolius</w:t>
      </w:r>
      <w:proofErr w:type="spellEnd"/>
      <w:r>
        <w:rPr>
          <w:rFonts w:cs="Arial"/>
          <w:color w:val="222222"/>
          <w:shd w:val="clear" w:color="auto" w:fill="FFFFFF"/>
        </w:rPr>
        <w:t xml:space="preserve"> L. </w:t>
      </w:r>
      <w:r>
        <w:rPr>
          <w:rFonts w:cs="Arial"/>
          <w:i/>
          <w:iCs/>
          <w:color w:val="222222"/>
          <w:shd w:val="clear" w:color="auto" w:fill="FFFFFF"/>
        </w:rPr>
        <w:t>Functional Ecology</w:t>
      </w:r>
      <w:r>
        <w:rPr>
          <w:rFonts w:cs="Arial"/>
          <w:color w:val="222222"/>
          <w:shd w:val="clear" w:color="auto" w:fill="FFFFFF"/>
        </w:rPr>
        <w:t>, 107-115.</w:t>
      </w:r>
    </w:p>
  </w:comment>
  <w:comment w:id="1793" w:author="Efisio Mattana" w:date="2020-07-16T10:12:00Z" w:initials="EM">
    <w:p w14:paraId="1D53814A" w14:textId="77777777" w:rsidR="00A673A4" w:rsidRDefault="00A673A4" w:rsidP="00D77DE6">
      <w:pPr>
        <w:pStyle w:val="CommentText"/>
      </w:pPr>
      <w:r>
        <w:rPr>
          <w:rStyle w:val="CommentReference"/>
        </w:rPr>
        <w:annotationRef/>
      </w:r>
      <w:r>
        <w:t xml:space="preserve">Bond, W.J., Honig, M. and Maze, K.E. (1999) Seed size and seedling emergence: an allometric relationship and some ecological implications. </w:t>
      </w:r>
      <w:proofErr w:type="spellStart"/>
      <w:r>
        <w:t>Oecologia</w:t>
      </w:r>
      <w:proofErr w:type="spellEnd"/>
      <w:r>
        <w:t xml:space="preserve"> 120, 132–136.</w:t>
      </w:r>
    </w:p>
  </w:comment>
  <w:comment w:id="1796" w:author="Efisio Mattana" w:date="2020-07-16T11:09:00Z" w:initials="EM">
    <w:p w14:paraId="2793AE2E" w14:textId="77777777" w:rsidR="00A673A4" w:rsidRDefault="00A673A4" w:rsidP="00D77DE6">
      <w:pPr>
        <w:pStyle w:val="CommentText"/>
      </w:pPr>
      <w:r>
        <w:rPr>
          <w:rStyle w:val="CommentReference"/>
        </w:rPr>
        <w:annotationRef/>
      </w:r>
      <w:r>
        <w:rPr>
          <w:rFonts w:cs="Arial"/>
          <w:color w:val="222222"/>
          <w:shd w:val="clear" w:color="auto" w:fill="FFFFFF"/>
        </w:rPr>
        <w:t>Chen, S. C., &amp; Moles, A. T. (2018). Factors shaping large</w:t>
      </w:r>
      <w:r>
        <w:rPr>
          <w:rFonts w:ascii="Cambria Math" w:hAnsi="Cambria Math" w:cs="Cambria Math"/>
          <w:color w:val="222222"/>
          <w:shd w:val="clear" w:color="auto" w:fill="FFFFFF"/>
        </w:rPr>
        <w:t>‐</w:t>
      </w:r>
      <w:r>
        <w:rPr>
          <w:rFonts w:cs="Arial"/>
          <w:color w:val="222222"/>
          <w:shd w:val="clear" w:color="auto" w:fill="FFFFFF"/>
        </w:rPr>
        <w:t xml:space="preserve">scale gradients in seed physical </w:t>
      </w:r>
      <w:proofErr w:type="spellStart"/>
      <w:r>
        <w:rPr>
          <w:rFonts w:cs="Arial"/>
          <w:color w:val="222222"/>
          <w:shd w:val="clear" w:color="auto" w:fill="FFFFFF"/>
        </w:rPr>
        <w:t>defence</w:t>
      </w:r>
      <w:proofErr w:type="spellEnd"/>
      <w:r>
        <w:rPr>
          <w:rFonts w:cs="Arial"/>
          <w:color w:val="222222"/>
          <w:shd w:val="clear" w:color="auto" w:fill="FFFFFF"/>
        </w:rPr>
        <w:t>: seeds are not better defended towards the tropics. </w:t>
      </w:r>
      <w:r>
        <w:rPr>
          <w:rFonts w:cs="Arial"/>
          <w:i/>
          <w:iCs/>
          <w:color w:val="222222"/>
          <w:shd w:val="clear" w:color="auto" w:fill="FFFFFF"/>
        </w:rPr>
        <w:t>Global Ecology and Biogeography</w:t>
      </w:r>
      <w:r>
        <w:rPr>
          <w:rFonts w:cs="Arial"/>
          <w:color w:val="222222"/>
          <w:shd w:val="clear" w:color="auto" w:fill="FFFFFF"/>
        </w:rPr>
        <w:t>, </w:t>
      </w:r>
      <w:r>
        <w:rPr>
          <w:rFonts w:cs="Arial"/>
          <w:i/>
          <w:iCs/>
          <w:color w:val="222222"/>
          <w:shd w:val="clear" w:color="auto" w:fill="FFFFFF"/>
        </w:rPr>
        <w:t>27</w:t>
      </w:r>
      <w:r>
        <w:rPr>
          <w:rFonts w:cs="Arial"/>
          <w:color w:val="222222"/>
          <w:shd w:val="clear" w:color="auto" w:fill="FFFFFF"/>
        </w:rPr>
        <w:t>(4), 417-428.</w:t>
      </w:r>
    </w:p>
  </w:comment>
  <w:comment w:id="1799" w:author="Efisio Mattana" w:date="2020-07-16T10:12:00Z" w:initials="EM">
    <w:p w14:paraId="678DDA53" w14:textId="77777777" w:rsidR="00A673A4" w:rsidRDefault="00A673A4" w:rsidP="00D77DE6">
      <w:pPr>
        <w:pStyle w:val="CommentText"/>
      </w:pPr>
      <w:r>
        <w:rPr>
          <w:rStyle w:val="CommentReference"/>
        </w:rPr>
        <w:annotationRef/>
      </w:r>
      <w:r>
        <w:t xml:space="preserve">Pons, T.L. (2000) Seed responses to light, pp. 237–260 in </w:t>
      </w:r>
      <w:proofErr w:type="spellStart"/>
      <w:r>
        <w:t>Fenner</w:t>
      </w:r>
      <w:proofErr w:type="spellEnd"/>
      <w:r>
        <w:t xml:space="preserve">, M. (ed), Seeds: </w:t>
      </w:r>
      <w:proofErr w:type="gramStart"/>
      <w:r>
        <w:t>the</w:t>
      </w:r>
      <w:proofErr w:type="gramEnd"/>
      <w:r>
        <w:t xml:space="preserve"> Ecology of Regeneration in Plant Communities (2nd edition). Wallingford: CAB International</w:t>
      </w:r>
    </w:p>
  </w:comment>
  <w:comment w:id="1835" w:author="VBR" w:date="2020-07-24T20:51:00Z" w:initials="UdMO">
    <w:p w14:paraId="3E5CC462" w14:textId="77777777" w:rsidR="00A673A4" w:rsidRDefault="00A673A4" w:rsidP="00140A78">
      <w:pPr>
        <w:pStyle w:val="CommentText"/>
      </w:pPr>
      <w:r>
        <w:rPr>
          <w:rStyle w:val="CommentReference"/>
        </w:rPr>
        <w:annotationRef/>
      </w:r>
      <w:r>
        <w:t>I wonder what is the proportion of endospermic and non- endospermic seeds for strict and generalist species, are they different?</w:t>
      </w:r>
    </w:p>
  </w:comment>
  <w:comment w:id="2025" w:author="Susanna Venn" w:date="2020-07-22T14:57:00Z" w:initials="SV">
    <w:p w14:paraId="5EDBF24E" w14:textId="77777777" w:rsidR="00A673A4" w:rsidRPr="0057560A" w:rsidRDefault="00A673A4">
      <w:pPr>
        <w:pStyle w:val="CommentText"/>
      </w:pPr>
      <w:r>
        <w:rPr>
          <w:rStyle w:val="CommentReference"/>
        </w:rPr>
        <w:annotationRef/>
      </w:r>
      <w:r w:rsidRPr="0057560A">
        <w:t>Is this correct?</w:t>
      </w:r>
    </w:p>
  </w:comment>
  <w:comment w:id="2571" w:author="jimenezalfaro.borja@gmail.com [13]" w:date="2020-08-02T12:56:00Z" w:initials="j">
    <w:p w14:paraId="0374840D" w14:textId="69747D3F" w:rsidR="00471B8C" w:rsidRDefault="00471B8C">
      <w:pPr>
        <w:pStyle w:val="CommentText"/>
      </w:pPr>
      <w:r>
        <w:rPr>
          <w:rStyle w:val="CommentReference"/>
        </w:rPr>
        <w:annotationRef/>
      </w:r>
      <w:r>
        <w:t>I don´t understand this point. From the results it seems that the phylogenetic signal was weak, but here it is like if it was the opposite…?</w:t>
      </w:r>
    </w:p>
  </w:comment>
  <w:comment w:id="2581" w:author="jimenezalfaro.borja@gmail.com [14]" w:date="2020-08-02T12:59:00Z" w:initials="j">
    <w:p w14:paraId="460B4A3A" w14:textId="3800DEF7" w:rsidR="00471B8C" w:rsidRPr="00471B8C" w:rsidRDefault="00471B8C">
      <w:pPr>
        <w:pStyle w:val="CommentText"/>
      </w:pPr>
      <w:r>
        <w:rPr>
          <w:rStyle w:val="CommentReference"/>
        </w:rPr>
        <w:annotationRef/>
      </w:r>
      <w:r>
        <w:rPr>
          <w:rStyle w:val="CommentReference"/>
        </w:rPr>
        <w:t>The ordination results can be partially used to explain the general patterns, but part of them should be also integrated in the different sections (see additional file with materials). But I don´t see necessary to make a section for it.</w:t>
      </w:r>
    </w:p>
  </w:comment>
  <w:comment w:id="2606" w:author="Susanna Venn" w:date="2020-07-22T14:57:00Z" w:initials="SV">
    <w:p w14:paraId="20230915" w14:textId="77777777" w:rsidR="00A673A4" w:rsidRDefault="00A673A4" w:rsidP="00491E62">
      <w:pPr>
        <w:pStyle w:val="CommentText"/>
      </w:pPr>
      <w:r>
        <w:rPr>
          <w:rStyle w:val="CommentReference"/>
        </w:rPr>
        <w:annotationRef/>
      </w:r>
      <w:r>
        <w:t>Is this correct?</w:t>
      </w:r>
    </w:p>
  </w:comment>
  <w:comment w:id="2611" w:author="LocalAdmin" w:date="2020-07-13T15:27:00Z" w:initials="L">
    <w:p w14:paraId="62602DF2" w14:textId="77777777" w:rsidR="00A673A4" w:rsidRDefault="00A673A4" w:rsidP="00140A78">
      <w:pPr>
        <w:pStyle w:val="CommentText"/>
      </w:pPr>
      <w:r>
        <w:t xml:space="preserve">According to </w:t>
      </w:r>
      <w:proofErr w:type="spellStart"/>
      <w:r>
        <w:t>Nikolaeva</w:t>
      </w:r>
      <w:proofErr w:type="spellEnd"/>
      <w:r>
        <w:t xml:space="preserve"> et al., </w:t>
      </w:r>
      <w:r>
        <w:rPr>
          <w:rStyle w:val="CommentReference"/>
        </w:rPr>
        <w:annotationRef/>
      </w:r>
      <w:r>
        <w:t>cold, wet stratification and chilling are two the most common treatments to break the PD.</w:t>
      </w:r>
    </w:p>
  </w:comment>
  <w:comment w:id="2612" w:author="LocalAdmin" w:date="2020-07-14T14:52:00Z" w:initials="L">
    <w:p w14:paraId="1ECF79C1" w14:textId="77777777" w:rsidR="00A673A4" w:rsidRDefault="00A673A4" w:rsidP="00140A78">
      <w:pPr>
        <w:pStyle w:val="CommentText"/>
      </w:pPr>
      <w:r>
        <w:rPr>
          <w:rStyle w:val="CommentReference"/>
        </w:rPr>
        <w:annotationRef/>
      </w:r>
      <w:r>
        <w:t>It links our paragraph to the results on GA3 and CS effects.</w:t>
      </w:r>
    </w:p>
    <w:p w14:paraId="187E969D" w14:textId="77777777" w:rsidR="00A673A4" w:rsidRDefault="00A673A4" w:rsidP="00140A78">
      <w:pPr>
        <w:pStyle w:val="CommentText"/>
      </w:pPr>
      <w:r>
        <w:t xml:space="preserve">In general, I think it is better to merge the dormancy paragraph and the GA3 + CS paragraph written by </w:t>
      </w:r>
      <w:r>
        <w:rPr>
          <w:rFonts w:ascii="Calibri" w:hAnsi="Calibri"/>
          <w:color w:val="000000"/>
          <w:sz w:val="22"/>
          <w:szCs w:val="22"/>
        </w:rPr>
        <w:t xml:space="preserve">L. </w:t>
      </w:r>
      <w:proofErr w:type="spellStart"/>
      <w:r>
        <w:rPr>
          <w:rFonts w:ascii="Calibri" w:hAnsi="Calibri"/>
          <w:color w:val="000000"/>
          <w:sz w:val="22"/>
          <w:szCs w:val="22"/>
        </w:rPr>
        <w:t>Cavieres</w:t>
      </w:r>
      <w:proofErr w:type="spellEnd"/>
      <w:r>
        <w:rPr>
          <w:rFonts w:ascii="Calibri" w:hAnsi="Calibri"/>
          <w:color w:val="000000"/>
          <w:sz w:val="22"/>
          <w:szCs w:val="22"/>
        </w:rPr>
        <w:t xml:space="preserve"> and S. Venn</w:t>
      </w:r>
    </w:p>
  </w:comment>
  <w:comment w:id="2613" w:author="Lydia Guja" w:date="2020-07-17T10:59:00Z" w:initials="LG">
    <w:p w14:paraId="4B64D309" w14:textId="77777777" w:rsidR="00A673A4" w:rsidRDefault="00A673A4" w:rsidP="00140A78">
      <w:pPr>
        <w:pStyle w:val="CommentText"/>
      </w:pPr>
      <w:r>
        <w:rPr>
          <w:rStyle w:val="CommentReference"/>
        </w:rPr>
        <w:annotationRef/>
      </w:r>
      <w:r>
        <w:t>Agree</w:t>
      </w:r>
    </w:p>
  </w:comment>
  <w:comment w:id="2621" w:author="jimenezalfaro.borja@gmail.com" w:date="2020-08-01T17:13:00Z" w:initials="j">
    <w:p w14:paraId="776C2857" w14:textId="4C325C9A" w:rsidR="00A673A4" w:rsidRDefault="00A673A4">
      <w:pPr>
        <w:pStyle w:val="CommentText"/>
      </w:pPr>
      <w:r>
        <w:rPr>
          <w:rStyle w:val="CommentReference"/>
        </w:rPr>
        <w:annotationRef/>
      </w:r>
      <w:r>
        <w:t>This is complementary but not necessary to the main text. I would keep separately, then we can recruit a few sentences for the main text</w:t>
      </w:r>
    </w:p>
  </w:comment>
  <w:comment w:id="2706" w:author="VBR" w:date="2020-07-24T20:51:00Z" w:initials="UdMO">
    <w:p w14:paraId="145F68BC" w14:textId="77777777" w:rsidR="00A673A4" w:rsidRDefault="00A673A4" w:rsidP="00F90769">
      <w:pPr>
        <w:pStyle w:val="CommentText"/>
      </w:pPr>
      <w:r>
        <w:rPr>
          <w:rStyle w:val="CommentReference"/>
        </w:rPr>
        <w:annotationRef/>
      </w:r>
      <w:r>
        <w:t>I wonder what is the proportion of endospermic and non- endospermic seeds for strict and generalist species, are they different?</w:t>
      </w:r>
    </w:p>
  </w:comment>
  <w:comment w:id="2795" w:author="jimenezalfaro.borja@gmail.com" w:date="2020-08-01T16:28:00Z" w:initials="j">
    <w:p w14:paraId="45E1414B" w14:textId="77777777" w:rsidR="00A673A4" w:rsidRDefault="00A673A4" w:rsidP="00027401">
      <w:pPr>
        <w:pStyle w:val="CommentText"/>
      </w:pPr>
      <w:r>
        <w:rPr>
          <w:rStyle w:val="CommentReference"/>
        </w:rPr>
        <w:annotationRef/>
      </w:r>
      <w:r>
        <w:t xml:space="preserve">I </w:t>
      </w:r>
      <w:proofErr w:type="spellStart"/>
      <w:proofErr w:type="gramStart"/>
      <w:r>
        <w:t>don’t</w:t>
      </w:r>
      <w:proofErr w:type="gramEnd"/>
      <w:r>
        <w:t>´see</w:t>
      </w:r>
      <w:proofErr w:type="spellEnd"/>
      <w:r>
        <w:t xml:space="preserve"> this at all. Woody plants are very rare in the data, as well as annuals (the perennials, in blue in Fig. 6f, are dominant across the whole gradient). </w:t>
      </w:r>
      <w:proofErr w:type="gramStart"/>
      <w:r>
        <w:t>Actually, Fig.</w:t>
      </w:r>
      <w:proofErr w:type="gramEnd"/>
      <w:r>
        <w:t xml:space="preserve"> 6f and 6g are confusing and do not contribute much to the results, I would avoid it.</w:t>
      </w:r>
    </w:p>
  </w:comment>
  <w:comment w:id="2796" w:author="jimenezalfaro.borja@gmail.com" w:date="2020-08-01T16:30:00Z" w:initials="j">
    <w:p w14:paraId="6D92B249" w14:textId="77777777" w:rsidR="00A673A4" w:rsidRDefault="00A673A4" w:rsidP="00027401">
      <w:pPr>
        <w:pStyle w:val="CommentText"/>
      </w:pPr>
      <w:r>
        <w:rPr>
          <w:rStyle w:val="CommentReference"/>
        </w:rPr>
        <w:annotationRef/>
      </w:r>
      <w:r>
        <w:t>Why? I don´t see the distribution ranges</w:t>
      </w:r>
    </w:p>
  </w:comment>
  <w:comment w:id="2799" w:author="jimenezalfaro.borja@gmail.com" w:date="2020-08-01T16:33:00Z" w:initials="j">
    <w:p w14:paraId="2FCE84C5" w14:textId="77777777" w:rsidR="00A673A4" w:rsidRDefault="00A673A4" w:rsidP="00027401">
      <w:pPr>
        <w:pStyle w:val="CommentText"/>
      </w:pPr>
      <w:r>
        <w:rPr>
          <w:rStyle w:val="CommentReference"/>
        </w:rPr>
        <w:annotationRef/>
      </w:r>
      <w:r>
        <w:t>I have problems to recognize this gradient. Also, in Fig 6b there is no label for germination percentage, this would clarify the main gradient (but to my view MGT is not the main driver, for example UNC has higher fit with the first axis).</w:t>
      </w:r>
    </w:p>
    <w:p w14:paraId="20C842EC" w14:textId="77777777" w:rsidR="00A673A4" w:rsidRDefault="00A673A4" w:rsidP="00027401">
      <w:pPr>
        <w:pStyle w:val="CommentText"/>
      </w:pPr>
      <w:r>
        <w:t>The whole paragraph seems very speculative, maybe we can get something useful as a complement to the main message, but I don´t see this is the central part of the story.</w:t>
      </w:r>
    </w:p>
    <w:p w14:paraId="3DBC2AE8" w14:textId="77777777" w:rsidR="00A673A4" w:rsidRDefault="00A673A4" w:rsidP="00027401">
      <w:pPr>
        <w:pStyle w:val="CommentText"/>
      </w:pPr>
      <w:r>
        <w:t xml:space="preserve">Instead, I see the main point in the pattern of strict alpine vs. generalists. This should be the central point of the Discussion (Andrea </w:t>
      </w:r>
      <w:proofErr w:type="spellStart"/>
      <w:r>
        <w:t>Mondoni</w:t>
      </w:r>
      <w:proofErr w:type="spellEnd"/>
      <w:r>
        <w:t xml:space="preserve"> made also clear with his part on temperature).</w:t>
      </w:r>
    </w:p>
  </w:comment>
  <w:comment w:id="2805" w:author="jimenezalfaro.borja@gmail.com" w:date="2020-08-01T16:45:00Z" w:initials="j">
    <w:p w14:paraId="76C6D195" w14:textId="77777777" w:rsidR="00A673A4" w:rsidRDefault="00A673A4" w:rsidP="00027401">
      <w:pPr>
        <w:pStyle w:val="CommentText"/>
      </w:pPr>
      <w:r>
        <w:rPr>
          <w:rStyle w:val="CommentReference"/>
        </w:rPr>
        <w:annotationRef/>
      </w:r>
      <w:r>
        <w:t>This is a nice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6C1A92" w15:done="0"/>
  <w15:commentEx w15:paraId="4FAB4C71" w15:done="0"/>
  <w15:commentEx w15:paraId="4FC41CCD" w15:done="0"/>
  <w15:commentEx w15:paraId="64693394" w15:done="0"/>
  <w15:commentEx w15:paraId="257489BB" w15:done="0"/>
  <w15:commentEx w15:paraId="48134D96" w15:done="0"/>
  <w15:commentEx w15:paraId="183B12AD" w15:done="0"/>
  <w15:commentEx w15:paraId="0356A091" w15:done="0"/>
  <w15:commentEx w15:paraId="06568AE3" w15:done="0"/>
  <w15:commentEx w15:paraId="4C66E996" w15:done="0"/>
  <w15:commentEx w15:paraId="6B8C58DD" w15:done="0"/>
  <w15:commentEx w15:paraId="240EBB98" w15:done="0"/>
  <w15:commentEx w15:paraId="72C900AC" w15:paraIdParent="240EBB98" w15:done="0"/>
  <w15:commentEx w15:paraId="242BCE55" w15:done="0"/>
  <w15:commentEx w15:paraId="3F97527E" w15:paraIdParent="242BCE55" w15:done="0"/>
  <w15:commentEx w15:paraId="2B448DC8" w15:done="0"/>
  <w15:commentEx w15:paraId="652CE4EA" w15:done="0"/>
  <w15:commentEx w15:paraId="21BF3482" w15:done="0"/>
  <w15:commentEx w15:paraId="4A73953F" w15:done="0"/>
  <w15:commentEx w15:paraId="3970A9B3" w15:done="0"/>
  <w15:commentEx w15:paraId="33BC3AD6" w15:done="0"/>
  <w15:commentEx w15:paraId="4D607880" w15:done="0"/>
  <w15:commentEx w15:paraId="7CE7E903" w15:done="0"/>
  <w15:commentEx w15:paraId="4A0552DE" w15:done="0"/>
  <w15:commentEx w15:paraId="0EDAA044" w15:paraIdParent="4A0552DE" w15:done="0"/>
  <w15:commentEx w15:paraId="7442F86A" w15:done="0"/>
  <w15:commentEx w15:paraId="5CDF0BA4" w15:paraIdParent="7442F86A" w15:done="0"/>
  <w15:commentEx w15:paraId="4840DEB0" w15:done="0"/>
  <w15:commentEx w15:paraId="0D841E25" w15:done="0"/>
  <w15:commentEx w15:paraId="782BD4AC" w15:done="0"/>
  <w15:commentEx w15:paraId="47B02BC2" w15:done="0"/>
  <w15:commentEx w15:paraId="3F34C2B0" w15:paraIdParent="47B02BC2" w15:done="0"/>
  <w15:commentEx w15:paraId="4C8B8552" w15:done="0"/>
  <w15:commentEx w15:paraId="1F867E72" w15:done="0"/>
  <w15:commentEx w15:paraId="05ADA539" w15:done="0"/>
  <w15:commentEx w15:paraId="71A82BF5" w15:done="0"/>
  <w15:commentEx w15:paraId="6D0F279E" w15:done="0"/>
  <w15:commentEx w15:paraId="14741191" w15:done="0"/>
  <w15:commentEx w15:paraId="5073BFB8" w15:done="0"/>
  <w15:commentEx w15:paraId="3806CE48" w15:done="0"/>
  <w15:commentEx w15:paraId="01C10FEB" w15:done="0"/>
  <w15:commentEx w15:paraId="1994BBB4" w15:done="0"/>
  <w15:commentEx w15:paraId="08FD98BE" w15:done="0"/>
  <w15:commentEx w15:paraId="27104BC5" w15:done="0"/>
  <w15:commentEx w15:paraId="5EB3A51B" w15:done="0"/>
  <w15:commentEx w15:paraId="47D0FEF5" w15:done="0"/>
  <w15:commentEx w15:paraId="3E136473" w15:done="0"/>
  <w15:commentEx w15:paraId="055B4BB4" w15:done="0"/>
  <w15:commentEx w15:paraId="37D1CB74" w15:done="0"/>
  <w15:commentEx w15:paraId="067701CD" w15:done="0"/>
  <w15:commentEx w15:paraId="4156C68E" w15:done="0"/>
  <w15:commentEx w15:paraId="38E13029" w15:done="0"/>
  <w15:commentEx w15:paraId="79449385" w15:done="0"/>
  <w15:commentEx w15:paraId="56DC5D29" w15:paraIdParent="79449385" w15:done="0"/>
  <w15:commentEx w15:paraId="18AE398E" w15:done="0"/>
  <w15:commentEx w15:paraId="3EB75FD0" w15:done="0"/>
  <w15:commentEx w15:paraId="1A8D9F4A" w15:done="0"/>
  <w15:commentEx w15:paraId="04D102C5" w15:done="0"/>
  <w15:commentEx w15:paraId="6163E375" w15:paraIdParent="04D102C5" w15:done="0"/>
  <w15:commentEx w15:paraId="44F55199" w15:done="0"/>
  <w15:commentEx w15:paraId="35A6413F" w15:done="0"/>
  <w15:commentEx w15:paraId="4621E4CE" w15:done="0"/>
  <w15:commentEx w15:paraId="1D53814A" w15:done="0"/>
  <w15:commentEx w15:paraId="2793AE2E" w15:done="0"/>
  <w15:commentEx w15:paraId="678DDA53" w15:done="0"/>
  <w15:commentEx w15:paraId="3E5CC462" w15:done="0"/>
  <w15:commentEx w15:paraId="5EDBF24E" w15:done="0"/>
  <w15:commentEx w15:paraId="0374840D" w15:done="0"/>
  <w15:commentEx w15:paraId="460B4A3A" w15:done="0"/>
  <w15:commentEx w15:paraId="20230915" w15:done="0"/>
  <w15:commentEx w15:paraId="62602DF2" w15:done="0"/>
  <w15:commentEx w15:paraId="187E969D" w15:done="0"/>
  <w15:commentEx w15:paraId="4B64D309" w15:paraIdParent="187E969D" w15:done="0"/>
  <w15:commentEx w15:paraId="776C2857" w15:done="0"/>
  <w15:commentEx w15:paraId="145F68BC" w15:done="0"/>
  <w15:commentEx w15:paraId="45E1414B" w15:done="0"/>
  <w15:commentEx w15:paraId="6D92B249" w15:done="0"/>
  <w15:commentEx w15:paraId="3DBC2AE8" w15:done="0"/>
  <w15:commentEx w15:paraId="76C6D1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FDA98" w16cex:dateUtc="2020-08-01T10:12:00Z"/>
  <w16cex:commentExtensible w16cex:durableId="22D128E7" w16cex:dateUtc="2020-08-02T09:58:00Z"/>
  <w16cex:commentExtensible w16cex:durableId="22D0130D" w16cex:dateUtc="2020-08-01T14:13:00Z"/>
  <w16cex:commentExtensible w16cex:durableId="22CFE27E" w16cex:dateUtc="2020-08-01T10:45:00Z"/>
  <w16cex:commentExtensible w16cex:durableId="22CFE753" w16cex:dateUtc="2020-08-01T11:06:00Z"/>
  <w16cex:commentExtensible w16cex:durableId="22D0132E" w16cex:dateUtc="2020-08-01T14:13:00Z"/>
  <w16cex:commentExtensible w16cex:durableId="22D12994" w16cex:dateUtc="2020-08-02T10:01:00Z"/>
  <w16cex:commentExtensible w16cex:durableId="22D12A96" w16cex:dateUtc="2020-08-02T10:05:00Z"/>
  <w16cex:commentExtensible w16cex:durableId="22D129F8" w16cex:dateUtc="2020-08-02T10:03:00Z"/>
  <w16cex:commentExtensible w16cex:durableId="22CFECEE" w16cex:dateUtc="2020-08-01T11:30:00Z"/>
  <w16cex:commentExtensible w16cex:durableId="22D02F9A" w16cex:dateUtc="2020-08-01T16:14:00Z"/>
  <w16cex:commentExtensible w16cex:durableId="22D02E0A" w16cex:dateUtc="2020-08-01T12:40:00Z"/>
  <w16cex:commentExtensible w16cex:durableId="22D02CFF" w16cex:dateUtc="2020-08-01T16:03:00Z"/>
  <w16cex:commentExtensible w16cex:durableId="22CFEE68" w16cex:dateUtc="2020-08-01T11:36:00Z"/>
  <w16cex:commentExtensible w16cex:durableId="22D03875" w16cex:dateUtc="2020-08-01T16:52:00Z"/>
  <w16cex:commentExtensible w16cex:durableId="22D03919" w16cex:dateUtc="2020-08-01T16:55:00Z"/>
  <w16cex:commentExtensible w16cex:durableId="22CFF10A" w16cex:dateUtc="2020-08-01T11:47:00Z"/>
  <w16cex:commentExtensible w16cex:durableId="22CFF356" w16cex:dateUtc="2020-08-01T11:57:00Z"/>
  <w16cex:commentExtensible w16cex:durableId="22CFF2B8" w16cex:dateUtc="2020-08-01T11:55:00Z"/>
  <w16cex:commentExtensible w16cex:durableId="22CFFD64" w16cex:dateUtc="2020-08-01T12:40:00Z"/>
  <w16cex:commentExtensible w16cex:durableId="22D12B76" w16cex:dateUtc="2020-08-02T10:09:00Z"/>
  <w16cex:commentExtensible w16cex:durableId="22D036F3" w16cex:dateUtc="2020-08-01T16:46:00Z"/>
  <w16cex:commentExtensible w16cex:durableId="22D036DB" w16cex:dateUtc="2020-08-01T16:45:00Z"/>
  <w16cex:commentExtensible w16cex:durableId="22CFFBE8" w16cex:dateUtc="2020-08-01T12:34:00Z"/>
  <w16cex:commentExtensible w16cex:durableId="22D12C6B" w16cex:dateUtc="2020-08-02T10:13:00Z"/>
  <w16cex:commentExtensible w16cex:durableId="22D12CA7" w16cex:dateUtc="2020-08-02T10:14:00Z"/>
  <w16cex:commentExtensible w16cex:durableId="22D039BF" w16cex:dateUtc="2020-08-01T16:58:00Z"/>
  <w16cex:commentExtensible w16cex:durableId="22D016B3" w16cex:dateUtc="2020-08-01T14:28:00Z"/>
  <w16cex:commentExtensible w16cex:durableId="22D0172D" w16cex:dateUtc="2020-08-01T14:30:00Z"/>
  <w16cex:commentExtensible w16cex:durableId="22D017CD" w16cex:dateUtc="2020-08-01T14:33:00Z"/>
  <w16cex:commentExtensible w16cex:durableId="22D01A93" w16cex:dateUtc="2020-08-01T14:45:00Z"/>
  <w16cex:commentExtensible w16cex:durableId="22D1302F" w16cex:dateUtc="2020-08-02T10:29:00Z"/>
  <w16cex:commentExtensible w16cex:durableId="22D01D88" w16cex:dateUtc="2020-08-01T14:57:00Z"/>
  <w16cex:commentExtensible w16cex:durableId="22D12F12" w16cex:dateUtc="2020-08-02T10:24:00Z"/>
  <w16cex:commentExtensible w16cex:durableId="22D13197" w16cex:dateUtc="2020-08-02T10:35:00Z"/>
  <w16cex:commentExtensible w16cex:durableId="22D12DF5" w16cex:dateUtc="2020-08-02T10:20:00Z"/>
  <w16cex:commentExtensible w16cex:durableId="22BAAF57" w16cex:dateUtc="2020-07-16T09:49:00Z"/>
  <w16cex:commentExtensible w16cex:durableId="22BAB2E0" w16cex:dateUtc="2020-07-16T10:05:00Z"/>
  <w16cex:commentExtensible w16cex:durableId="22BAA688" w16cex:dateUtc="2020-07-16T09:12:00Z"/>
  <w16cex:commentExtensible w16cex:durableId="22BAB3CC" w16cex:dateUtc="2020-07-16T10:09:00Z"/>
  <w16cex:commentExtensible w16cex:durableId="22BAA68D" w16cex:dateUtc="2020-07-16T09:12:00Z"/>
  <w16cex:commentExtensible w16cex:durableId="22D13680" w16cex:dateUtc="2020-08-02T10:56:00Z"/>
  <w16cex:commentExtensible w16cex:durableId="22D1371F" w16cex:dateUtc="2020-08-02T10:59:00Z"/>
  <w16cex:commentExtensible w16cex:durableId="22D02151" w16cex:dateUtc="2020-08-01T15:13:00Z"/>
  <w16cex:commentExtensible w16cex:durableId="22D01F63" w16cex:dateUtc="2020-08-01T14:28:00Z"/>
  <w16cex:commentExtensible w16cex:durableId="22D01F62" w16cex:dateUtc="2020-08-01T14:30:00Z"/>
  <w16cex:commentExtensible w16cex:durableId="22D01F61" w16cex:dateUtc="2020-08-01T14:33:00Z"/>
  <w16cex:commentExtensible w16cex:durableId="22D01F60" w16cex:dateUtc="2020-08-01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6C1A92" w16cid:durableId="22CFDA98"/>
  <w16cid:commentId w16cid:paraId="4FAB4C71" w16cid:durableId="22D128E7"/>
  <w16cid:commentId w16cid:paraId="4FC41CCD" w16cid:durableId="22D0130D"/>
  <w16cid:commentId w16cid:paraId="64693394" w16cid:durableId="22CFE27E"/>
  <w16cid:commentId w16cid:paraId="257489BB" w16cid:durableId="22CFE753"/>
  <w16cid:commentId w16cid:paraId="48134D96" w16cid:durableId="22D0132E"/>
  <w16cid:commentId w16cid:paraId="183B12AD" w16cid:durableId="22D12994"/>
  <w16cid:commentId w16cid:paraId="0356A091" w16cid:durableId="22D12A96"/>
  <w16cid:commentId w16cid:paraId="06568AE3" w16cid:durableId="22D129F8"/>
  <w16cid:commentId w16cid:paraId="4C66E996" w16cid:durableId="22CFECEE"/>
  <w16cid:commentId w16cid:paraId="6B8C58DD" w16cid:durableId="22D02F9A"/>
  <w16cid:commentId w16cid:paraId="240EBB98" w16cid:durableId="22D02E0D"/>
  <w16cid:commentId w16cid:paraId="72C900AC" w16cid:durableId="22D02E0C"/>
  <w16cid:commentId w16cid:paraId="242BCE55" w16cid:durableId="22D02E0B"/>
  <w16cid:commentId w16cid:paraId="3F97527E" w16cid:durableId="22D02E0A"/>
  <w16cid:commentId w16cid:paraId="2B448DC8" w16cid:durableId="22D02E09"/>
  <w16cid:commentId w16cid:paraId="652CE4EA" w16cid:durableId="22D02CFF"/>
  <w16cid:commentId w16cid:paraId="21BF3482" w16cid:durableId="22CFEE68"/>
  <w16cid:commentId w16cid:paraId="4A73953F" w16cid:durableId="22D03875"/>
  <w16cid:commentId w16cid:paraId="3970A9B3" w16cid:durableId="22D03919"/>
  <w16cid:commentId w16cid:paraId="33BC3AD6" w16cid:durableId="22CFF10A"/>
  <w16cid:commentId w16cid:paraId="4D607880" w16cid:durableId="22CFF356"/>
  <w16cid:commentId w16cid:paraId="7CE7E903" w16cid:durableId="22CFF2B8"/>
  <w16cid:commentId w16cid:paraId="4A0552DE" w16cid:durableId="22BBFA62"/>
  <w16cid:commentId w16cid:paraId="0EDAA044" w16cid:durableId="22BBFC00"/>
  <w16cid:commentId w16cid:paraId="7442F86A" w16cid:durableId="22BBFA63"/>
  <w16cid:commentId w16cid:paraId="5CDF0BA4" w16cid:durableId="22CFFD64"/>
  <w16cid:commentId w16cid:paraId="4840DEB0" w16cid:durableId="22BBFA64"/>
  <w16cid:commentId w16cid:paraId="0D841E25" w16cid:durableId="22D12B76"/>
  <w16cid:commentId w16cid:paraId="782BD4AC" w16cid:durableId="22D036F3"/>
  <w16cid:commentId w16cid:paraId="47B02BC2" w16cid:durableId="22BBFA65"/>
  <w16cid:commentId w16cid:paraId="3F34C2B0" w16cid:durableId="22D036DB"/>
  <w16cid:commentId w16cid:paraId="4C8B8552" w16cid:durableId="22BBFA66"/>
  <w16cid:commentId w16cid:paraId="1F867E72" w16cid:durableId="22BBFA67"/>
  <w16cid:commentId w16cid:paraId="05ADA539" w16cid:durableId="22BBFA68"/>
  <w16cid:commentId w16cid:paraId="71A82BF5" w16cid:durableId="22BBFA69"/>
  <w16cid:commentId w16cid:paraId="6D0F279E" w16cid:durableId="22CFFBE8"/>
  <w16cid:commentId w16cid:paraId="14741191" w16cid:durableId="22D12C6B"/>
  <w16cid:commentId w16cid:paraId="5073BFB8" w16cid:durableId="22D12CA7"/>
  <w16cid:commentId w16cid:paraId="3806CE48" w16cid:durableId="22D039BF"/>
  <w16cid:commentId w16cid:paraId="01C10FEB" w16cid:durableId="22D016B3"/>
  <w16cid:commentId w16cid:paraId="1994BBB4" w16cid:durableId="22D0172D"/>
  <w16cid:commentId w16cid:paraId="08FD98BE" w16cid:durableId="22D017CD"/>
  <w16cid:commentId w16cid:paraId="27104BC5" w16cid:durableId="22D01A93"/>
  <w16cid:commentId w16cid:paraId="5EB3A51B" w16cid:durableId="22D1302F"/>
  <w16cid:commentId w16cid:paraId="47D0FEF5" w16cid:durableId="22AD7A6B"/>
  <w16cid:commentId w16cid:paraId="3E136473" w16cid:durableId="22D01D88"/>
  <w16cid:commentId w16cid:paraId="055B4BB4" w16cid:durableId="22D12F12"/>
  <w16cid:commentId w16cid:paraId="37D1CB74" w16cid:durableId="22B01913"/>
  <w16cid:commentId w16cid:paraId="067701CD" w16cid:durableId="22B06C54"/>
  <w16cid:commentId w16cid:paraId="4156C68E" w16cid:durableId="22D13197"/>
  <w16cid:commentId w16cid:paraId="38E13029" w16cid:durableId="22BBFA6B"/>
  <w16cid:commentId w16cid:paraId="79449385" w16cid:durableId="22BBFA6C"/>
  <w16cid:commentId w16cid:paraId="56DC5D29" w16cid:durableId="22BC0303"/>
  <w16cid:commentId w16cid:paraId="18AE398E" w16cid:durableId="22D12DF5"/>
  <w16cid:commentId w16cid:paraId="3EB75FD0" w16cid:durableId="22D12E7E"/>
  <w16cid:commentId w16cid:paraId="1A8D9F4A" w16cid:durableId="22D12F61"/>
  <w16cid:commentId w16cid:paraId="04D102C5" w16cid:durableId="22D12F60"/>
  <w16cid:commentId w16cid:paraId="6163E375" w16cid:durableId="22D12F5F"/>
  <w16cid:commentId w16cid:paraId="44F55199" w16cid:durableId="22CFFED4"/>
  <w16cid:commentId w16cid:paraId="35A6413F" w16cid:durableId="22BAAF57"/>
  <w16cid:commentId w16cid:paraId="4621E4CE" w16cid:durableId="22BAB2E0"/>
  <w16cid:commentId w16cid:paraId="1D53814A" w16cid:durableId="22BAA688"/>
  <w16cid:commentId w16cid:paraId="2793AE2E" w16cid:durableId="22BAB3CC"/>
  <w16cid:commentId w16cid:paraId="678DDA53" w16cid:durableId="22BAA68D"/>
  <w16cid:commentId w16cid:paraId="3E5CC462" w16cid:durableId="22D021AA"/>
  <w16cid:commentId w16cid:paraId="5EDBF24E" w16cid:durableId="22CFD3EF"/>
  <w16cid:commentId w16cid:paraId="0374840D" w16cid:durableId="22D13680"/>
  <w16cid:commentId w16cid:paraId="460B4A3A" w16cid:durableId="22D1371F"/>
  <w16cid:commentId w16cid:paraId="20230915" w16cid:durableId="22D12FB7"/>
  <w16cid:commentId w16cid:paraId="62602DF2" w16cid:durableId="22D1326C"/>
  <w16cid:commentId w16cid:paraId="187E969D" w16cid:durableId="22D1326B"/>
  <w16cid:commentId w16cid:paraId="4B64D309" w16cid:durableId="22D1326A"/>
  <w16cid:commentId w16cid:paraId="776C2857" w16cid:durableId="22D02151"/>
  <w16cid:commentId w16cid:paraId="145F68BC" w16cid:durableId="22C5C841"/>
  <w16cid:commentId w16cid:paraId="45E1414B" w16cid:durableId="22D01F63"/>
  <w16cid:commentId w16cid:paraId="6D92B249" w16cid:durableId="22D01F62"/>
  <w16cid:commentId w16cid:paraId="3DBC2AE8" w16cid:durableId="22D01F61"/>
  <w16cid:commentId w16cid:paraId="76C6D195" w16cid:durableId="22D01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BE8BB" w14:textId="77777777" w:rsidR="00FB5920" w:rsidRDefault="00FB5920">
      <w:pPr>
        <w:spacing w:before="0" w:after="0" w:line="240" w:lineRule="auto"/>
      </w:pPr>
      <w:r>
        <w:separator/>
      </w:r>
    </w:p>
  </w:endnote>
  <w:endnote w:type="continuationSeparator" w:id="0">
    <w:p w14:paraId="3D1F7199" w14:textId="77777777" w:rsidR="00FB5920" w:rsidRDefault="00FB59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dvTT3c6c0bbb.B">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Content>
      <w:p w14:paraId="1A279E14" w14:textId="77777777" w:rsidR="00A673A4" w:rsidRDefault="00A673A4">
        <w:pPr>
          <w:pStyle w:val="Footer"/>
          <w:jc w:val="center"/>
        </w:pPr>
        <w:r>
          <w:fldChar w:fldCharType="begin"/>
        </w:r>
        <w:r>
          <w:instrText>PAGE   \* MERGEFORMAT</w:instrText>
        </w:r>
        <w:r>
          <w:fldChar w:fldCharType="separate"/>
        </w:r>
        <w:r w:rsidRPr="00B04A4D">
          <w:rPr>
            <w:noProof/>
            <w:lang w:val="es-ES"/>
          </w:rPr>
          <w:t>21</w:t>
        </w:r>
        <w:r>
          <w:fldChar w:fldCharType="end"/>
        </w:r>
      </w:p>
    </w:sdtContent>
  </w:sdt>
  <w:p w14:paraId="7CE837D5" w14:textId="77777777" w:rsidR="00A673A4" w:rsidRDefault="00A67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C37AA" w14:textId="77777777" w:rsidR="00FB5920" w:rsidRDefault="00FB5920">
      <w:r>
        <w:separator/>
      </w:r>
    </w:p>
  </w:footnote>
  <w:footnote w:type="continuationSeparator" w:id="0">
    <w:p w14:paraId="6706C9B0" w14:textId="77777777" w:rsidR="00FB5920" w:rsidRDefault="00FB5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4211064"/>
    <w:multiLevelType w:val="hybridMultilevel"/>
    <w:tmpl w:val="F8C06A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2"/>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enezalfaro.borja@gmail.com">
    <w15:presenceInfo w15:providerId="Windows Live" w15:userId="f0a7a681c0fd0112"/>
  </w15:person>
  <w15:person w15:author="Lohen Cavieres">
    <w15:presenceInfo w15:providerId="Windows Live" w15:userId="8e46ac1ec74d7df2"/>
  </w15:person>
  <w15:person w15:author="jimenezalfaro.borja@gmail.com [2]">
    <w15:presenceInfo w15:providerId="Windows Live" w15:userId="f0a7a681c0fd0112"/>
  </w15:person>
  <w15:person w15:author="jimenezalfaro.borja@gmail.com [3]">
    <w15:presenceInfo w15:providerId="Windows Live" w15:userId="f0a7a681c0fd0112"/>
  </w15:person>
  <w15:person w15:author="jimenezalfaro.borja@gmail.com [4]">
    <w15:presenceInfo w15:providerId="Windows Live" w15:userId="f0a7a681c0fd0112"/>
  </w15:person>
  <w15:person w15:author="jimenezalfaro.borja@gmail.com [5]">
    <w15:presenceInfo w15:providerId="Windows Live" w15:userId="f0a7a681c0fd0112"/>
  </w15:person>
  <w15:person w15:author="LocalAdmin">
    <w15:presenceInfo w15:providerId="None" w15:userId="LocalAdmin"/>
  </w15:person>
  <w15:person w15:author="Lydia Guja">
    <w15:presenceInfo w15:providerId="AD" w15:userId="S::Lydia.Guja@environment.gov.au::21a0d1dc-7636-4287-92a7-abfebd759ccc"/>
  </w15:person>
  <w15:person w15:author="jimenezalfaro.borja@gmail.com [6]">
    <w15:presenceInfo w15:providerId="Windows Live" w15:userId="f0a7a681c0fd0112"/>
  </w15:person>
  <w15:person w15:author="jimenezalfaro.borja@gmail.com [7]">
    <w15:presenceInfo w15:providerId="Windows Live" w15:userId="f0a7a681c0fd0112"/>
  </w15:person>
  <w15:person w15:author="jimenezalfaro.borja@gmail.com [8]">
    <w15:presenceInfo w15:providerId="Windows Live" w15:userId="f0a7a681c0fd0112"/>
  </w15:person>
  <w15:person w15:author="jimenezalfaro.borja@gmail.com [9]">
    <w15:presenceInfo w15:providerId="Windows Live" w15:userId="f0a7a681c0fd0112"/>
  </w15:person>
  <w15:person w15:author="Andrea Mondoni">
    <w15:presenceInfo w15:providerId="None" w15:userId="Andrea Mondoni"/>
  </w15:person>
  <w15:person w15:author="jimenezalfaro.borja@gmail.com [10]">
    <w15:presenceInfo w15:providerId="Windows Live" w15:userId="f0a7a681c0fd0112"/>
  </w15:person>
  <w15:person w15:author="Annisa Satyanti">
    <w15:presenceInfo w15:providerId="None" w15:userId="Annisa Satyanti"/>
  </w15:person>
  <w15:person w15:author="jimenezalfaro.borja@gmail.com [11]">
    <w15:presenceInfo w15:providerId="Windows Live" w15:userId="f0a7a681c0fd0112"/>
  </w15:person>
  <w15:person w15:author="jimenezalfaro.borja@gmail.com [12]">
    <w15:presenceInfo w15:providerId="Windows Live" w15:userId="f0a7a681c0fd0112"/>
  </w15:person>
  <w15:person w15:author="Efisio Mattana">
    <w15:presenceInfo w15:providerId="AD" w15:userId="S::E.Mattana@kew.org::3c6a0ba3-ed20-49f9-a7a0-e641c775a9b3"/>
  </w15:person>
  <w15:person w15:author="jimenezalfaro.borja@gmail.com [13]">
    <w15:presenceInfo w15:providerId="Windows Live" w15:userId="f0a7a681c0fd0112"/>
  </w15:person>
  <w15:person w15:author="jimenezalfaro.borja@gmail.com [14]">
    <w15:presenceInfo w15:providerId="Windows Live" w15:userId="f0a7a681c0fd0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7401"/>
    <w:rsid w:val="000B3A46"/>
    <w:rsid w:val="000B6665"/>
    <w:rsid w:val="00140A78"/>
    <w:rsid w:val="0016059A"/>
    <w:rsid w:val="001A239B"/>
    <w:rsid w:val="001B65BA"/>
    <w:rsid w:val="001F407B"/>
    <w:rsid w:val="0023631F"/>
    <w:rsid w:val="00275560"/>
    <w:rsid w:val="002C2BE4"/>
    <w:rsid w:val="002E1FE7"/>
    <w:rsid w:val="002F2397"/>
    <w:rsid w:val="003F36F4"/>
    <w:rsid w:val="004074B3"/>
    <w:rsid w:val="00432605"/>
    <w:rsid w:val="004377C6"/>
    <w:rsid w:val="00440AFE"/>
    <w:rsid w:val="00471B8C"/>
    <w:rsid w:val="00476056"/>
    <w:rsid w:val="00491E62"/>
    <w:rsid w:val="004C74DA"/>
    <w:rsid w:val="004E2100"/>
    <w:rsid w:val="004E29B3"/>
    <w:rsid w:val="004F2D8F"/>
    <w:rsid w:val="00532FE2"/>
    <w:rsid w:val="00554280"/>
    <w:rsid w:val="00556C86"/>
    <w:rsid w:val="0057560A"/>
    <w:rsid w:val="00590D07"/>
    <w:rsid w:val="005D4BB8"/>
    <w:rsid w:val="005E3B74"/>
    <w:rsid w:val="005E4CE0"/>
    <w:rsid w:val="005F25E0"/>
    <w:rsid w:val="00624276"/>
    <w:rsid w:val="00650E3A"/>
    <w:rsid w:val="00655740"/>
    <w:rsid w:val="0068445F"/>
    <w:rsid w:val="006A5BF2"/>
    <w:rsid w:val="006C77BB"/>
    <w:rsid w:val="007115F9"/>
    <w:rsid w:val="00742A49"/>
    <w:rsid w:val="00762248"/>
    <w:rsid w:val="00784133"/>
    <w:rsid w:val="00784D58"/>
    <w:rsid w:val="007C4176"/>
    <w:rsid w:val="007E7EF7"/>
    <w:rsid w:val="008138FB"/>
    <w:rsid w:val="008476B0"/>
    <w:rsid w:val="008660F0"/>
    <w:rsid w:val="008B5773"/>
    <w:rsid w:val="008D6863"/>
    <w:rsid w:val="008E5710"/>
    <w:rsid w:val="009128B6"/>
    <w:rsid w:val="00945257"/>
    <w:rsid w:val="00997990"/>
    <w:rsid w:val="009F5BD8"/>
    <w:rsid w:val="00A56234"/>
    <w:rsid w:val="00A673A4"/>
    <w:rsid w:val="00AB2BCB"/>
    <w:rsid w:val="00AD069E"/>
    <w:rsid w:val="00B04A4D"/>
    <w:rsid w:val="00B13870"/>
    <w:rsid w:val="00B34164"/>
    <w:rsid w:val="00B42869"/>
    <w:rsid w:val="00B43FB9"/>
    <w:rsid w:val="00B51651"/>
    <w:rsid w:val="00B83B12"/>
    <w:rsid w:val="00B86B75"/>
    <w:rsid w:val="00BC2543"/>
    <w:rsid w:val="00BC48D5"/>
    <w:rsid w:val="00BD1D60"/>
    <w:rsid w:val="00C1424E"/>
    <w:rsid w:val="00C36279"/>
    <w:rsid w:val="00C65904"/>
    <w:rsid w:val="00CE737D"/>
    <w:rsid w:val="00D47BBD"/>
    <w:rsid w:val="00D77DE6"/>
    <w:rsid w:val="00D92BFD"/>
    <w:rsid w:val="00DD24BE"/>
    <w:rsid w:val="00DE7165"/>
    <w:rsid w:val="00DF1CBD"/>
    <w:rsid w:val="00E2144D"/>
    <w:rsid w:val="00E315A3"/>
    <w:rsid w:val="00E4283A"/>
    <w:rsid w:val="00E449AA"/>
    <w:rsid w:val="00E5205C"/>
    <w:rsid w:val="00E552FB"/>
    <w:rsid w:val="00E80076"/>
    <w:rsid w:val="00EA1E8D"/>
    <w:rsid w:val="00EF43F5"/>
    <w:rsid w:val="00EF7C34"/>
    <w:rsid w:val="00F25ADD"/>
    <w:rsid w:val="00F448C7"/>
    <w:rsid w:val="00F604F5"/>
    <w:rsid w:val="00F60D96"/>
    <w:rsid w:val="00F6745D"/>
    <w:rsid w:val="00F73723"/>
    <w:rsid w:val="00F81CA1"/>
    <w:rsid w:val="00F86E65"/>
    <w:rsid w:val="00F90769"/>
    <w:rsid w:val="00F94F1C"/>
    <w:rsid w:val="00F96E5E"/>
    <w:rsid w:val="00FB5920"/>
    <w:rsid w:val="00FD68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5FB5"/>
  <w15:docId w15:val="{603F6594-7C7C-41F9-A65D-33BF0FF6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Heading1">
    <w:name w:val="heading 1"/>
    <w:basedOn w:val="Normal"/>
    <w:next w:val="BodyText"/>
    <w:uiPriority w:val="9"/>
    <w:qFormat/>
    <w:rsid w:val="005356CE"/>
    <w:pPr>
      <w:keepNext/>
      <w:keepLines/>
      <w:spacing w:before="480" w:after="0"/>
      <w:outlineLvl w:val="0"/>
    </w:pPr>
    <w:rPr>
      <w:rFonts w:eastAsiaTheme="majorEastAsia" w:cstheme="majorBidi"/>
      <w:b/>
      <w:bCs/>
    </w:rPr>
  </w:style>
  <w:style w:type="paragraph" w:styleId="Heading2">
    <w:name w:val="heading 2"/>
    <w:basedOn w:val="Normal"/>
    <w:next w:val="BodyText"/>
    <w:uiPriority w:val="9"/>
    <w:unhideWhenUsed/>
    <w:qFormat/>
    <w:rsid w:val="0016751F"/>
    <w:pPr>
      <w:keepNext/>
      <w:keepLines/>
      <w:spacing w:before="200" w:after="0"/>
      <w:outlineLvl w:val="1"/>
    </w:pPr>
    <w:rPr>
      <w:rFonts w:eastAsiaTheme="majorEastAsia" w:cstheme="majorBidi"/>
      <w:b/>
      <w:bCs/>
      <w:i/>
      <w:i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A0479"/>
  </w:style>
  <w:style w:type="paragraph" w:customStyle="1" w:styleId="FirstParagraph">
    <w:name w:val="First Paragraph"/>
    <w:basedOn w:val="BodyText"/>
    <w:next w:val="BodyText"/>
    <w:qFormat/>
    <w:rsid w:val="007A0479"/>
  </w:style>
  <w:style w:type="paragraph" w:customStyle="1" w:styleId="Compact">
    <w:name w:val="Compact"/>
    <w:basedOn w:val="BodyText"/>
    <w:qFormat/>
    <w:pPr>
      <w:spacing w:before="36" w:after="36"/>
    </w:pPr>
  </w:style>
  <w:style w:type="paragraph" w:styleId="Title">
    <w:name w:val="Title"/>
    <w:basedOn w:val="Normal"/>
    <w:next w:val="BodyText"/>
    <w:qFormat/>
    <w:rsid w:val="005356CE"/>
    <w:pPr>
      <w:keepNext/>
      <w:keepLines/>
      <w:spacing w:before="480" w:after="240" w:line="480" w:lineRule="auto"/>
    </w:pPr>
    <w:rPr>
      <w:rFonts w:eastAsiaTheme="majorEastAsia" w:cstheme="majorBidi"/>
      <w:b/>
      <w:bCs/>
      <w:sz w:val="28"/>
      <w:szCs w:val="28"/>
    </w:rPr>
  </w:style>
  <w:style w:type="paragraph" w:styleId="Subtitle">
    <w:name w:val="Subtitle"/>
    <w:basedOn w:val="BodyText"/>
    <w:next w:val="BodyText"/>
    <w:qFormat/>
    <w:rsid w:val="0092509A"/>
    <w:rPr>
      <w:b/>
      <w:bCs/>
    </w:rPr>
  </w:style>
  <w:style w:type="paragraph" w:customStyle="1" w:styleId="Author">
    <w:name w:val="Author"/>
    <w:next w:val="BodyText"/>
    <w:qFormat/>
    <w:rsid w:val="00261F24"/>
    <w:pPr>
      <w:keepNext/>
      <w:keepLines/>
      <w:jc w:val="center"/>
    </w:pPr>
    <w:rPr>
      <w:rFonts w:ascii="Arial" w:hAnsi="Arial"/>
    </w:rPr>
  </w:style>
  <w:style w:type="paragraph" w:styleId="Date">
    <w:name w:val="Date"/>
    <w:next w:val="BodyText"/>
    <w:qFormat/>
    <w:rsid w:val="00261F24"/>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A0479"/>
    <w:pPr>
      <w:ind w:left="284" w:hanging="284"/>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20D72"/>
  </w:style>
  <w:style w:type="paragraph" w:styleId="Header">
    <w:name w:val="header"/>
    <w:basedOn w:val="Normal"/>
    <w:link w:val="HeaderChar"/>
    <w:unhideWhenUsed/>
    <w:rsid w:val="00920D72"/>
    <w:pPr>
      <w:tabs>
        <w:tab w:val="center" w:pos="4252"/>
        <w:tab w:val="right" w:pos="8504"/>
      </w:tabs>
      <w:spacing w:before="0" w:after="0" w:line="240" w:lineRule="auto"/>
    </w:pPr>
  </w:style>
  <w:style w:type="character" w:customStyle="1" w:styleId="HeaderChar">
    <w:name w:val="Header Char"/>
    <w:basedOn w:val="DefaultParagraphFont"/>
    <w:link w:val="Header"/>
    <w:rsid w:val="00920D72"/>
  </w:style>
  <w:style w:type="paragraph" w:styleId="Footer">
    <w:name w:val="footer"/>
    <w:basedOn w:val="Normal"/>
    <w:link w:val="FooterChar"/>
    <w:uiPriority w:val="99"/>
    <w:unhideWhenUsed/>
    <w:rsid w:val="00920D72"/>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920D72"/>
  </w:style>
  <w:style w:type="paragraph" w:styleId="BalloonText">
    <w:name w:val="Balloon Text"/>
    <w:basedOn w:val="Normal"/>
    <w:link w:val="BalloonTextChar"/>
    <w:semiHidden/>
    <w:unhideWhenUsed/>
    <w:rsid w:val="0092509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509A"/>
    <w:rPr>
      <w:rFonts w:ascii="Segoe UI" w:hAnsi="Segoe UI" w:cs="Segoe UI"/>
      <w:sz w:val="18"/>
      <w:szCs w:val="18"/>
    </w:rPr>
  </w:style>
  <w:style w:type="character" w:styleId="FollowedHyperlink">
    <w:name w:val="FollowedHyperlink"/>
    <w:basedOn w:val="DefaultParagraphFont"/>
    <w:semiHidden/>
    <w:unhideWhenUsed/>
    <w:rsid w:val="00762248"/>
    <w:rPr>
      <w:color w:val="800080" w:themeColor="followedHyperlink"/>
      <w:u w:val="single"/>
    </w:rPr>
  </w:style>
  <w:style w:type="character" w:styleId="CommentReference">
    <w:name w:val="annotation reference"/>
    <w:basedOn w:val="DefaultParagraphFont"/>
    <w:uiPriority w:val="99"/>
    <w:semiHidden/>
    <w:unhideWhenUsed/>
    <w:rsid w:val="006A5BF2"/>
    <w:rPr>
      <w:sz w:val="16"/>
      <w:szCs w:val="16"/>
    </w:rPr>
  </w:style>
  <w:style w:type="paragraph" w:styleId="CommentText">
    <w:name w:val="annotation text"/>
    <w:basedOn w:val="Normal"/>
    <w:link w:val="CommentTextChar"/>
    <w:uiPriority w:val="99"/>
    <w:semiHidden/>
    <w:unhideWhenUsed/>
    <w:rsid w:val="006A5BF2"/>
    <w:pPr>
      <w:spacing w:line="240" w:lineRule="auto"/>
    </w:pPr>
    <w:rPr>
      <w:sz w:val="20"/>
      <w:szCs w:val="20"/>
    </w:rPr>
  </w:style>
  <w:style w:type="character" w:customStyle="1" w:styleId="CommentTextChar">
    <w:name w:val="Comment Text Char"/>
    <w:basedOn w:val="DefaultParagraphFont"/>
    <w:link w:val="CommentText"/>
    <w:uiPriority w:val="99"/>
    <w:semiHidden/>
    <w:rsid w:val="006A5BF2"/>
    <w:rPr>
      <w:rFonts w:ascii="Arial" w:hAnsi="Arial"/>
      <w:sz w:val="20"/>
      <w:szCs w:val="20"/>
    </w:rPr>
  </w:style>
  <w:style w:type="paragraph" w:styleId="CommentSubject">
    <w:name w:val="annotation subject"/>
    <w:basedOn w:val="CommentText"/>
    <w:next w:val="CommentText"/>
    <w:link w:val="CommentSubjectChar"/>
    <w:semiHidden/>
    <w:unhideWhenUsed/>
    <w:rsid w:val="006A5BF2"/>
    <w:rPr>
      <w:b/>
      <w:bCs/>
    </w:rPr>
  </w:style>
  <w:style w:type="character" w:customStyle="1" w:styleId="CommentSubjectChar">
    <w:name w:val="Comment Subject Char"/>
    <w:basedOn w:val="CommentTextChar"/>
    <w:link w:val="CommentSubject"/>
    <w:semiHidden/>
    <w:rsid w:val="006A5BF2"/>
    <w:rPr>
      <w:rFonts w:ascii="Arial" w:hAnsi="Arial"/>
      <w:b/>
      <w:bCs/>
      <w:sz w:val="20"/>
      <w:szCs w:val="20"/>
    </w:rPr>
  </w:style>
  <w:style w:type="character" w:styleId="UnresolvedMention">
    <w:name w:val="Unresolved Mention"/>
    <w:basedOn w:val="DefaultParagraphFont"/>
    <w:uiPriority w:val="99"/>
    <w:semiHidden/>
    <w:unhideWhenUsed/>
    <w:rsid w:val="008660F0"/>
    <w:rPr>
      <w:color w:val="605E5C"/>
      <w:shd w:val="clear" w:color="auto" w:fill="E1DFDD"/>
    </w:rPr>
  </w:style>
  <w:style w:type="character" w:customStyle="1" w:styleId="author0">
    <w:name w:val="author"/>
    <w:basedOn w:val="DefaultParagraphFont"/>
    <w:rsid w:val="00F94F1C"/>
  </w:style>
  <w:style w:type="character" w:customStyle="1" w:styleId="pubyear">
    <w:name w:val="pubyear"/>
    <w:basedOn w:val="DefaultParagraphFont"/>
    <w:rsid w:val="00F94F1C"/>
  </w:style>
  <w:style w:type="character" w:customStyle="1" w:styleId="articletitle">
    <w:name w:val="articletitle"/>
    <w:basedOn w:val="DefaultParagraphFont"/>
    <w:rsid w:val="00F94F1C"/>
  </w:style>
  <w:style w:type="character" w:customStyle="1" w:styleId="vol">
    <w:name w:val="vol"/>
    <w:basedOn w:val="DefaultParagraphFont"/>
    <w:rsid w:val="00F94F1C"/>
  </w:style>
  <w:style w:type="character" w:customStyle="1" w:styleId="pagefirst">
    <w:name w:val="pagefirst"/>
    <w:basedOn w:val="DefaultParagraphFont"/>
    <w:rsid w:val="00F94F1C"/>
  </w:style>
  <w:style w:type="character" w:customStyle="1" w:styleId="pagelast">
    <w:name w:val="pagelast"/>
    <w:basedOn w:val="DefaultParagraphFont"/>
    <w:rsid w:val="00F94F1C"/>
  </w:style>
  <w:style w:type="paragraph" w:customStyle="1" w:styleId="EndNoteBibliographyTitle">
    <w:name w:val="EndNote Bibliography Title"/>
    <w:basedOn w:val="Normal"/>
    <w:rsid w:val="00F94F1C"/>
    <w:pPr>
      <w:spacing w:before="0" w:after="0" w:line="240" w:lineRule="auto"/>
      <w:jc w:val="center"/>
    </w:pPr>
    <w:rPr>
      <w:rFonts w:ascii="Cambria" w:eastAsiaTheme="minorEastAsia" w:hAnsi="Cambria"/>
      <w:lang w:val="fr-FR" w:eastAsia="fr-FR"/>
    </w:rPr>
  </w:style>
  <w:style w:type="paragraph" w:customStyle="1" w:styleId="EndNoteBibliography">
    <w:name w:val="EndNote Bibliography"/>
    <w:basedOn w:val="Normal"/>
    <w:link w:val="EndNoteBibliographyChar"/>
    <w:rsid w:val="00F94F1C"/>
    <w:pPr>
      <w:spacing w:before="0" w:after="0" w:line="240" w:lineRule="auto"/>
      <w:jc w:val="left"/>
    </w:pPr>
    <w:rPr>
      <w:rFonts w:ascii="Cambria" w:eastAsiaTheme="minorEastAsia" w:hAnsi="Cambria"/>
      <w:lang w:val="fr-FR" w:eastAsia="fr-FR"/>
    </w:rPr>
  </w:style>
  <w:style w:type="paragraph" w:styleId="ListParagraph">
    <w:name w:val="List Paragraph"/>
    <w:basedOn w:val="Normal"/>
    <w:uiPriority w:val="34"/>
    <w:qFormat/>
    <w:rsid w:val="00F90769"/>
    <w:pPr>
      <w:spacing w:before="0" w:after="160" w:line="259" w:lineRule="auto"/>
      <w:ind w:left="720"/>
      <w:contextualSpacing/>
      <w:jc w:val="left"/>
    </w:pPr>
    <w:rPr>
      <w:rFonts w:asciiTheme="minorHAnsi" w:hAnsiTheme="minorHAnsi"/>
      <w:sz w:val="22"/>
      <w:szCs w:val="22"/>
      <w:lang w:val="en-GB"/>
    </w:rPr>
  </w:style>
  <w:style w:type="character" w:customStyle="1" w:styleId="EndNoteBibliographyChar">
    <w:name w:val="EndNote Bibliography Char"/>
    <w:basedOn w:val="DefaultParagraphFont"/>
    <w:link w:val="EndNoteBibliography"/>
    <w:rsid w:val="00F90769"/>
    <w:rPr>
      <w:rFonts w:ascii="Cambria" w:eastAsiaTheme="minorEastAsia" w:hAnsi="Cambr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plantnet.rbgsyd.nsw.gov.au/search/simple.ht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omments" Target="comments.xml"/><Relationship Id="rId12" Type="http://schemas.openxmlformats.org/officeDocument/2006/relationships/hyperlink" Target="https://www.infoflora.ch/de/"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scobase.maich.gr/index.tml"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patagoniawildflowers.org/"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buscador.floraargentina.edu.a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30</Pages>
  <Words>19949</Words>
  <Characters>113712</Characters>
  <Application>Microsoft Office Word</Application>
  <DocSecurity>0</DocSecurity>
  <Lines>947</Lines>
  <Paragraphs>266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Seed germination ecology of alpine plants: a global meta-analysis of primary data</vt:lpstr>
      <vt:lpstr>Seed germination ecology of alpine plants: a global meta-analysis of primary data</vt:lpstr>
    </vt:vector>
  </TitlesOfParts>
  <Company/>
  <LinksUpToDate>false</LinksUpToDate>
  <CharactersWithSpaces>133395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germination ecology of alpine plants: a global meta-analysis of primary data</dc:title>
  <dc:creator>Lohen Cavieres</dc:creator>
  <cp:keywords/>
  <cp:lastModifiedBy> </cp:lastModifiedBy>
  <cp:revision>32</cp:revision>
  <cp:lastPrinted>2020-07-21T17:21:00Z</cp:lastPrinted>
  <dcterms:created xsi:type="dcterms:W3CDTF">2020-07-22T05:14:00Z</dcterms:created>
  <dcterms:modified xsi:type="dcterms:W3CDTF">2020-08-02T11:01:00Z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date">
    <vt:lpwstr>30/06/2020</vt:lpwstr>
  </property>
  <property fmtid="{D5CDD505-2E9C-101B-9397-08002B2CF9AE}" pid="6" name="link-citations">
    <vt:lpwstr>yes</vt:lpwstr>
  </property>
  <property fmtid="{D5CDD505-2E9C-101B-9397-08002B2CF9AE}" pid="7" name="output">
    <vt:lpwstr/>
  </property>
</Properties>
</file>